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D70292" w14:textId="265AB124" w:rsidR="00BC52B8" w:rsidRPr="00D96B1D" w:rsidRDefault="00CA056B" w:rsidP="00EE04D7">
      <w:pPr>
        <w:jc w:val="both"/>
        <w:rPr>
          <w:b/>
          <w:sz w:val="32"/>
        </w:rPr>
      </w:pPr>
      <w:r w:rsidRPr="00D96B1D">
        <w:rPr>
          <w:b/>
          <w:sz w:val="32"/>
        </w:rPr>
        <w:t>Magnetic</w:t>
      </w:r>
      <w:r w:rsidR="00AF7C22" w:rsidRPr="00D96B1D">
        <w:rPr>
          <w:b/>
          <w:sz w:val="32"/>
        </w:rPr>
        <w:t xml:space="preserve"> Program Documentation</w:t>
      </w:r>
    </w:p>
    <w:p w14:paraId="44E5CCE2" w14:textId="01523AFB" w:rsidR="00836973" w:rsidRPr="00BC52B8" w:rsidRDefault="002C49ED" w:rsidP="00836973">
      <w:pPr>
        <w:jc w:val="both"/>
      </w:pPr>
      <w:r>
        <w:t>May 11</w:t>
      </w:r>
      <w:r w:rsidR="009952AF">
        <w:t>, 2016</w:t>
      </w:r>
    </w:p>
    <w:p w14:paraId="44D70294" w14:textId="33560EA8" w:rsidR="00BC52B8" w:rsidRDefault="00BC52B8" w:rsidP="00EE04D7">
      <w:pPr>
        <w:jc w:val="both"/>
      </w:pPr>
      <w:r w:rsidRPr="00BC52B8">
        <w:t>Tiannan Yang</w:t>
      </w:r>
      <w:r w:rsidR="00F57EC6">
        <w:t>, Jia-Mian Hu</w:t>
      </w:r>
    </w:p>
    <w:p w14:paraId="44D70295" w14:textId="77777777" w:rsidR="00AF7C22" w:rsidRDefault="00AF7C22" w:rsidP="00EE04D7">
      <w:pPr>
        <w:jc w:val="both"/>
      </w:pPr>
    </w:p>
    <w:p w14:paraId="6AA55202" w14:textId="77777777" w:rsidR="00D93159" w:rsidRDefault="00D93159" w:rsidP="00EE04D7">
      <w:pPr>
        <w:jc w:val="both"/>
      </w:pPr>
    </w:p>
    <w:p w14:paraId="6A655641" w14:textId="77777777" w:rsidR="00323C1C" w:rsidRDefault="00323C1C" w:rsidP="00EE04D7">
      <w:pPr>
        <w:jc w:val="both"/>
      </w:pPr>
    </w:p>
    <w:p w14:paraId="3E0E5EAB" w14:textId="77777777" w:rsidR="00836973" w:rsidRDefault="00836973" w:rsidP="00EE04D7">
      <w:pPr>
        <w:jc w:val="both"/>
      </w:pPr>
    </w:p>
    <w:p w14:paraId="682AA4E8" w14:textId="312F1518" w:rsidR="00060E4F" w:rsidRPr="00D96B1D" w:rsidRDefault="00060E4F" w:rsidP="00EE04D7">
      <w:pPr>
        <w:jc w:val="both"/>
        <w:rPr>
          <w:b/>
          <w:sz w:val="32"/>
        </w:rPr>
      </w:pPr>
      <w:r w:rsidRPr="00D96B1D">
        <w:rPr>
          <w:b/>
          <w:sz w:val="32"/>
        </w:rPr>
        <w:t>1 Purpose of the program</w:t>
      </w:r>
    </w:p>
    <w:p w14:paraId="5B6D1C97" w14:textId="77777777" w:rsidR="00ED423E" w:rsidRPr="00060E4F" w:rsidRDefault="00ED423E" w:rsidP="00EE04D7">
      <w:pPr>
        <w:jc w:val="both"/>
        <w:rPr>
          <w:b/>
        </w:rPr>
      </w:pPr>
    </w:p>
    <w:p w14:paraId="76490325" w14:textId="2CD6BC0F" w:rsidR="00060E4F" w:rsidRDefault="00CA056B" w:rsidP="00311BCF">
      <w:pPr>
        <w:jc w:val="both"/>
      </w:pPr>
      <w:r>
        <w:t>The program simulate</w:t>
      </w:r>
      <w:r w:rsidR="00D95075">
        <w:t xml:space="preserve">s </w:t>
      </w:r>
      <w:r w:rsidR="002E3023">
        <w:t>the microstructure evolu</w:t>
      </w:r>
      <w:r w:rsidR="00876DCE">
        <w:t xml:space="preserve">tion of a </w:t>
      </w:r>
      <w:r w:rsidR="00E845E2">
        <w:t>magnet</w:t>
      </w:r>
      <w:r w:rsidR="009952AF">
        <w:t xml:space="preserve"> </w:t>
      </w:r>
      <w:r w:rsidR="00E71694">
        <w:t>under applied external fields</w:t>
      </w:r>
      <w:r w:rsidR="002E3023">
        <w:t>.</w:t>
      </w:r>
    </w:p>
    <w:p w14:paraId="48529339" w14:textId="77777777" w:rsidR="00836973" w:rsidRDefault="00836973" w:rsidP="00311BCF">
      <w:pPr>
        <w:jc w:val="both"/>
      </w:pPr>
    </w:p>
    <w:p w14:paraId="44BB8EE2" w14:textId="77777777" w:rsidR="00323C1C" w:rsidRDefault="00323C1C" w:rsidP="00311BCF">
      <w:pPr>
        <w:jc w:val="both"/>
      </w:pPr>
    </w:p>
    <w:p w14:paraId="634803AC" w14:textId="77777777" w:rsidR="00D93159" w:rsidRDefault="00D93159" w:rsidP="00311BCF">
      <w:pPr>
        <w:jc w:val="both"/>
      </w:pPr>
    </w:p>
    <w:p w14:paraId="44F94E83" w14:textId="77777777" w:rsidR="00E845E2" w:rsidRDefault="00E845E2" w:rsidP="00311BCF">
      <w:pPr>
        <w:jc w:val="both"/>
      </w:pPr>
    </w:p>
    <w:p w14:paraId="010EA6C4" w14:textId="77777777" w:rsidR="00EF6C37" w:rsidRDefault="00EF6C37" w:rsidP="00311BCF">
      <w:pPr>
        <w:jc w:val="both"/>
      </w:pPr>
    </w:p>
    <w:p w14:paraId="6A0AA2F1" w14:textId="48E7947F" w:rsidR="00060E4F" w:rsidRPr="00D96B1D" w:rsidRDefault="00060E4F" w:rsidP="00311BCF">
      <w:pPr>
        <w:jc w:val="both"/>
        <w:rPr>
          <w:b/>
          <w:sz w:val="32"/>
        </w:rPr>
      </w:pPr>
      <w:r w:rsidRPr="00D96B1D">
        <w:rPr>
          <w:b/>
          <w:sz w:val="32"/>
        </w:rPr>
        <w:t xml:space="preserve">2 </w:t>
      </w:r>
      <w:r w:rsidR="00E3249A" w:rsidRPr="00D96B1D">
        <w:rPr>
          <w:b/>
          <w:sz w:val="32"/>
        </w:rPr>
        <w:t>Simulation</w:t>
      </w:r>
      <w:r w:rsidRPr="00D96B1D">
        <w:rPr>
          <w:b/>
          <w:sz w:val="32"/>
        </w:rPr>
        <w:t xml:space="preserve"> Method</w:t>
      </w:r>
    </w:p>
    <w:p w14:paraId="03EEA234" w14:textId="77777777" w:rsidR="00ED423E" w:rsidRDefault="00ED423E" w:rsidP="00311BCF">
      <w:pPr>
        <w:jc w:val="both"/>
        <w:rPr>
          <w:b/>
        </w:rPr>
      </w:pPr>
    </w:p>
    <w:p w14:paraId="605648E0" w14:textId="77777777" w:rsidR="00D93159" w:rsidRDefault="00D93159" w:rsidP="00311BCF">
      <w:pPr>
        <w:jc w:val="both"/>
        <w:rPr>
          <w:b/>
        </w:rPr>
      </w:pPr>
    </w:p>
    <w:p w14:paraId="0A583D56" w14:textId="77777777" w:rsidR="00FD51FD" w:rsidRPr="00060E4F" w:rsidRDefault="00FD51FD" w:rsidP="00311BCF">
      <w:pPr>
        <w:jc w:val="both"/>
        <w:rPr>
          <w:b/>
        </w:rPr>
      </w:pPr>
    </w:p>
    <w:p w14:paraId="21B59ED6" w14:textId="674376ED" w:rsidR="00ED423E" w:rsidRDefault="00ED423E" w:rsidP="00ED423E">
      <w:pPr>
        <w:jc w:val="both"/>
        <w:rPr>
          <w:b/>
        </w:rPr>
      </w:pPr>
      <w:r>
        <w:rPr>
          <w:b/>
        </w:rPr>
        <w:t>2.1</w:t>
      </w:r>
      <w:r w:rsidRPr="00935F4B">
        <w:rPr>
          <w:b/>
        </w:rPr>
        <w:t xml:space="preserve"> </w:t>
      </w:r>
      <w:r w:rsidR="00327FBD">
        <w:rPr>
          <w:b/>
        </w:rPr>
        <w:t xml:space="preserve">Basic </w:t>
      </w:r>
      <w:r w:rsidR="00D562E3">
        <w:rPr>
          <w:b/>
        </w:rPr>
        <w:t>design</w:t>
      </w:r>
    </w:p>
    <w:p w14:paraId="4F9B3ACD" w14:textId="77777777" w:rsidR="00ED423E" w:rsidRPr="00935F4B" w:rsidRDefault="00ED423E" w:rsidP="00ED423E">
      <w:pPr>
        <w:jc w:val="both"/>
        <w:rPr>
          <w:b/>
        </w:rPr>
      </w:pPr>
    </w:p>
    <w:p w14:paraId="1EB2F758" w14:textId="1BBFBB3D" w:rsidR="007411A4" w:rsidRDefault="007411A4" w:rsidP="00E71694">
      <w:pPr>
        <w:jc w:val="both"/>
      </w:pPr>
      <w:r>
        <w:t xml:space="preserve">The total size of the simulation system is </w:t>
      </w:r>
      <w:r w:rsidR="00664FD3" w:rsidRPr="007411A4">
        <w:rPr>
          <w:position w:val="-12"/>
        </w:rPr>
        <w:object w:dxaOrig="859" w:dyaOrig="360" w14:anchorId="2935DB9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75pt;height:18pt" o:ole="">
            <v:imagedata r:id="rId8" o:title=""/>
          </v:shape>
          <o:OLEObject Type="Embed" ProgID="Equation.DSMT4" ShapeID="_x0000_i1025" DrawAspect="Content" ObjectID="_1530393566" r:id="rId9"/>
        </w:object>
      </w:r>
      <w:r>
        <w:t xml:space="preserve">, which is </w:t>
      </w:r>
      <w:r w:rsidR="00590503">
        <w:t xml:space="preserve">evenly </w:t>
      </w:r>
      <w:r>
        <w:t xml:space="preserve">discretized into </w:t>
      </w:r>
      <w:r w:rsidR="00664FD3" w:rsidRPr="007411A4">
        <w:rPr>
          <w:position w:val="-12"/>
        </w:rPr>
        <w:object w:dxaOrig="1020" w:dyaOrig="360" w14:anchorId="7A811D5F">
          <v:shape id="_x0000_i1026" type="#_x0000_t75" style="width:50.25pt;height:18pt" o:ole="">
            <v:imagedata r:id="rId10" o:title=""/>
          </v:shape>
          <o:OLEObject Type="Embed" ProgID="Equation.DSMT4" ShapeID="_x0000_i1026" DrawAspect="Content" ObjectID="_1530393567" r:id="rId11"/>
        </w:object>
      </w:r>
      <w:r>
        <w:t xml:space="preserve"> cuboid grids, i.e., </w:t>
      </w:r>
      <w:r w:rsidR="00590503">
        <w:t xml:space="preserve">the size of </w:t>
      </w:r>
      <w:r>
        <w:t xml:space="preserve">each simulation grid is </w:t>
      </w:r>
      <w:r w:rsidR="00664FD3" w:rsidRPr="007411A4">
        <w:rPr>
          <w:position w:val="-12"/>
        </w:rPr>
        <w:object w:dxaOrig="1020" w:dyaOrig="360" w14:anchorId="5803D27F">
          <v:shape id="_x0000_i1027" type="#_x0000_t75" style="width:50.25pt;height:18pt" o:ole="">
            <v:imagedata r:id="rId12" o:title=""/>
          </v:shape>
          <o:OLEObject Type="Embed" ProgID="Equation.DSMT4" ShapeID="_x0000_i1027" DrawAspect="Content" ObjectID="_1530393568" r:id="rId13"/>
        </w:object>
      </w:r>
      <w:r w:rsidR="00590503">
        <w:t xml:space="preserve">, </w:t>
      </w:r>
      <w:r w:rsidR="00664FD3" w:rsidRPr="007411A4">
        <w:rPr>
          <w:position w:val="-12"/>
        </w:rPr>
        <w:object w:dxaOrig="1100" w:dyaOrig="360" w14:anchorId="0496FEE2">
          <v:shape id="_x0000_i1028" type="#_x0000_t75" style="width:54.75pt;height:18pt" o:ole="">
            <v:imagedata r:id="rId14" o:title=""/>
          </v:shape>
          <o:OLEObject Type="Embed" ProgID="Equation.DSMT4" ShapeID="_x0000_i1028" DrawAspect="Content" ObjectID="_1530393569" r:id="rId15"/>
        </w:object>
      </w:r>
      <w:r w:rsidR="00590503">
        <w:t xml:space="preserve">, and </w:t>
      </w:r>
      <w:r w:rsidR="00664FD3" w:rsidRPr="007411A4">
        <w:rPr>
          <w:position w:val="-12"/>
        </w:rPr>
        <w:object w:dxaOrig="1080" w:dyaOrig="360" w14:anchorId="78024865">
          <v:shape id="_x0000_i1029" type="#_x0000_t75" style="width:54.75pt;height:18pt" o:ole="">
            <v:imagedata r:id="rId16" o:title=""/>
          </v:shape>
          <o:OLEObject Type="Embed" ProgID="Equation.DSMT4" ShapeID="_x0000_i1029" DrawAspect="Content" ObjectID="_1530393570" r:id="rId17"/>
        </w:object>
      </w:r>
      <w:r w:rsidR="00590503">
        <w:t>.</w:t>
      </w:r>
    </w:p>
    <w:p w14:paraId="0474B72C" w14:textId="77777777" w:rsidR="00A3277C" w:rsidRDefault="00A3277C" w:rsidP="00E71694">
      <w:pPr>
        <w:jc w:val="both"/>
      </w:pPr>
    </w:p>
    <w:p w14:paraId="47000AF4" w14:textId="671FE536" w:rsidR="007B1CDF" w:rsidRDefault="007B1CDF" w:rsidP="00E71694">
      <w:pPr>
        <w:jc w:val="both"/>
      </w:pPr>
      <w:r>
        <w:t>The simulation system can be one of the following types:</w:t>
      </w:r>
    </w:p>
    <w:p w14:paraId="16EB9781" w14:textId="30281260" w:rsidR="007B1CDF" w:rsidRDefault="00092ADE" w:rsidP="00E71694">
      <w:pPr>
        <w:jc w:val="both"/>
      </w:pPr>
      <w:r>
        <w:t>Bulk</w:t>
      </w:r>
      <w:r w:rsidR="00543714">
        <w:t>, 3-D</w:t>
      </w:r>
      <w:r>
        <w:t>;</w:t>
      </w:r>
    </w:p>
    <w:p w14:paraId="53CCA2D6" w14:textId="666F8316" w:rsidR="00092ADE" w:rsidRDefault="00092ADE" w:rsidP="00E71694">
      <w:pPr>
        <w:jc w:val="both"/>
      </w:pPr>
      <w:r>
        <w:t>Bulk</w:t>
      </w:r>
      <w:r w:rsidRPr="00092ADE">
        <w:t>, 2-</w:t>
      </w:r>
      <w:r w:rsidR="00543714">
        <w:t>D</w:t>
      </w:r>
      <w:r>
        <w:t>;</w:t>
      </w:r>
    </w:p>
    <w:p w14:paraId="5916B51E" w14:textId="5F04D76E" w:rsidR="00092ADE" w:rsidRDefault="00092ADE" w:rsidP="00E71694">
      <w:pPr>
        <w:jc w:val="both"/>
      </w:pPr>
      <w:r>
        <w:t>Bulk</w:t>
      </w:r>
      <w:r w:rsidRPr="00092ADE">
        <w:t>, 1-</w:t>
      </w:r>
      <w:r w:rsidR="00543714">
        <w:t>D</w:t>
      </w:r>
      <w:r>
        <w:t>;</w:t>
      </w:r>
    </w:p>
    <w:p w14:paraId="0A91795F" w14:textId="0C55B64F" w:rsidR="007B1CDF" w:rsidRDefault="00092ADE" w:rsidP="00E71694">
      <w:pPr>
        <w:jc w:val="both"/>
      </w:pPr>
      <w:r>
        <w:t>Thin film</w:t>
      </w:r>
      <w:r w:rsidR="00543714">
        <w:t>, 3-D</w:t>
      </w:r>
      <w:r>
        <w:t>;</w:t>
      </w:r>
    </w:p>
    <w:p w14:paraId="6640F0B9" w14:textId="6785E84C" w:rsidR="00092ADE" w:rsidRDefault="00092ADE" w:rsidP="00092ADE">
      <w:pPr>
        <w:jc w:val="both"/>
      </w:pPr>
      <w:r>
        <w:t>Thin film</w:t>
      </w:r>
      <w:r w:rsidRPr="00092ADE">
        <w:t>, 2-</w:t>
      </w:r>
      <w:r w:rsidR="00543714">
        <w:t>D</w:t>
      </w:r>
      <w:r>
        <w:t>;</w:t>
      </w:r>
    </w:p>
    <w:p w14:paraId="52F25C47" w14:textId="4F3FA879" w:rsidR="00092ADE" w:rsidRDefault="00092ADE" w:rsidP="00092ADE">
      <w:pPr>
        <w:jc w:val="both"/>
      </w:pPr>
      <w:r>
        <w:t>Island-on-substrate</w:t>
      </w:r>
      <w:r w:rsidR="00543714">
        <w:t>, 3-D</w:t>
      </w:r>
      <w:r>
        <w:t>;</w:t>
      </w:r>
    </w:p>
    <w:p w14:paraId="32FD1DF4" w14:textId="4956D396" w:rsidR="00092ADE" w:rsidRDefault="00092ADE" w:rsidP="00092ADE">
      <w:pPr>
        <w:jc w:val="both"/>
      </w:pPr>
      <w:r>
        <w:t>Island-on-substrate</w:t>
      </w:r>
      <w:r w:rsidRPr="00092ADE">
        <w:t>, 2-</w:t>
      </w:r>
      <w:r w:rsidR="00543714">
        <w:t>D</w:t>
      </w:r>
      <w:r>
        <w:t>;</w:t>
      </w:r>
    </w:p>
    <w:p w14:paraId="0FA2CC10" w14:textId="582F1780" w:rsidR="007B1CDF" w:rsidRDefault="00092ADE" w:rsidP="00E71694">
      <w:pPr>
        <w:jc w:val="both"/>
      </w:pPr>
      <w:r>
        <w:t>Freestanding finite-size magnet</w:t>
      </w:r>
      <w:r w:rsidR="00543714">
        <w:t>, 3-D</w:t>
      </w:r>
      <w:r>
        <w:t>;</w:t>
      </w:r>
    </w:p>
    <w:p w14:paraId="196E0C1B" w14:textId="5125FFE1" w:rsidR="00092ADE" w:rsidRDefault="00092ADE" w:rsidP="00092ADE">
      <w:pPr>
        <w:jc w:val="both"/>
      </w:pPr>
      <w:r>
        <w:t>Freestanding finite-size magnet</w:t>
      </w:r>
      <w:r w:rsidRPr="00092ADE">
        <w:t>, 2-</w:t>
      </w:r>
      <w:r w:rsidR="00543714">
        <w:t>D</w:t>
      </w:r>
      <w:r>
        <w:t>;</w:t>
      </w:r>
    </w:p>
    <w:p w14:paraId="2DD3149E" w14:textId="6938E89C" w:rsidR="00092ADE" w:rsidRDefault="00092ADE" w:rsidP="00092ADE">
      <w:pPr>
        <w:jc w:val="both"/>
      </w:pPr>
      <w:r>
        <w:t>Freestanding finite-size magnet</w:t>
      </w:r>
      <w:r w:rsidRPr="00092ADE">
        <w:t>, 1-</w:t>
      </w:r>
      <w:r w:rsidR="00543714">
        <w:t>D</w:t>
      </w:r>
      <w:r>
        <w:t>.</w:t>
      </w:r>
    </w:p>
    <w:p w14:paraId="6067B6F4" w14:textId="77777777" w:rsidR="00E845E2" w:rsidRDefault="00E845E2" w:rsidP="00092ADE">
      <w:pPr>
        <w:jc w:val="both"/>
      </w:pPr>
    </w:p>
    <w:p w14:paraId="7CDE278D" w14:textId="5ED9E582" w:rsidR="00396A1B" w:rsidRDefault="00D732AF" w:rsidP="00E71694">
      <w:pPr>
        <w:jc w:val="both"/>
      </w:pPr>
      <w:r>
        <w:t>A set of additional parameters</w:t>
      </w:r>
      <w:r w:rsidR="00E845E2">
        <w:t xml:space="preserve"> are used to specify the system</w:t>
      </w:r>
      <w:r>
        <w:t xml:space="preserve">, </w:t>
      </w:r>
      <w:r w:rsidR="00E845E2">
        <w:t>which may include</w:t>
      </w:r>
      <w:r>
        <w:t xml:space="preserve"> the film thickness</w:t>
      </w:r>
      <w:r w:rsidR="00B90515" w:rsidRPr="00B90515">
        <w:rPr>
          <w:i/>
          <w:sz w:val="20"/>
          <w:szCs w:val="20"/>
        </w:rPr>
        <w:t xml:space="preserve"> </w:t>
      </w:r>
      <w:r w:rsidR="00B90515" w:rsidRPr="00B90515">
        <w:rPr>
          <w:i/>
        </w:rPr>
        <w:t>n</w:t>
      </w:r>
      <w:r w:rsidR="00B90515" w:rsidRPr="00B90515">
        <w:rPr>
          <w:i/>
          <w:vertAlign w:val="subscript"/>
        </w:rPr>
        <w:t>f</w:t>
      </w:r>
      <w:r>
        <w:t>, island (or finite-size magnet) thickness</w:t>
      </w:r>
      <w:r w:rsidRPr="00D732AF">
        <w:rPr>
          <w:i/>
          <w:sz w:val="20"/>
          <w:szCs w:val="20"/>
        </w:rPr>
        <w:t xml:space="preserve"> </w:t>
      </w:r>
      <w:r w:rsidRPr="00D732AF">
        <w:rPr>
          <w:i/>
        </w:rPr>
        <w:t>n</w:t>
      </w:r>
      <w:r w:rsidRPr="00D732AF">
        <w:rPr>
          <w:i/>
          <w:vertAlign w:val="subscript"/>
        </w:rPr>
        <w:t>i</w:t>
      </w:r>
      <w:r w:rsidRPr="00D732AF">
        <w:rPr>
          <w:vertAlign w:val="subscript"/>
        </w:rPr>
        <w:t>3</w:t>
      </w:r>
      <w:r>
        <w:t>, island (or finite-size magnet) lengths</w:t>
      </w:r>
      <w:r w:rsidR="00B90515" w:rsidRPr="00B90515">
        <w:rPr>
          <w:i/>
          <w:sz w:val="20"/>
          <w:szCs w:val="20"/>
        </w:rPr>
        <w:t xml:space="preserve"> </w:t>
      </w:r>
      <w:r w:rsidR="00B90515" w:rsidRPr="00B90515">
        <w:rPr>
          <w:i/>
        </w:rPr>
        <w:t>n</w:t>
      </w:r>
      <w:r w:rsidR="00B90515" w:rsidRPr="00B90515">
        <w:rPr>
          <w:i/>
          <w:vertAlign w:val="subscript"/>
        </w:rPr>
        <w:t>i</w:t>
      </w:r>
      <w:r w:rsidR="00B90515" w:rsidRPr="00B90515">
        <w:rPr>
          <w:vertAlign w:val="subscript"/>
        </w:rPr>
        <w:t>1</w:t>
      </w:r>
      <w:r>
        <w:t xml:space="preserve"> </w:t>
      </w:r>
      <w:r w:rsidR="00B90515">
        <w:t>and</w:t>
      </w:r>
      <w:r w:rsidR="00B90515" w:rsidRPr="00B90515">
        <w:rPr>
          <w:i/>
          <w:sz w:val="20"/>
          <w:szCs w:val="20"/>
        </w:rPr>
        <w:t xml:space="preserve"> </w:t>
      </w:r>
      <w:r w:rsidR="00B90515" w:rsidRPr="00B90515">
        <w:rPr>
          <w:i/>
        </w:rPr>
        <w:t>n</w:t>
      </w:r>
      <w:r w:rsidR="00B90515" w:rsidRPr="00B90515">
        <w:rPr>
          <w:i/>
          <w:vertAlign w:val="subscript"/>
        </w:rPr>
        <w:t>i</w:t>
      </w:r>
      <w:r w:rsidR="00B90515">
        <w:rPr>
          <w:vertAlign w:val="subscript"/>
        </w:rPr>
        <w:t>2</w:t>
      </w:r>
      <w:r w:rsidR="00B90515">
        <w:t xml:space="preserve">, </w:t>
      </w:r>
      <w:r>
        <w:t>and substrate thickness</w:t>
      </w:r>
      <w:r w:rsidRPr="00D732AF">
        <w:rPr>
          <w:i/>
          <w:sz w:val="20"/>
          <w:szCs w:val="20"/>
        </w:rPr>
        <w:t xml:space="preserve"> </w:t>
      </w:r>
      <w:r w:rsidRPr="00D732AF">
        <w:rPr>
          <w:i/>
        </w:rPr>
        <w:t>n</w:t>
      </w:r>
      <w:r w:rsidRPr="00D732AF">
        <w:rPr>
          <w:i/>
          <w:vertAlign w:val="subscript"/>
        </w:rPr>
        <w:t>s</w:t>
      </w:r>
      <w:r>
        <w:t>.</w:t>
      </w:r>
      <w:r w:rsidR="00E845E2">
        <w:t xml:space="preserve"> </w:t>
      </w:r>
      <w:r w:rsidR="00092ADE">
        <w:t xml:space="preserve">Schematics of all types of systems and corresponding parameters are listed below. </w:t>
      </w:r>
      <w:r w:rsidR="00396A1B">
        <w:t>All the parameters are in the unit of grid numbers.</w:t>
      </w:r>
    </w:p>
    <w:p w14:paraId="71A04F45" w14:textId="77777777" w:rsidR="00396A1B" w:rsidRDefault="00396A1B" w:rsidP="00E71694">
      <w:pPr>
        <w:jc w:val="both"/>
      </w:pPr>
    </w:p>
    <w:p w14:paraId="69B320A2" w14:textId="6EAABB9A" w:rsidR="00396A1B" w:rsidRDefault="00396A1B" w:rsidP="00396A1B">
      <w:pPr>
        <w:jc w:val="center"/>
      </w:pPr>
      <w:r w:rsidRPr="00667E47">
        <w:rPr>
          <w:b/>
        </w:rPr>
        <w:t xml:space="preserve">Table </w:t>
      </w:r>
      <w:r>
        <w:rPr>
          <w:b/>
        </w:rPr>
        <w:t>2.</w:t>
      </w:r>
      <w:r w:rsidRPr="00667E47">
        <w:rPr>
          <w:b/>
        </w:rPr>
        <w:t>1</w:t>
      </w:r>
      <w:r>
        <w:t xml:space="preserve"> </w:t>
      </w:r>
      <w:r w:rsidR="007B1CDF">
        <w:t>Types of systems</w:t>
      </w:r>
    </w:p>
    <w:tbl>
      <w:tblPr>
        <w:tblStyle w:val="TableGrid"/>
        <w:tblW w:w="9270" w:type="dxa"/>
        <w:tblInd w:w="85" w:type="dxa"/>
        <w:tblLayout w:type="fixed"/>
        <w:tblLook w:val="04A0" w:firstRow="1" w:lastRow="0" w:firstColumn="1" w:lastColumn="0" w:noHBand="0" w:noVBand="1"/>
      </w:tblPr>
      <w:tblGrid>
        <w:gridCol w:w="4029"/>
        <w:gridCol w:w="1281"/>
        <w:gridCol w:w="3960"/>
      </w:tblGrid>
      <w:tr w:rsidR="00396A1B" w14:paraId="1D21D826" w14:textId="77777777" w:rsidTr="00BD124B">
        <w:tc>
          <w:tcPr>
            <w:tcW w:w="4029" w:type="dxa"/>
          </w:tcPr>
          <w:p w14:paraId="17F7D8BF" w14:textId="2B917A3E" w:rsidR="00396A1B" w:rsidRPr="000E0DDF" w:rsidRDefault="00396A1B" w:rsidP="00F856DF">
            <w:pPr>
              <w:jc w:val="center"/>
              <w:rPr>
                <w:b/>
                <w:sz w:val="20"/>
                <w:szCs w:val="20"/>
              </w:rPr>
            </w:pPr>
            <w:r w:rsidRPr="000E0DDF">
              <w:rPr>
                <w:b/>
                <w:sz w:val="20"/>
                <w:szCs w:val="20"/>
              </w:rPr>
              <w:t>System type</w:t>
            </w:r>
            <w:r>
              <w:rPr>
                <w:b/>
                <w:sz w:val="20"/>
                <w:szCs w:val="20"/>
              </w:rPr>
              <w:t xml:space="preserve"> and schematic</w:t>
            </w:r>
            <w:r w:rsidR="00F856DF">
              <w:rPr>
                <w:b/>
                <w:sz w:val="20"/>
                <w:szCs w:val="20"/>
              </w:rPr>
              <w:t>s</w:t>
            </w:r>
          </w:p>
        </w:tc>
        <w:tc>
          <w:tcPr>
            <w:tcW w:w="1281" w:type="dxa"/>
          </w:tcPr>
          <w:p w14:paraId="1A42CE76" w14:textId="77777777" w:rsidR="00396A1B" w:rsidRPr="000E0DDF" w:rsidRDefault="00396A1B" w:rsidP="00BD124B">
            <w:pPr>
              <w:jc w:val="center"/>
              <w:rPr>
                <w:b/>
                <w:sz w:val="20"/>
                <w:szCs w:val="20"/>
              </w:rPr>
            </w:pPr>
            <w:r>
              <w:rPr>
                <w:b/>
                <w:sz w:val="20"/>
                <w:szCs w:val="20"/>
              </w:rPr>
              <w:t>Parameters specifying the system</w:t>
            </w:r>
          </w:p>
        </w:tc>
        <w:tc>
          <w:tcPr>
            <w:tcW w:w="3960" w:type="dxa"/>
          </w:tcPr>
          <w:p w14:paraId="0FF74BC1" w14:textId="77777777" w:rsidR="00396A1B" w:rsidRPr="000E0DDF" w:rsidRDefault="00396A1B" w:rsidP="00BD124B">
            <w:pPr>
              <w:jc w:val="center"/>
              <w:rPr>
                <w:b/>
                <w:sz w:val="20"/>
                <w:szCs w:val="20"/>
              </w:rPr>
            </w:pPr>
            <w:r>
              <w:rPr>
                <w:b/>
                <w:sz w:val="20"/>
                <w:szCs w:val="20"/>
              </w:rPr>
              <w:t>Value of parameters</w:t>
            </w:r>
          </w:p>
        </w:tc>
      </w:tr>
      <w:tr w:rsidR="00396A1B" w14:paraId="15E16F3F" w14:textId="77777777" w:rsidTr="00BD124B">
        <w:tc>
          <w:tcPr>
            <w:tcW w:w="4029" w:type="dxa"/>
            <w:vMerge w:val="restart"/>
          </w:tcPr>
          <w:p w14:paraId="2CF1DF94" w14:textId="0874E2EB" w:rsidR="00396A1B" w:rsidRDefault="00092ADE" w:rsidP="00BD124B">
            <w:pPr>
              <w:jc w:val="center"/>
              <w:rPr>
                <w:sz w:val="20"/>
                <w:szCs w:val="20"/>
                <w:lang w:eastAsia="zh-CN"/>
              </w:rPr>
            </w:pPr>
            <w:r>
              <w:rPr>
                <w:sz w:val="20"/>
                <w:szCs w:val="20"/>
              </w:rPr>
              <w:lastRenderedPageBreak/>
              <w:t>Bulk</w:t>
            </w:r>
            <w:r w:rsidR="00804499">
              <w:rPr>
                <w:sz w:val="20"/>
                <w:szCs w:val="20"/>
              </w:rPr>
              <w:t>, 3-D</w:t>
            </w:r>
          </w:p>
          <w:p w14:paraId="366DE3A6" w14:textId="1E9AEEEF" w:rsidR="00BD124B" w:rsidRDefault="004B13EC" w:rsidP="00BD124B">
            <w:pPr>
              <w:jc w:val="center"/>
              <w:rPr>
                <w:sz w:val="20"/>
                <w:szCs w:val="20"/>
              </w:rPr>
            </w:pPr>
            <w:r w:rsidRPr="004B13EC">
              <w:rPr>
                <w:noProof/>
                <w:sz w:val="20"/>
                <w:szCs w:val="20"/>
                <w:lang w:eastAsia="zh-CN"/>
              </w:rPr>
              <w:drawing>
                <wp:inline distT="0" distB="0" distL="0" distR="0" wp14:anchorId="5C6F5BED" wp14:editId="7C1A523F">
                  <wp:extent cx="1709928" cy="1143000"/>
                  <wp:effectExtent l="0" t="0" r="5080" b="0"/>
                  <wp:docPr id="6" name="Picture 6" descr="C:\Users\tuy123\Desktop\bul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descr="C:\Users\tuy123\Desktop\bulk.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709928" cy="1143000"/>
                          </a:xfrm>
                          <a:prstGeom prst="rect">
                            <a:avLst/>
                          </a:prstGeom>
                          <a:noFill/>
                          <a:ln>
                            <a:noFill/>
                          </a:ln>
                        </pic:spPr>
                      </pic:pic>
                    </a:graphicData>
                  </a:graphic>
                </wp:inline>
              </w:drawing>
            </w:r>
          </w:p>
        </w:tc>
        <w:tc>
          <w:tcPr>
            <w:tcW w:w="1281" w:type="dxa"/>
          </w:tcPr>
          <w:p w14:paraId="30C339D6" w14:textId="77777777" w:rsidR="00396A1B" w:rsidRDefault="00396A1B" w:rsidP="00BD124B">
            <w:pPr>
              <w:jc w:val="center"/>
              <w:rPr>
                <w:sz w:val="20"/>
                <w:szCs w:val="20"/>
              </w:rPr>
            </w:pPr>
            <w:r w:rsidRPr="00A3277C">
              <w:rPr>
                <w:i/>
                <w:sz w:val="20"/>
                <w:szCs w:val="20"/>
              </w:rPr>
              <w:t>n</w:t>
            </w:r>
            <w:r w:rsidRPr="00A3277C">
              <w:rPr>
                <w:sz w:val="20"/>
                <w:szCs w:val="20"/>
                <w:vertAlign w:val="subscript"/>
              </w:rPr>
              <w:t>1</w:t>
            </w:r>
          </w:p>
        </w:tc>
        <w:tc>
          <w:tcPr>
            <w:tcW w:w="3960" w:type="dxa"/>
          </w:tcPr>
          <w:p w14:paraId="4C8E9B1C" w14:textId="77777777" w:rsidR="00396A1B" w:rsidRPr="000E0DDF" w:rsidRDefault="00396A1B" w:rsidP="00BD124B">
            <w:pPr>
              <w:jc w:val="center"/>
              <w:rPr>
                <w:sz w:val="20"/>
                <w:szCs w:val="20"/>
              </w:rPr>
            </w:pPr>
            <w:r>
              <w:rPr>
                <w:sz w:val="20"/>
                <w:szCs w:val="20"/>
              </w:rPr>
              <w:t xml:space="preserve">Length of the system along </w:t>
            </w:r>
            <w:r w:rsidRPr="00A3277C">
              <w:rPr>
                <w:i/>
                <w:sz w:val="20"/>
                <w:szCs w:val="20"/>
              </w:rPr>
              <w:t>x</w:t>
            </w:r>
            <w:r w:rsidRPr="00A3277C">
              <w:rPr>
                <w:sz w:val="20"/>
                <w:szCs w:val="20"/>
                <w:vertAlign w:val="subscript"/>
              </w:rPr>
              <w:t>1</w:t>
            </w:r>
            <w:r>
              <w:rPr>
                <w:sz w:val="20"/>
                <w:szCs w:val="20"/>
              </w:rPr>
              <w:t xml:space="preserve"> direction</w:t>
            </w:r>
          </w:p>
        </w:tc>
      </w:tr>
      <w:tr w:rsidR="00396A1B" w14:paraId="5070F6C6" w14:textId="77777777" w:rsidTr="00BD124B">
        <w:tc>
          <w:tcPr>
            <w:tcW w:w="4029" w:type="dxa"/>
            <w:vMerge/>
          </w:tcPr>
          <w:p w14:paraId="047570D9" w14:textId="77777777" w:rsidR="00396A1B" w:rsidRDefault="00396A1B" w:rsidP="00BD124B">
            <w:pPr>
              <w:jc w:val="center"/>
              <w:rPr>
                <w:sz w:val="20"/>
                <w:szCs w:val="20"/>
              </w:rPr>
            </w:pPr>
          </w:p>
        </w:tc>
        <w:tc>
          <w:tcPr>
            <w:tcW w:w="1281" w:type="dxa"/>
          </w:tcPr>
          <w:p w14:paraId="2876E7B6" w14:textId="77777777" w:rsidR="00396A1B" w:rsidRDefault="00396A1B" w:rsidP="00BD124B">
            <w:pPr>
              <w:jc w:val="center"/>
              <w:rPr>
                <w:sz w:val="20"/>
                <w:szCs w:val="20"/>
              </w:rPr>
            </w:pPr>
            <w:r w:rsidRPr="00A3277C">
              <w:rPr>
                <w:i/>
                <w:sz w:val="20"/>
                <w:szCs w:val="20"/>
              </w:rPr>
              <w:t>n</w:t>
            </w:r>
            <w:r>
              <w:rPr>
                <w:sz w:val="20"/>
                <w:szCs w:val="20"/>
                <w:vertAlign w:val="subscript"/>
              </w:rPr>
              <w:t>2</w:t>
            </w:r>
          </w:p>
        </w:tc>
        <w:tc>
          <w:tcPr>
            <w:tcW w:w="3960" w:type="dxa"/>
          </w:tcPr>
          <w:p w14:paraId="74A3F167" w14:textId="77777777" w:rsidR="00396A1B" w:rsidRPr="000E0DDF" w:rsidRDefault="00396A1B" w:rsidP="00BD124B">
            <w:pPr>
              <w:jc w:val="center"/>
              <w:rPr>
                <w:sz w:val="20"/>
                <w:szCs w:val="20"/>
              </w:rPr>
            </w:pPr>
            <w:r>
              <w:rPr>
                <w:sz w:val="20"/>
                <w:szCs w:val="20"/>
              </w:rPr>
              <w:t xml:space="preserve">Length of the system along </w:t>
            </w:r>
            <w:r w:rsidRPr="00A3277C">
              <w:rPr>
                <w:i/>
                <w:sz w:val="20"/>
                <w:szCs w:val="20"/>
              </w:rPr>
              <w:t>x</w:t>
            </w:r>
            <w:r>
              <w:rPr>
                <w:sz w:val="20"/>
                <w:szCs w:val="20"/>
                <w:vertAlign w:val="subscript"/>
              </w:rPr>
              <w:t>2</w:t>
            </w:r>
            <w:r>
              <w:rPr>
                <w:sz w:val="20"/>
                <w:szCs w:val="20"/>
              </w:rPr>
              <w:t xml:space="preserve"> direction</w:t>
            </w:r>
          </w:p>
        </w:tc>
      </w:tr>
      <w:tr w:rsidR="00396A1B" w14:paraId="0BE136EE" w14:textId="77777777" w:rsidTr="00BD124B">
        <w:tc>
          <w:tcPr>
            <w:tcW w:w="4029" w:type="dxa"/>
            <w:vMerge/>
          </w:tcPr>
          <w:p w14:paraId="18B7FB99" w14:textId="77777777" w:rsidR="00396A1B" w:rsidRPr="000E0DDF" w:rsidRDefault="00396A1B" w:rsidP="00BD124B">
            <w:pPr>
              <w:jc w:val="center"/>
              <w:rPr>
                <w:sz w:val="20"/>
                <w:szCs w:val="20"/>
              </w:rPr>
            </w:pPr>
          </w:p>
        </w:tc>
        <w:tc>
          <w:tcPr>
            <w:tcW w:w="1281" w:type="dxa"/>
          </w:tcPr>
          <w:p w14:paraId="653BE51C" w14:textId="77777777" w:rsidR="00396A1B" w:rsidRPr="000E0DDF" w:rsidRDefault="00396A1B" w:rsidP="00BD124B">
            <w:pPr>
              <w:jc w:val="center"/>
              <w:rPr>
                <w:sz w:val="20"/>
                <w:szCs w:val="20"/>
              </w:rPr>
            </w:pPr>
            <w:r w:rsidRPr="00A3277C">
              <w:rPr>
                <w:i/>
                <w:sz w:val="20"/>
                <w:szCs w:val="20"/>
              </w:rPr>
              <w:t>n</w:t>
            </w:r>
            <w:r>
              <w:rPr>
                <w:sz w:val="20"/>
                <w:szCs w:val="20"/>
                <w:vertAlign w:val="subscript"/>
              </w:rPr>
              <w:t>3</w:t>
            </w:r>
          </w:p>
        </w:tc>
        <w:tc>
          <w:tcPr>
            <w:tcW w:w="3960" w:type="dxa"/>
          </w:tcPr>
          <w:p w14:paraId="45D15CC8" w14:textId="77777777" w:rsidR="00396A1B" w:rsidRPr="000E0DDF" w:rsidRDefault="00396A1B" w:rsidP="00BD124B">
            <w:pPr>
              <w:jc w:val="center"/>
              <w:rPr>
                <w:sz w:val="20"/>
                <w:szCs w:val="20"/>
              </w:rPr>
            </w:pPr>
            <w:r>
              <w:rPr>
                <w:sz w:val="20"/>
                <w:szCs w:val="20"/>
              </w:rPr>
              <w:t xml:space="preserve">Length of the system along </w:t>
            </w:r>
            <w:r w:rsidRPr="00A3277C">
              <w:rPr>
                <w:i/>
                <w:sz w:val="20"/>
                <w:szCs w:val="20"/>
              </w:rPr>
              <w:t>x</w:t>
            </w:r>
            <w:r>
              <w:rPr>
                <w:sz w:val="20"/>
                <w:szCs w:val="20"/>
                <w:vertAlign w:val="subscript"/>
              </w:rPr>
              <w:t>3</w:t>
            </w:r>
            <w:r>
              <w:rPr>
                <w:sz w:val="20"/>
                <w:szCs w:val="20"/>
              </w:rPr>
              <w:t xml:space="preserve"> direction</w:t>
            </w:r>
          </w:p>
        </w:tc>
      </w:tr>
      <w:tr w:rsidR="00396A1B" w14:paraId="4D48751D" w14:textId="77777777" w:rsidTr="00BD124B">
        <w:tc>
          <w:tcPr>
            <w:tcW w:w="4029" w:type="dxa"/>
            <w:vMerge/>
          </w:tcPr>
          <w:p w14:paraId="5A050CDF" w14:textId="77777777" w:rsidR="00396A1B" w:rsidRDefault="00396A1B" w:rsidP="00BD124B">
            <w:pPr>
              <w:jc w:val="center"/>
              <w:rPr>
                <w:sz w:val="20"/>
                <w:szCs w:val="20"/>
              </w:rPr>
            </w:pPr>
          </w:p>
        </w:tc>
        <w:tc>
          <w:tcPr>
            <w:tcW w:w="1281" w:type="dxa"/>
          </w:tcPr>
          <w:p w14:paraId="0ECB9AA3" w14:textId="77777777" w:rsidR="00396A1B" w:rsidRPr="00A3277C" w:rsidRDefault="00396A1B" w:rsidP="00BD124B">
            <w:pPr>
              <w:jc w:val="center"/>
              <w:rPr>
                <w:i/>
                <w:sz w:val="20"/>
                <w:szCs w:val="20"/>
              </w:rPr>
            </w:pPr>
            <w:r w:rsidRPr="00A3277C">
              <w:rPr>
                <w:i/>
                <w:sz w:val="20"/>
                <w:szCs w:val="20"/>
              </w:rPr>
              <w:t>n</w:t>
            </w:r>
            <w:r w:rsidRPr="00A3277C">
              <w:rPr>
                <w:i/>
                <w:sz w:val="20"/>
                <w:szCs w:val="20"/>
                <w:vertAlign w:val="subscript"/>
              </w:rPr>
              <w:t>f</w:t>
            </w:r>
          </w:p>
        </w:tc>
        <w:tc>
          <w:tcPr>
            <w:tcW w:w="3960" w:type="dxa"/>
          </w:tcPr>
          <w:p w14:paraId="33F8079A" w14:textId="60E9229F" w:rsidR="00396A1B" w:rsidRPr="000E0DDF" w:rsidRDefault="00396A1B" w:rsidP="00BD124B">
            <w:pPr>
              <w:jc w:val="center"/>
              <w:rPr>
                <w:sz w:val="20"/>
                <w:szCs w:val="20"/>
              </w:rPr>
            </w:pPr>
            <w:r>
              <w:rPr>
                <w:sz w:val="20"/>
                <w:szCs w:val="20"/>
              </w:rPr>
              <w:t>0</w:t>
            </w:r>
          </w:p>
        </w:tc>
      </w:tr>
      <w:tr w:rsidR="00396A1B" w14:paraId="71EE90C9" w14:textId="77777777" w:rsidTr="00BD124B">
        <w:tc>
          <w:tcPr>
            <w:tcW w:w="4029" w:type="dxa"/>
            <w:vMerge/>
          </w:tcPr>
          <w:p w14:paraId="6FC1AF07" w14:textId="77777777" w:rsidR="00396A1B" w:rsidRPr="000E0DDF" w:rsidRDefault="00396A1B" w:rsidP="00BD124B">
            <w:pPr>
              <w:jc w:val="center"/>
              <w:rPr>
                <w:sz w:val="20"/>
                <w:szCs w:val="20"/>
              </w:rPr>
            </w:pPr>
          </w:p>
        </w:tc>
        <w:tc>
          <w:tcPr>
            <w:tcW w:w="1281" w:type="dxa"/>
          </w:tcPr>
          <w:p w14:paraId="7464830B" w14:textId="77777777" w:rsidR="00396A1B" w:rsidRPr="000E0DDF" w:rsidRDefault="00396A1B" w:rsidP="00BD124B">
            <w:pPr>
              <w:jc w:val="center"/>
              <w:rPr>
                <w:sz w:val="20"/>
                <w:szCs w:val="20"/>
              </w:rPr>
            </w:pPr>
            <w:r w:rsidRPr="00A3277C">
              <w:rPr>
                <w:i/>
                <w:sz w:val="20"/>
                <w:szCs w:val="20"/>
              </w:rPr>
              <w:t>n</w:t>
            </w:r>
            <w:r w:rsidRPr="00A3277C">
              <w:rPr>
                <w:i/>
                <w:sz w:val="20"/>
                <w:szCs w:val="20"/>
                <w:vertAlign w:val="subscript"/>
              </w:rPr>
              <w:t>i</w:t>
            </w:r>
            <w:r w:rsidRPr="00A3277C">
              <w:rPr>
                <w:sz w:val="20"/>
                <w:szCs w:val="20"/>
                <w:vertAlign w:val="subscript"/>
              </w:rPr>
              <w:t>3</w:t>
            </w:r>
          </w:p>
        </w:tc>
        <w:tc>
          <w:tcPr>
            <w:tcW w:w="3960" w:type="dxa"/>
          </w:tcPr>
          <w:p w14:paraId="4F044597" w14:textId="7C4790BE" w:rsidR="00396A1B" w:rsidRPr="000E0DDF" w:rsidRDefault="00396A1B" w:rsidP="00BD124B">
            <w:pPr>
              <w:jc w:val="center"/>
              <w:rPr>
                <w:sz w:val="20"/>
                <w:szCs w:val="20"/>
              </w:rPr>
            </w:pPr>
            <w:r>
              <w:rPr>
                <w:sz w:val="20"/>
                <w:szCs w:val="20"/>
              </w:rPr>
              <w:t>0</w:t>
            </w:r>
          </w:p>
        </w:tc>
      </w:tr>
      <w:tr w:rsidR="00396A1B" w14:paraId="3CCF01E4" w14:textId="77777777" w:rsidTr="00BD124B">
        <w:tc>
          <w:tcPr>
            <w:tcW w:w="4029" w:type="dxa"/>
            <w:vMerge w:val="restart"/>
          </w:tcPr>
          <w:p w14:paraId="03CD1ACB" w14:textId="127F5A62" w:rsidR="00396A1B" w:rsidRDefault="00396A1B" w:rsidP="00396A1B">
            <w:pPr>
              <w:jc w:val="center"/>
              <w:rPr>
                <w:sz w:val="20"/>
                <w:szCs w:val="20"/>
              </w:rPr>
            </w:pPr>
            <w:r>
              <w:rPr>
                <w:sz w:val="20"/>
                <w:szCs w:val="20"/>
              </w:rPr>
              <w:t xml:space="preserve">Bulk, </w:t>
            </w:r>
            <w:r w:rsidRPr="00396A1B">
              <w:rPr>
                <w:sz w:val="20"/>
                <w:szCs w:val="20"/>
              </w:rPr>
              <w:t>2-</w:t>
            </w:r>
            <w:r w:rsidR="00804499">
              <w:rPr>
                <w:sz w:val="20"/>
                <w:szCs w:val="20"/>
              </w:rPr>
              <w:t>D</w:t>
            </w:r>
          </w:p>
          <w:p w14:paraId="6835748A" w14:textId="0C3CEA44" w:rsidR="004B13EC" w:rsidRDefault="007B1CDF" w:rsidP="00396A1B">
            <w:pPr>
              <w:jc w:val="center"/>
              <w:rPr>
                <w:sz w:val="20"/>
                <w:szCs w:val="20"/>
              </w:rPr>
            </w:pPr>
            <w:r w:rsidRPr="007B1CDF">
              <w:rPr>
                <w:noProof/>
                <w:sz w:val="20"/>
                <w:szCs w:val="20"/>
                <w:lang w:eastAsia="zh-CN"/>
              </w:rPr>
              <w:drawing>
                <wp:inline distT="0" distB="0" distL="0" distR="0" wp14:anchorId="630B8D07" wp14:editId="594AA65C">
                  <wp:extent cx="1380744" cy="987552"/>
                  <wp:effectExtent l="0" t="0" r="0" b="3175"/>
                  <wp:docPr id="7" name="Picture 7" descr="C:\Users\tuy123\Desktop\bulk2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descr="C:\Users\tuy123\Desktop\bulk2d.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380744" cy="987552"/>
                          </a:xfrm>
                          <a:prstGeom prst="rect">
                            <a:avLst/>
                          </a:prstGeom>
                          <a:noFill/>
                          <a:ln>
                            <a:noFill/>
                          </a:ln>
                        </pic:spPr>
                      </pic:pic>
                    </a:graphicData>
                  </a:graphic>
                </wp:inline>
              </w:drawing>
            </w:r>
          </w:p>
        </w:tc>
        <w:tc>
          <w:tcPr>
            <w:tcW w:w="1281" w:type="dxa"/>
          </w:tcPr>
          <w:p w14:paraId="65C4C658" w14:textId="1FE81E13" w:rsidR="00396A1B" w:rsidRPr="000E0DDF" w:rsidRDefault="00396A1B" w:rsidP="00396A1B">
            <w:pPr>
              <w:jc w:val="center"/>
              <w:rPr>
                <w:sz w:val="20"/>
                <w:szCs w:val="20"/>
              </w:rPr>
            </w:pPr>
            <w:r w:rsidRPr="00A3277C">
              <w:rPr>
                <w:i/>
                <w:sz w:val="20"/>
                <w:szCs w:val="20"/>
              </w:rPr>
              <w:t>n</w:t>
            </w:r>
            <w:r w:rsidRPr="00A3277C">
              <w:rPr>
                <w:sz w:val="20"/>
                <w:szCs w:val="20"/>
                <w:vertAlign w:val="subscript"/>
              </w:rPr>
              <w:t>1</w:t>
            </w:r>
          </w:p>
        </w:tc>
        <w:tc>
          <w:tcPr>
            <w:tcW w:w="3960" w:type="dxa"/>
          </w:tcPr>
          <w:p w14:paraId="48FA139B" w14:textId="38E721E3" w:rsidR="00396A1B" w:rsidRPr="000E0DDF" w:rsidRDefault="00396A1B" w:rsidP="00396A1B">
            <w:pPr>
              <w:jc w:val="center"/>
              <w:rPr>
                <w:sz w:val="20"/>
                <w:szCs w:val="20"/>
              </w:rPr>
            </w:pPr>
            <w:r>
              <w:rPr>
                <w:sz w:val="20"/>
                <w:szCs w:val="20"/>
              </w:rPr>
              <w:t xml:space="preserve">Length of the system along </w:t>
            </w:r>
            <w:r w:rsidRPr="00A3277C">
              <w:rPr>
                <w:i/>
                <w:sz w:val="20"/>
                <w:szCs w:val="20"/>
              </w:rPr>
              <w:t>x</w:t>
            </w:r>
            <w:r w:rsidRPr="00A3277C">
              <w:rPr>
                <w:sz w:val="20"/>
                <w:szCs w:val="20"/>
                <w:vertAlign w:val="subscript"/>
              </w:rPr>
              <w:t>1</w:t>
            </w:r>
            <w:r>
              <w:rPr>
                <w:sz w:val="20"/>
                <w:szCs w:val="20"/>
              </w:rPr>
              <w:t xml:space="preserve"> direction</w:t>
            </w:r>
          </w:p>
        </w:tc>
      </w:tr>
      <w:tr w:rsidR="00396A1B" w14:paraId="68AA39CD" w14:textId="77777777" w:rsidTr="00BD124B">
        <w:tc>
          <w:tcPr>
            <w:tcW w:w="4029" w:type="dxa"/>
            <w:vMerge/>
          </w:tcPr>
          <w:p w14:paraId="6C8866D6" w14:textId="77777777" w:rsidR="00396A1B" w:rsidRDefault="00396A1B" w:rsidP="00396A1B">
            <w:pPr>
              <w:jc w:val="center"/>
              <w:rPr>
                <w:sz w:val="20"/>
                <w:szCs w:val="20"/>
              </w:rPr>
            </w:pPr>
          </w:p>
        </w:tc>
        <w:tc>
          <w:tcPr>
            <w:tcW w:w="1281" w:type="dxa"/>
          </w:tcPr>
          <w:p w14:paraId="47DE05DF" w14:textId="26D670E2" w:rsidR="00396A1B" w:rsidRDefault="00396A1B" w:rsidP="00396A1B">
            <w:pPr>
              <w:jc w:val="center"/>
              <w:rPr>
                <w:sz w:val="20"/>
                <w:szCs w:val="20"/>
              </w:rPr>
            </w:pPr>
            <w:r w:rsidRPr="00A3277C">
              <w:rPr>
                <w:i/>
                <w:sz w:val="20"/>
                <w:szCs w:val="20"/>
              </w:rPr>
              <w:t>n</w:t>
            </w:r>
            <w:r>
              <w:rPr>
                <w:sz w:val="20"/>
                <w:szCs w:val="20"/>
                <w:vertAlign w:val="subscript"/>
              </w:rPr>
              <w:t>2</w:t>
            </w:r>
          </w:p>
        </w:tc>
        <w:tc>
          <w:tcPr>
            <w:tcW w:w="3960" w:type="dxa"/>
          </w:tcPr>
          <w:p w14:paraId="2B9405AB" w14:textId="59BD4C77" w:rsidR="00396A1B" w:rsidRDefault="00396A1B" w:rsidP="00396A1B">
            <w:pPr>
              <w:jc w:val="center"/>
              <w:rPr>
                <w:sz w:val="20"/>
                <w:szCs w:val="20"/>
              </w:rPr>
            </w:pPr>
            <w:r>
              <w:rPr>
                <w:sz w:val="20"/>
                <w:szCs w:val="20"/>
              </w:rPr>
              <w:t>1</w:t>
            </w:r>
          </w:p>
        </w:tc>
      </w:tr>
      <w:tr w:rsidR="00396A1B" w14:paraId="1363D409" w14:textId="77777777" w:rsidTr="00BD124B">
        <w:tc>
          <w:tcPr>
            <w:tcW w:w="4029" w:type="dxa"/>
            <w:vMerge/>
          </w:tcPr>
          <w:p w14:paraId="65784EA7" w14:textId="77777777" w:rsidR="00396A1B" w:rsidRDefault="00396A1B" w:rsidP="00396A1B">
            <w:pPr>
              <w:jc w:val="center"/>
              <w:rPr>
                <w:sz w:val="20"/>
                <w:szCs w:val="20"/>
              </w:rPr>
            </w:pPr>
          </w:p>
        </w:tc>
        <w:tc>
          <w:tcPr>
            <w:tcW w:w="1281" w:type="dxa"/>
          </w:tcPr>
          <w:p w14:paraId="536E4D0F" w14:textId="0BB54780" w:rsidR="00396A1B" w:rsidRDefault="00396A1B" w:rsidP="00396A1B">
            <w:pPr>
              <w:jc w:val="center"/>
              <w:rPr>
                <w:sz w:val="20"/>
                <w:szCs w:val="20"/>
              </w:rPr>
            </w:pPr>
            <w:r w:rsidRPr="00A3277C">
              <w:rPr>
                <w:i/>
                <w:sz w:val="20"/>
                <w:szCs w:val="20"/>
              </w:rPr>
              <w:t>n</w:t>
            </w:r>
            <w:r>
              <w:rPr>
                <w:sz w:val="20"/>
                <w:szCs w:val="20"/>
                <w:vertAlign w:val="subscript"/>
              </w:rPr>
              <w:t>3</w:t>
            </w:r>
          </w:p>
        </w:tc>
        <w:tc>
          <w:tcPr>
            <w:tcW w:w="3960" w:type="dxa"/>
          </w:tcPr>
          <w:p w14:paraId="498F23F9" w14:textId="3B13C093" w:rsidR="00396A1B" w:rsidRDefault="00396A1B" w:rsidP="00396A1B">
            <w:pPr>
              <w:jc w:val="center"/>
              <w:rPr>
                <w:sz w:val="20"/>
                <w:szCs w:val="20"/>
              </w:rPr>
            </w:pPr>
            <w:r>
              <w:rPr>
                <w:sz w:val="20"/>
                <w:szCs w:val="20"/>
              </w:rPr>
              <w:t xml:space="preserve">Length of the system along </w:t>
            </w:r>
            <w:r w:rsidRPr="00A3277C">
              <w:rPr>
                <w:i/>
                <w:sz w:val="20"/>
                <w:szCs w:val="20"/>
              </w:rPr>
              <w:t>x</w:t>
            </w:r>
            <w:r>
              <w:rPr>
                <w:sz w:val="20"/>
                <w:szCs w:val="20"/>
                <w:vertAlign w:val="subscript"/>
              </w:rPr>
              <w:t>3</w:t>
            </w:r>
            <w:r>
              <w:rPr>
                <w:sz w:val="20"/>
                <w:szCs w:val="20"/>
              </w:rPr>
              <w:t xml:space="preserve"> direction</w:t>
            </w:r>
          </w:p>
        </w:tc>
      </w:tr>
      <w:tr w:rsidR="00396A1B" w14:paraId="7ECFE96E" w14:textId="77777777" w:rsidTr="00BD124B">
        <w:tc>
          <w:tcPr>
            <w:tcW w:w="4029" w:type="dxa"/>
            <w:vMerge/>
          </w:tcPr>
          <w:p w14:paraId="77CA292B" w14:textId="77777777" w:rsidR="00396A1B" w:rsidRDefault="00396A1B" w:rsidP="00396A1B">
            <w:pPr>
              <w:jc w:val="center"/>
              <w:rPr>
                <w:sz w:val="20"/>
                <w:szCs w:val="20"/>
              </w:rPr>
            </w:pPr>
          </w:p>
        </w:tc>
        <w:tc>
          <w:tcPr>
            <w:tcW w:w="1281" w:type="dxa"/>
          </w:tcPr>
          <w:p w14:paraId="219A56E7" w14:textId="4484B239" w:rsidR="00396A1B" w:rsidRDefault="00396A1B" w:rsidP="00396A1B">
            <w:pPr>
              <w:jc w:val="center"/>
              <w:rPr>
                <w:sz w:val="20"/>
                <w:szCs w:val="20"/>
              </w:rPr>
            </w:pPr>
            <w:r w:rsidRPr="00A3277C">
              <w:rPr>
                <w:i/>
                <w:sz w:val="20"/>
                <w:szCs w:val="20"/>
              </w:rPr>
              <w:t>n</w:t>
            </w:r>
            <w:r w:rsidRPr="00A3277C">
              <w:rPr>
                <w:i/>
                <w:sz w:val="20"/>
                <w:szCs w:val="20"/>
                <w:vertAlign w:val="subscript"/>
              </w:rPr>
              <w:t>f</w:t>
            </w:r>
          </w:p>
        </w:tc>
        <w:tc>
          <w:tcPr>
            <w:tcW w:w="3960" w:type="dxa"/>
          </w:tcPr>
          <w:p w14:paraId="39048E32" w14:textId="7B2C4159" w:rsidR="00396A1B" w:rsidRDefault="00396A1B" w:rsidP="00396A1B">
            <w:pPr>
              <w:jc w:val="center"/>
              <w:rPr>
                <w:sz w:val="20"/>
                <w:szCs w:val="20"/>
              </w:rPr>
            </w:pPr>
            <w:r>
              <w:rPr>
                <w:sz w:val="20"/>
                <w:szCs w:val="20"/>
              </w:rPr>
              <w:t>0</w:t>
            </w:r>
          </w:p>
        </w:tc>
      </w:tr>
      <w:tr w:rsidR="00396A1B" w14:paraId="036B1CE6" w14:textId="77777777" w:rsidTr="00BD124B">
        <w:tc>
          <w:tcPr>
            <w:tcW w:w="4029" w:type="dxa"/>
            <w:vMerge/>
          </w:tcPr>
          <w:p w14:paraId="093B15ED" w14:textId="77777777" w:rsidR="00396A1B" w:rsidRDefault="00396A1B" w:rsidP="00396A1B">
            <w:pPr>
              <w:jc w:val="center"/>
              <w:rPr>
                <w:sz w:val="20"/>
                <w:szCs w:val="20"/>
              </w:rPr>
            </w:pPr>
          </w:p>
        </w:tc>
        <w:tc>
          <w:tcPr>
            <w:tcW w:w="1281" w:type="dxa"/>
          </w:tcPr>
          <w:p w14:paraId="3AC4ED67" w14:textId="31B5FB71" w:rsidR="00396A1B" w:rsidRDefault="00396A1B" w:rsidP="00396A1B">
            <w:pPr>
              <w:jc w:val="center"/>
              <w:rPr>
                <w:sz w:val="20"/>
                <w:szCs w:val="20"/>
              </w:rPr>
            </w:pPr>
            <w:r w:rsidRPr="00A3277C">
              <w:rPr>
                <w:i/>
                <w:sz w:val="20"/>
                <w:szCs w:val="20"/>
              </w:rPr>
              <w:t>n</w:t>
            </w:r>
            <w:r w:rsidRPr="00A3277C">
              <w:rPr>
                <w:i/>
                <w:sz w:val="20"/>
                <w:szCs w:val="20"/>
                <w:vertAlign w:val="subscript"/>
              </w:rPr>
              <w:t>i</w:t>
            </w:r>
            <w:r w:rsidRPr="00A3277C">
              <w:rPr>
                <w:sz w:val="20"/>
                <w:szCs w:val="20"/>
                <w:vertAlign w:val="subscript"/>
              </w:rPr>
              <w:t>3</w:t>
            </w:r>
          </w:p>
        </w:tc>
        <w:tc>
          <w:tcPr>
            <w:tcW w:w="3960" w:type="dxa"/>
          </w:tcPr>
          <w:p w14:paraId="2FD46D1F" w14:textId="3C0A8DC3" w:rsidR="00396A1B" w:rsidRDefault="00396A1B" w:rsidP="00396A1B">
            <w:pPr>
              <w:jc w:val="center"/>
              <w:rPr>
                <w:sz w:val="20"/>
                <w:szCs w:val="20"/>
              </w:rPr>
            </w:pPr>
            <w:r>
              <w:rPr>
                <w:sz w:val="20"/>
                <w:szCs w:val="20"/>
              </w:rPr>
              <w:t>0</w:t>
            </w:r>
          </w:p>
        </w:tc>
      </w:tr>
      <w:tr w:rsidR="00396A1B" w14:paraId="29EB498B" w14:textId="77777777" w:rsidTr="00BD124B">
        <w:tc>
          <w:tcPr>
            <w:tcW w:w="4029" w:type="dxa"/>
            <w:vMerge w:val="restart"/>
          </w:tcPr>
          <w:p w14:paraId="3063FD97" w14:textId="37E4DDC3" w:rsidR="00396A1B" w:rsidRDefault="00092ADE" w:rsidP="00396A1B">
            <w:pPr>
              <w:jc w:val="center"/>
              <w:rPr>
                <w:sz w:val="20"/>
                <w:szCs w:val="20"/>
              </w:rPr>
            </w:pPr>
            <w:r>
              <w:rPr>
                <w:sz w:val="20"/>
                <w:szCs w:val="20"/>
              </w:rPr>
              <w:t>Bulk</w:t>
            </w:r>
            <w:r w:rsidR="00396A1B">
              <w:rPr>
                <w:sz w:val="20"/>
                <w:szCs w:val="20"/>
              </w:rPr>
              <w:t>, 1</w:t>
            </w:r>
            <w:r w:rsidR="00396A1B" w:rsidRPr="00396A1B">
              <w:rPr>
                <w:sz w:val="20"/>
                <w:szCs w:val="20"/>
              </w:rPr>
              <w:t>-</w:t>
            </w:r>
            <w:r w:rsidR="00804499">
              <w:rPr>
                <w:sz w:val="20"/>
                <w:szCs w:val="20"/>
              </w:rPr>
              <w:t>D</w:t>
            </w:r>
          </w:p>
          <w:p w14:paraId="3F4066D7" w14:textId="4793595A" w:rsidR="004B13EC" w:rsidRDefault="007B1CDF" w:rsidP="00396A1B">
            <w:pPr>
              <w:jc w:val="center"/>
              <w:rPr>
                <w:sz w:val="20"/>
                <w:szCs w:val="20"/>
              </w:rPr>
            </w:pPr>
            <w:r w:rsidRPr="007B1CDF">
              <w:rPr>
                <w:noProof/>
                <w:sz w:val="20"/>
                <w:szCs w:val="20"/>
                <w:lang w:eastAsia="zh-CN"/>
              </w:rPr>
              <w:drawing>
                <wp:inline distT="0" distB="0" distL="0" distR="0" wp14:anchorId="31FA7D92" wp14:editId="1FDCFE73">
                  <wp:extent cx="1371600" cy="429768"/>
                  <wp:effectExtent l="0" t="0" r="0" b="0"/>
                  <wp:docPr id="8" name="Picture 8" descr="C:\Users\tuy123\Desktop\bulk1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descr="C:\Users\tuy123\Desktop\bulk1d.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371600" cy="429768"/>
                          </a:xfrm>
                          <a:prstGeom prst="rect">
                            <a:avLst/>
                          </a:prstGeom>
                          <a:noFill/>
                          <a:ln>
                            <a:noFill/>
                          </a:ln>
                        </pic:spPr>
                      </pic:pic>
                    </a:graphicData>
                  </a:graphic>
                </wp:inline>
              </w:drawing>
            </w:r>
          </w:p>
        </w:tc>
        <w:tc>
          <w:tcPr>
            <w:tcW w:w="1281" w:type="dxa"/>
          </w:tcPr>
          <w:p w14:paraId="24B6244B" w14:textId="1AC709AD" w:rsidR="00396A1B" w:rsidRDefault="00396A1B" w:rsidP="00396A1B">
            <w:pPr>
              <w:jc w:val="center"/>
              <w:rPr>
                <w:sz w:val="20"/>
                <w:szCs w:val="20"/>
              </w:rPr>
            </w:pPr>
            <w:r w:rsidRPr="00A3277C">
              <w:rPr>
                <w:i/>
                <w:sz w:val="20"/>
                <w:szCs w:val="20"/>
              </w:rPr>
              <w:t>n</w:t>
            </w:r>
            <w:r w:rsidRPr="00A3277C">
              <w:rPr>
                <w:sz w:val="20"/>
                <w:szCs w:val="20"/>
                <w:vertAlign w:val="subscript"/>
              </w:rPr>
              <w:t>1</w:t>
            </w:r>
          </w:p>
        </w:tc>
        <w:tc>
          <w:tcPr>
            <w:tcW w:w="3960" w:type="dxa"/>
          </w:tcPr>
          <w:p w14:paraId="7A9B1115" w14:textId="60CAE9AB" w:rsidR="00396A1B" w:rsidRDefault="00396A1B" w:rsidP="00396A1B">
            <w:pPr>
              <w:jc w:val="center"/>
              <w:rPr>
                <w:sz w:val="20"/>
                <w:szCs w:val="20"/>
              </w:rPr>
            </w:pPr>
            <w:r>
              <w:rPr>
                <w:sz w:val="20"/>
                <w:szCs w:val="20"/>
              </w:rPr>
              <w:t xml:space="preserve">Length of the system along </w:t>
            </w:r>
            <w:r w:rsidRPr="00A3277C">
              <w:rPr>
                <w:i/>
                <w:sz w:val="20"/>
                <w:szCs w:val="20"/>
              </w:rPr>
              <w:t>x</w:t>
            </w:r>
            <w:r w:rsidRPr="00A3277C">
              <w:rPr>
                <w:sz w:val="20"/>
                <w:szCs w:val="20"/>
                <w:vertAlign w:val="subscript"/>
              </w:rPr>
              <w:t>1</w:t>
            </w:r>
            <w:r>
              <w:rPr>
                <w:sz w:val="20"/>
                <w:szCs w:val="20"/>
              </w:rPr>
              <w:t xml:space="preserve"> direction</w:t>
            </w:r>
          </w:p>
        </w:tc>
      </w:tr>
      <w:tr w:rsidR="00396A1B" w14:paraId="124AA00B" w14:textId="77777777" w:rsidTr="00BD124B">
        <w:tc>
          <w:tcPr>
            <w:tcW w:w="4029" w:type="dxa"/>
            <w:vMerge/>
          </w:tcPr>
          <w:p w14:paraId="4271172A" w14:textId="77777777" w:rsidR="00396A1B" w:rsidRDefault="00396A1B" w:rsidP="00396A1B">
            <w:pPr>
              <w:jc w:val="center"/>
              <w:rPr>
                <w:sz w:val="20"/>
                <w:szCs w:val="20"/>
              </w:rPr>
            </w:pPr>
          </w:p>
        </w:tc>
        <w:tc>
          <w:tcPr>
            <w:tcW w:w="1281" w:type="dxa"/>
          </w:tcPr>
          <w:p w14:paraId="07926C8B" w14:textId="63734253" w:rsidR="00396A1B" w:rsidRDefault="00396A1B" w:rsidP="00396A1B">
            <w:pPr>
              <w:jc w:val="center"/>
              <w:rPr>
                <w:sz w:val="20"/>
                <w:szCs w:val="20"/>
              </w:rPr>
            </w:pPr>
            <w:r w:rsidRPr="00A3277C">
              <w:rPr>
                <w:i/>
                <w:sz w:val="20"/>
                <w:szCs w:val="20"/>
              </w:rPr>
              <w:t>n</w:t>
            </w:r>
            <w:r>
              <w:rPr>
                <w:sz w:val="20"/>
                <w:szCs w:val="20"/>
                <w:vertAlign w:val="subscript"/>
              </w:rPr>
              <w:t>2</w:t>
            </w:r>
          </w:p>
        </w:tc>
        <w:tc>
          <w:tcPr>
            <w:tcW w:w="3960" w:type="dxa"/>
          </w:tcPr>
          <w:p w14:paraId="175AD283" w14:textId="57C457FF" w:rsidR="00396A1B" w:rsidRDefault="00396A1B" w:rsidP="00396A1B">
            <w:pPr>
              <w:jc w:val="center"/>
              <w:rPr>
                <w:sz w:val="20"/>
                <w:szCs w:val="20"/>
              </w:rPr>
            </w:pPr>
            <w:r>
              <w:rPr>
                <w:sz w:val="20"/>
                <w:szCs w:val="20"/>
              </w:rPr>
              <w:t>1</w:t>
            </w:r>
          </w:p>
        </w:tc>
      </w:tr>
      <w:tr w:rsidR="00396A1B" w14:paraId="6E0AF25F" w14:textId="77777777" w:rsidTr="00BD124B">
        <w:tc>
          <w:tcPr>
            <w:tcW w:w="4029" w:type="dxa"/>
            <w:vMerge/>
          </w:tcPr>
          <w:p w14:paraId="53EA7F2A" w14:textId="77777777" w:rsidR="00396A1B" w:rsidRDefault="00396A1B" w:rsidP="00396A1B">
            <w:pPr>
              <w:jc w:val="center"/>
              <w:rPr>
                <w:sz w:val="20"/>
                <w:szCs w:val="20"/>
              </w:rPr>
            </w:pPr>
          </w:p>
        </w:tc>
        <w:tc>
          <w:tcPr>
            <w:tcW w:w="1281" w:type="dxa"/>
          </w:tcPr>
          <w:p w14:paraId="661D5ECC" w14:textId="2270B66B" w:rsidR="00396A1B" w:rsidRDefault="00396A1B" w:rsidP="00396A1B">
            <w:pPr>
              <w:jc w:val="center"/>
              <w:rPr>
                <w:sz w:val="20"/>
                <w:szCs w:val="20"/>
              </w:rPr>
            </w:pPr>
            <w:r w:rsidRPr="00A3277C">
              <w:rPr>
                <w:i/>
                <w:sz w:val="20"/>
                <w:szCs w:val="20"/>
              </w:rPr>
              <w:t>n</w:t>
            </w:r>
            <w:r>
              <w:rPr>
                <w:sz w:val="20"/>
                <w:szCs w:val="20"/>
                <w:vertAlign w:val="subscript"/>
              </w:rPr>
              <w:t>3</w:t>
            </w:r>
          </w:p>
        </w:tc>
        <w:tc>
          <w:tcPr>
            <w:tcW w:w="3960" w:type="dxa"/>
          </w:tcPr>
          <w:p w14:paraId="0FCAB192" w14:textId="7652CCF2" w:rsidR="00396A1B" w:rsidRDefault="00396A1B" w:rsidP="00396A1B">
            <w:pPr>
              <w:jc w:val="center"/>
              <w:rPr>
                <w:sz w:val="20"/>
                <w:szCs w:val="20"/>
              </w:rPr>
            </w:pPr>
            <w:r>
              <w:rPr>
                <w:sz w:val="20"/>
                <w:szCs w:val="20"/>
              </w:rPr>
              <w:t>1</w:t>
            </w:r>
          </w:p>
        </w:tc>
      </w:tr>
      <w:tr w:rsidR="00396A1B" w14:paraId="6C163B60" w14:textId="77777777" w:rsidTr="00BD124B">
        <w:tc>
          <w:tcPr>
            <w:tcW w:w="4029" w:type="dxa"/>
            <w:vMerge/>
          </w:tcPr>
          <w:p w14:paraId="35011987" w14:textId="77777777" w:rsidR="00396A1B" w:rsidRDefault="00396A1B" w:rsidP="00396A1B">
            <w:pPr>
              <w:jc w:val="center"/>
              <w:rPr>
                <w:sz w:val="20"/>
                <w:szCs w:val="20"/>
              </w:rPr>
            </w:pPr>
          </w:p>
        </w:tc>
        <w:tc>
          <w:tcPr>
            <w:tcW w:w="1281" w:type="dxa"/>
          </w:tcPr>
          <w:p w14:paraId="063D22FE" w14:textId="4512A5B3" w:rsidR="00396A1B" w:rsidRDefault="00396A1B" w:rsidP="00396A1B">
            <w:pPr>
              <w:jc w:val="center"/>
              <w:rPr>
                <w:sz w:val="20"/>
                <w:szCs w:val="20"/>
              </w:rPr>
            </w:pPr>
            <w:r w:rsidRPr="00A3277C">
              <w:rPr>
                <w:i/>
                <w:sz w:val="20"/>
                <w:szCs w:val="20"/>
              </w:rPr>
              <w:t>n</w:t>
            </w:r>
            <w:r w:rsidRPr="00A3277C">
              <w:rPr>
                <w:i/>
                <w:sz w:val="20"/>
                <w:szCs w:val="20"/>
                <w:vertAlign w:val="subscript"/>
              </w:rPr>
              <w:t>f</w:t>
            </w:r>
          </w:p>
        </w:tc>
        <w:tc>
          <w:tcPr>
            <w:tcW w:w="3960" w:type="dxa"/>
          </w:tcPr>
          <w:p w14:paraId="727420AB" w14:textId="776BA295" w:rsidR="00396A1B" w:rsidRDefault="00396A1B" w:rsidP="00396A1B">
            <w:pPr>
              <w:jc w:val="center"/>
              <w:rPr>
                <w:sz w:val="20"/>
                <w:szCs w:val="20"/>
              </w:rPr>
            </w:pPr>
            <w:r>
              <w:rPr>
                <w:sz w:val="20"/>
                <w:szCs w:val="20"/>
              </w:rPr>
              <w:t>0</w:t>
            </w:r>
          </w:p>
        </w:tc>
      </w:tr>
      <w:tr w:rsidR="00396A1B" w14:paraId="0A5B6B34" w14:textId="77777777" w:rsidTr="00BD124B">
        <w:tc>
          <w:tcPr>
            <w:tcW w:w="4029" w:type="dxa"/>
            <w:vMerge/>
          </w:tcPr>
          <w:p w14:paraId="2BF0CA70" w14:textId="77777777" w:rsidR="00396A1B" w:rsidRDefault="00396A1B" w:rsidP="00396A1B">
            <w:pPr>
              <w:jc w:val="center"/>
              <w:rPr>
                <w:sz w:val="20"/>
                <w:szCs w:val="20"/>
              </w:rPr>
            </w:pPr>
          </w:p>
        </w:tc>
        <w:tc>
          <w:tcPr>
            <w:tcW w:w="1281" w:type="dxa"/>
          </w:tcPr>
          <w:p w14:paraId="4F92E834" w14:textId="7749372B" w:rsidR="00396A1B" w:rsidRDefault="00396A1B" w:rsidP="00396A1B">
            <w:pPr>
              <w:jc w:val="center"/>
              <w:rPr>
                <w:sz w:val="20"/>
                <w:szCs w:val="20"/>
              </w:rPr>
            </w:pPr>
            <w:r w:rsidRPr="00A3277C">
              <w:rPr>
                <w:i/>
                <w:sz w:val="20"/>
                <w:szCs w:val="20"/>
              </w:rPr>
              <w:t>n</w:t>
            </w:r>
            <w:r w:rsidRPr="00A3277C">
              <w:rPr>
                <w:i/>
                <w:sz w:val="20"/>
                <w:szCs w:val="20"/>
                <w:vertAlign w:val="subscript"/>
              </w:rPr>
              <w:t>i</w:t>
            </w:r>
            <w:r w:rsidRPr="00A3277C">
              <w:rPr>
                <w:sz w:val="20"/>
                <w:szCs w:val="20"/>
                <w:vertAlign w:val="subscript"/>
              </w:rPr>
              <w:t>3</w:t>
            </w:r>
          </w:p>
        </w:tc>
        <w:tc>
          <w:tcPr>
            <w:tcW w:w="3960" w:type="dxa"/>
          </w:tcPr>
          <w:p w14:paraId="51E2F199" w14:textId="4ED6755D" w:rsidR="00396A1B" w:rsidRDefault="00396A1B" w:rsidP="00396A1B">
            <w:pPr>
              <w:jc w:val="center"/>
              <w:rPr>
                <w:sz w:val="20"/>
                <w:szCs w:val="20"/>
              </w:rPr>
            </w:pPr>
            <w:r>
              <w:rPr>
                <w:sz w:val="20"/>
                <w:szCs w:val="20"/>
              </w:rPr>
              <w:t>0</w:t>
            </w:r>
          </w:p>
        </w:tc>
      </w:tr>
      <w:tr w:rsidR="00396A1B" w14:paraId="165E4EFE" w14:textId="77777777" w:rsidTr="00BD124B">
        <w:tc>
          <w:tcPr>
            <w:tcW w:w="4029" w:type="dxa"/>
            <w:vMerge w:val="restart"/>
          </w:tcPr>
          <w:p w14:paraId="450FA5A3" w14:textId="1D787491" w:rsidR="00396A1B" w:rsidRDefault="00092ADE" w:rsidP="00396A1B">
            <w:pPr>
              <w:jc w:val="center"/>
              <w:rPr>
                <w:sz w:val="20"/>
                <w:szCs w:val="20"/>
              </w:rPr>
            </w:pPr>
            <w:r>
              <w:rPr>
                <w:sz w:val="20"/>
                <w:szCs w:val="20"/>
              </w:rPr>
              <w:t>Thin film</w:t>
            </w:r>
            <w:r w:rsidR="00804499">
              <w:rPr>
                <w:sz w:val="20"/>
                <w:szCs w:val="20"/>
              </w:rPr>
              <w:t>, 3-D</w:t>
            </w:r>
          </w:p>
          <w:p w14:paraId="702C5D97" w14:textId="712DBBB3" w:rsidR="00F856DF" w:rsidRDefault="00F856DF" w:rsidP="00396A1B">
            <w:pPr>
              <w:jc w:val="center"/>
              <w:rPr>
                <w:sz w:val="20"/>
                <w:szCs w:val="20"/>
              </w:rPr>
            </w:pPr>
            <w:r w:rsidRPr="00F856DF">
              <w:rPr>
                <w:noProof/>
                <w:sz w:val="20"/>
                <w:szCs w:val="20"/>
                <w:lang w:eastAsia="zh-CN"/>
              </w:rPr>
              <w:drawing>
                <wp:inline distT="0" distB="0" distL="0" distR="0" wp14:anchorId="1B73E51C" wp14:editId="618B3C2A">
                  <wp:extent cx="1700784" cy="1197864"/>
                  <wp:effectExtent l="0" t="0" r="0" b="2540"/>
                  <wp:docPr id="4" name="Picture 4" descr="C:\Users\tuy123\Desktop\fil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descr="C:\Users\tuy123\Desktop\film.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700784" cy="1197864"/>
                          </a:xfrm>
                          <a:prstGeom prst="rect">
                            <a:avLst/>
                          </a:prstGeom>
                          <a:noFill/>
                          <a:ln>
                            <a:noFill/>
                          </a:ln>
                        </pic:spPr>
                      </pic:pic>
                    </a:graphicData>
                  </a:graphic>
                </wp:inline>
              </w:drawing>
            </w:r>
          </w:p>
        </w:tc>
        <w:tc>
          <w:tcPr>
            <w:tcW w:w="1281" w:type="dxa"/>
          </w:tcPr>
          <w:p w14:paraId="710F506E" w14:textId="4F6747AB" w:rsidR="00396A1B" w:rsidRDefault="00396A1B" w:rsidP="00396A1B">
            <w:pPr>
              <w:jc w:val="center"/>
              <w:rPr>
                <w:sz w:val="20"/>
                <w:szCs w:val="20"/>
              </w:rPr>
            </w:pPr>
            <w:r w:rsidRPr="00A3277C">
              <w:rPr>
                <w:i/>
                <w:sz w:val="20"/>
                <w:szCs w:val="20"/>
              </w:rPr>
              <w:t>n</w:t>
            </w:r>
            <w:r w:rsidRPr="00A3277C">
              <w:rPr>
                <w:sz w:val="20"/>
                <w:szCs w:val="20"/>
                <w:vertAlign w:val="subscript"/>
              </w:rPr>
              <w:t>1</w:t>
            </w:r>
          </w:p>
        </w:tc>
        <w:tc>
          <w:tcPr>
            <w:tcW w:w="3960" w:type="dxa"/>
          </w:tcPr>
          <w:p w14:paraId="738D7F6C" w14:textId="48353FF1" w:rsidR="00396A1B" w:rsidRDefault="00396A1B" w:rsidP="00396A1B">
            <w:pPr>
              <w:jc w:val="center"/>
              <w:rPr>
                <w:sz w:val="20"/>
                <w:szCs w:val="20"/>
              </w:rPr>
            </w:pPr>
            <w:r>
              <w:rPr>
                <w:sz w:val="20"/>
                <w:szCs w:val="20"/>
              </w:rPr>
              <w:t xml:space="preserve">Length of the system along </w:t>
            </w:r>
            <w:r w:rsidRPr="00A3277C">
              <w:rPr>
                <w:i/>
                <w:sz w:val="20"/>
                <w:szCs w:val="20"/>
              </w:rPr>
              <w:t>x</w:t>
            </w:r>
            <w:r w:rsidRPr="00A3277C">
              <w:rPr>
                <w:sz w:val="20"/>
                <w:szCs w:val="20"/>
                <w:vertAlign w:val="subscript"/>
              </w:rPr>
              <w:t>1</w:t>
            </w:r>
            <w:r>
              <w:rPr>
                <w:sz w:val="20"/>
                <w:szCs w:val="20"/>
              </w:rPr>
              <w:t xml:space="preserve"> direction</w:t>
            </w:r>
          </w:p>
        </w:tc>
      </w:tr>
      <w:tr w:rsidR="00396A1B" w14:paraId="2EE6495E" w14:textId="77777777" w:rsidTr="00BD124B">
        <w:tc>
          <w:tcPr>
            <w:tcW w:w="4029" w:type="dxa"/>
            <w:vMerge/>
          </w:tcPr>
          <w:p w14:paraId="3B092A62" w14:textId="2AE45F9C" w:rsidR="00396A1B" w:rsidRDefault="00396A1B" w:rsidP="00396A1B">
            <w:pPr>
              <w:jc w:val="center"/>
              <w:rPr>
                <w:sz w:val="20"/>
                <w:szCs w:val="20"/>
              </w:rPr>
            </w:pPr>
          </w:p>
        </w:tc>
        <w:tc>
          <w:tcPr>
            <w:tcW w:w="1281" w:type="dxa"/>
          </w:tcPr>
          <w:p w14:paraId="69ABCFB6" w14:textId="3DE2CBB4" w:rsidR="00396A1B" w:rsidRDefault="00396A1B" w:rsidP="00396A1B">
            <w:pPr>
              <w:jc w:val="center"/>
              <w:rPr>
                <w:sz w:val="20"/>
                <w:szCs w:val="20"/>
              </w:rPr>
            </w:pPr>
            <w:r w:rsidRPr="00A3277C">
              <w:rPr>
                <w:i/>
                <w:sz w:val="20"/>
                <w:szCs w:val="20"/>
              </w:rPr>
              <w:t>n</w:t>
            </w:r>
            <w:r>
              <w:rPr>
                <w:sz w:val="20"/>
                <w:szCs w:val="20"/>
                <w:vertAlign w:val="subscript"/>
              </w:rPr>
              <w:t>2</w:t>
            </w:r>
          </w:p>
        </w:tc>
        <w:tc>
          <w:tcPr>
            <w:tcW w:w="3960" w:type="dxa"/>
          </w:tcPr>
          <w:p w14:paraId="7F4C5859" w14:textId="40AD9959" w:rsidR="00396A1B" w:rsidRDefault="00396A1B" w:rsidP="00396A1B">
            <w:pPr>
              <w:jc w:val="center"/>
              <w:rPr>
                <w:sz w:val="20"/>
                <w:szCs w:val="20"/>
              </w:rPr>
            </w:pPr>
            <w:r>
              <w:rPr>
                <w:sz w:val="20"/>
                <w:szCs w:val="20"/>
              </w:rPr>
              <w:t xml:space="preserve">Length of the system along </w:t>
            </w:r>
            <w:r w:rsidRPr="00A3277C">
              <w:rPr>
                <w:i/>
                <w:sz w:val="20"/>
                <w:szCs w:val="20"/>
              </w:rPr>
              <w:t>x</w:t>
            </w:r>
            <w:r>
              <w:rPr>
                <w:sz w:val="20"/>
                <w:szCs w:val="20"/>
                <w:vertAlign w:val="subscript"/>
              </w:rPr>
              <w:t>2</w:t>
            </w:r>
            <w:r>
              <w:rPr>
                <w:sz w:val="20"/>
                <w:szCs w:val="20"/>
              </w:rPr>
              <w:t xml:space="preserve"> direction</w:t>
            </w:r>
          </w:p>
        </w:tc>
      </w:tr>
      <w:tr w:rsidR="00396A1B" w14:paraId="3ED21F7E" w14:textId="77777777" w:rsidTr="00BD124B">
        <w:tc>
          <w:tcPr>
            <w:tcW w:w="4029" w:type="dxa"/>
            <w:vMerge/>
          </w:tcPr>
          <w:p w14:paraId="53995884" w14:textId="1634A4B6" w:rsidR="00396A1B" w:rsidRDefault="00396A1B" w:rsidP="00396A1B">
            <w:pPr>
              <w:jc w:val="center"/>
              <w:rPr>
                <w:sz w:val="20"/>
                <w:szCs w:val="20"/>
              </w:rPr>
            </w:pPr>
          </w:p>
        </w:tc>
        <w:tc>
          <w:tcPr>
            <w:tcW w:w="1281" w:type="dxa"/>
          </w:tcPr>
          <w:p w14:paraId="3CE590BA" w14:textId="5EE0C6D1" w:rsidR="00396A1B" w:rsidRDefault="00396A1B" w:rsidP="00396A1B">
            <w:pPr>
              <w:jc w:val="center"/>
              <w:rPr>
                <w:sz w:val="20"/>
                <w:szCs w:val="20"/>
              </w:rPr>
            </w:pPr>
            <w:r w:rsidRPr="00A3277C">
              <w:rPr>
                <w:i/>
                <w:sz w:val="20"/>
                <w:szCs w:val="20"/>
              </w:rPr>
              <w:t>n</w:t>
            </w:r>
            <w:r>
              <w:rPr>
                <w:sz w:val="20"/>
                <w:szCs w:val="20"/>
                <w:vertAlign w:val="subscript"/>
              </w:rPr>
              <w:t>3</w:t>
            </w:r>
          </w:p>
        </w:tc>
        <w:tc>
          <w:tcPr>
            <w:tcW w:w="3960" w:type="dxa"/>
          </w:tcPr>
          <w:p w14:paraId="4DEE0211" w14:textId="703837CF" w:rsidR="00396A1B" w:rsidRDefault="00396A1B" w:rsidP="00396A1B">
            <w:pPr>
              <w:jc w:val="center"/>
              <w:rPr>
                <w:sz w:val="20"/>
                <w:szCs w:val="20"/>
              </w:rPr>
            </w:pPr>
            <w:r>
              <w:rPr>
                <w:sz w:val="20"/>
                <w:szCs w:val="20"/>
              </w:rPr>
              <w:t xml:space="preserve">Length of the system along </w:t>
            </w:r>
            <w:r w:rsidRPr="00A3277C">
              <w:rPr>
                <w:i/>
                <w:sz w:val="20"/>
                <w:szCs w:val="20"/>
              </w:rPr>
              <w:t>x</w:t>
            </w:r>
            <w:r>
              <w:rPr>
                <w:sz w:val="20"/>
                <w:szCs w:val="20"/>
                <w:vertAlign w:val="subscript"/>
              </w:rPr>
              <w:t>3</w:t>
            </w:r>
            <w:r>
              <w:rPr>
                <w:sz w:val="20"/>
                <w:szCs w:val="20"/>
              </w:rPr>
              <w:t xml:space="preserve"> direction</w:t>
            </w:r>
          </w:p>
        </w:tc>
      </w:tr>
      <w:tr w:rsidR="00396A1B" w14:paraId="28DC2A62" w14:textId="77777777" w:rsidTr="00BD124B">
        <w:tc>
          <w:tcPr>
            <w:tcW w:w="4029" w:type="dxa"/>
            <w:vMerge/>
          </w:tcPr>
          <w:p w14:paraId="1E0EEC08" w14:textId="7C9FA711" w:rsidR="00396A1B" w:rsidRDefault="00396A1B" w:rsidP="00396A1B">
            <w:pPr>
              <w:jc w:val="center"/>
              <w:rPr>
                <w:sz w:val="20"/>
                <w:szCs w:val="20"/>
              </w:rPr>
            </w:pPr>
          </w:p>
        </w:tc>
        <w:tc>
          <w:tcPr>
            <w:tcW w:w="1281" w:type="dxa"/>
          </w:tcPr>
          <w:p w14:paraId="3D81BEC8" w14:textId="3920EEF6" w:rsidR="00396A1B" w:rsidRDefault="00396A1B" w:rsidP="00396A1B">
            <w:pPr>
              <w:jc w:val="center"/>
              <w:rPr>
                <w:sz w:val="20"/>
                <w:szCs w:val="20"/>
              </w:rPr>
            </w:pPr>
            <w:r w:rsidRPr="00A3277C">
              <w:rPr>
                <w:i/>
                <w:sz w:val="20"/>
                <w:szCs w:val="20"/>
              </w:rPr>
              <w:t>n</w:t>
            </w:r>
            <w:r w:rsidRPr="00A3277C">
              <w:rPr>
                <w:i/>
                <w:sz w:val="20"/>
                <w:szCs w:val="20"/>
                <w:vertAlign w:val="subscript"/>
              </w:rPr>
              <w:t>f</w:t>
            </w:r>
          </w:p>
        </w:tc>
        <w:tc>
          <w:tcPr>
            <w:tcW w:w="3960" w:type="dxa"/>
          </w:tcPr>
          <w:p w14:paraId="3580CA43" w14:textId="3F5760FF" w:rsidR="00396A1B" w:rsidRDefault="00396A1B" w:rsidP="00396A1B">
            <w:pPr>
              <w:jc w:val="center"/>
              <w:rPr>
                <w:sz w:val="20"/>
                <w:szCs w:val="20"/>
              </w:rPr>
            </w:pPr>
            <w:r>
              <w:rPr>
                <w:sz w:val="20"/>
                <w:szCs w:val="20"/>
              </w:rPr>
              <w:t>Thickness of the film</w:t>
            </w:r>
            <w:r w:rsidR="009462F6">
              <w:rPr>
                <w:sz w:val="20"/>
                <w:szCs w:val="20"/>
              </w:rPr>
              <w:t xml:space="preserve"> along </w:t>
            </w:r>
            <w:r w:rsidR="009462F6" w:rsidRPr="00A3277C">
              <w:rPr>
                <w:i/>
                <w:sz w:val="20"/>
                <w:szCs w:val="20"/>
              </w:rPr>
              <w:t>x</w:t>
            </w:r>
            <w:r w:rsidR="009462F6">
              <w:rPr>
                <w:sz w:val="20"/>
                <w:szCs w:val="20"/>
                <w:vertAlign w:val="subscript"/>
              </w:rPr>
              <w:t>3</w:t>
            </w:r>
            <w:r w:rsidR="009462F6">
              <w:rPr>
                <w:sz w:val="20"/>
                <w:szCs w:val="20"/>
              </w:rPr>
              <w:t xml:space="preserve"> direction</w:t>
            </w:r>
          </w:p>
        </w:tc>
      </w:tr>
      <w:tr w:rsidR="00396A1B" w14:paraId="54B9D950" w14:textId="77777777" w:rsidTr="00BD124B">
        <w:tc>
          <w:tcPr>
            <w:tcW w:w="4029" w:type="dxa"/>
            <w:vMerge/>
          </w:tcPr>
          <w:p w14:paraId="30195DFA" w14:textId="77777777" w:rsidR="00396A1B" w:rsidRDefault="00396A1B" w:rsidP="00396A1B">
            <w:pPr>
              <w:jc w:val="center"/>
              <w:rPr>
                <w:sz w:val="20"/>
                <w:szCs w:val="20"/>
              </w:rPr>
            </w:pPr>
          </w:p>
        </w:tc>
        <w:tc>
          <w:tcPr>
            <w:tcW w:w="1281" w:type="dxa"/>
          </w:tcPr>
          <w:p w14:paraId="58371876" w14:textId="194C4616" w:rsidR="00396A1B" w:rsidRPr="00A3277C" w:rsidRDefault="00396A1B" w:rsidP="00396A1B">
            <w:pPr>
              <w:jc w:val="center"/>
              <w:rPr>
                <w:i/>
                <w:sz w:val="20"/>
                <w:szCs w:val="20"/>
              </w:rPr>
            </w:pPr>
            <w:r w:rsidRPr="00A3277C">
              <w:rPr>
                <w:i/>
                <w:sz w:val="20"/>
                <w:szCs w:val="20"/>
              </w:rPr>
              <w:t>n</w:t>
            </w:r>
            <w:r>
              <w:rPr>
                <w:i/>
                <w:sz w:val="20"/>
                <w:szCs w:val="20"/>
                <w:vertAlign w:val="subscript"/>
              </w:rPr>
              <w:t>s</w:t>
            </w:r>
          </w:p>
        </w:tc>
        <w:tc>
          <w:tcPr>
            <w:tcW w:w="3960" w:type="dxa"/>
          </w:tcPr>
          <w:p w14:paraId="54B23C22" w14:textId="6EB1680D" w:rsidR="00396A1B" w:rsidRDefault="00396A1B" w:rsidP="00396A1B">
            <w:pPr>
              <w:jc w:val="center"/>
              <w:rPr>
                <w:sz w:val="20"/>
                <w:szCs w:val="20"/>
              </w:rPr>
            </w:pPr>
            <w:r>
              <w:rPr>
                <w:sz w:val="20"/>
                <w:szCs w:val="20"/>
              </w:rPr>
              <w:t>Thickness of the substrate</w:t>
            </w:r>
            <w:r w:rsidR="009462F6">
              <w:rPr>
                <w:sz w:val="20"/>
                <w:szCs w:val="20"/>
              </w:rPr>
              <w:t xml:space="preserve"> along </w:t>
            </w:r>
            <w:r w:rsidR="009462F6" w:rsidRPr="00A3277C">
              <w:rPr>
                <w:i/>
                <w:sz w:val="20"/>
                <w:szCs w:val="20"/>
              </w:rPr>
              <w:t>x</w:t>
            </w:r>
            <w:r w:rsidR="009462F6">
              <w:rPr>
                <w:sz w:val="20"/>
                <w:szCs w:val="20"/>
                <w:vertAlign w:val="subscript"/>
              </w:rPr>
              <w:t>3</w:t>
            </w:r>
            <w:r w:rsidR="009462F6">
              <w:rPr>
                <w:sz w:val="20"/>
                <w:szCs w:val="20"/>
              </w:rPr>
              <w:t xml:space="preserve"> direction</w:t>
            </w:r>
          </w:p>
        </w:tc>
      </w:tr>
      <w:tr w:rsidR="00396A1B" w14:paraId="4CA9A11B" w14:textId="77777777" w:rsidTr="00BD124B">
        <w:tc>
          <w:tcPr>
            <w:tcW w:w="4029" w:type="dxa"/>
            <w:vMerge w:val="restart"/>
          </w:tcPr>
          <w:p w14:paraId="520F1BF5" w14:textId="7649249F" w:rsidR="00396A1B" w:rsidRDefault="00092ADE" w:rsidP="00396A1B">
            <w:pPr>
              <w:jc w:val="center"/>
              <w:rPr>
                <w:sz w:val="20"/>
                <w:szCs w:val="20"/>
              </w:rPr>
            </w:pPr>
            <w:r>
              <w:rPr>
                <w:sz w:val="20"/>
                <w:szCs w:val="20"/>
              </w:rPr>
              <w:t>Thin film, 2-</w:t>
            </w:r>
            <w:r w:rsidR="00804499">
              <w:rPr>
                <w:sz w:val="20"/>
                <w:szCs w:val="20"/>
              </w:rPr>
              <w:t>D</w:t>
            </w:r>
          </w:p>
          <w:p w14:paraId="6602B336" w14:textId="0A9FAB49" w:rsidR="004B13EC" w:rsidRDefault="007B1CDF" w:rsidP="00396A1B">
            <w:pPr>
              <w:jc w:val="center"/>
              <w:rPr>
                <w:sz w:val="20"/>
                <w:szCs w:val="20"/>
              </w:rPr>
            </w:pPr>
            <w:r w:rsidRPr="007B1CDF">
              <w:rPr>
                <w:noProof/>
                <w:sz w:val="20"/>
                <w:szCs w:val="20"/>
                <w:lang w:eastAsia="zh-CN"/>
              </w:rPr>
              <w:drawing>
                <wp:inline distT="0" distB="0" distL="0" distR="0" wp14:anchorId="55139AE8" wp14:editId="7049C655">
                  <wp:extent cx="1380744" cy="987552"/>
                  <wp:effectExtent l="0" t="0" r="0" b="3175"/>
                  <wp:docPr id="9" name="Picture 9" descr="C:\Users\tuy123\Desktop\film2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descr="C:\Users\tuy123\Desktop\film2d.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380744" cy="987552"/>
                          </a:xfrm>
                          <a:prstGeom prst="rect">
                            <a:avLst/>
                          </a:prstGeom>
                          <a:noFill/>
                          <a:ln>
                            <a:noFill/>
                          </a:ln>
                        </pic:spPr>
                      </pic:pic>
                    </a:graphicData>
                  </a:graphic>
                </wp:inline>
              </w:drawing>
            </w:r>
          </w:p>
        </w:tc>
        <w:tc>
          <w:tcPr>
            <w:tcW w:w="1281" w:type="dxa"/>
          </w:tcPr>
          <w:p w14:paraId="10A207F8" w14:textId="2B5B1588" w:rsidR="00396A1B" w:rsidRDefault="00396A1B" w:rsidP="00396A1B">
            <w:pPr>
              <w:jc w:val="center"/>
              <w:rPr>
                <w:sz w:val="20"/>
                <w:szCs w:val="20"/>
              </w:rPr>
            </w:pPr>
            <w:r w:rsidRPr="00A3277C">
              <w:rPr>
                <w:i/>
                <w:sz w:val="20"/>
                <w:szCs w:val="20"/>
              </w:rPr>
              <w:t>n</w:t>
            </w:r>
            <w:r w:rsidRPr="00A3277C">
              <w:rPr>
                <w:sz w:val="20"/>
                <w:szCs w:val="20"/>
                <w:vertAlign w:val="subscript"/>
              </w:rPr>
              <w:t>1</w:t>
            </w:r>
          </w:p>
        </w:tc>
        <w:tc>
          <w:tcPr>
            <w:tcW w:w="3960" w:type="dxa"/>
          </w:tcPr>
          <w:p w14:paraId="33187768" w14:textId="6055DF77" w:rsidR="00396A1B" w:rsidRDefault="00396A1B" w:rsidP="00396A1B">
            <w:pPr>
              <w:jc w:val="center"/>
              <w:rPr>
                <w:sz w:val="20"/>
                <w:szCs w:val="20"/>
              </w:rPr>
            </w:pPr>
            <w:r>
              <w:rPr>
                <w:sz w:val="20"/>
                <w:szCs w:val="20"/>
              </w:rPr>
              <w:t xml:space="preserve">Length of the system along </w:t>
            </w:r>
            <w:r w:rsidRPr="00A3277C">
              <w:rPr>
                <w:i/>
                <w:sz w:val="20"/>
                <w:szCs w:val="20"/>
              </w:rPr>
              <w:t>x</w:t>
            </w:r>
            <w:r w:rsidRPr="00A3277C">
              <w:rPr>
                <w:sz w:val="20"/>
                <w:szCs w:val="20"/>
                <w:vertAlign w:val="subscript"/>
              </w:rPr>
              <w:t>1</w:t>
            </w:r>
            <w:r>
              <w:rPr>
                <w:sz w:val="20"/>
                <w:szCs w:val="20"/>
              </w:rPr>
              <w:t xml:space="preserve"> direction</w:t>
            </w:r>
          </w:p>
        </w:tc>
      </w:tr>
      <w:tr w:rsidR="00396A1B" w14:paraId="0715689A" w14:textId="77777777" w:rsidTr="00BD124B">
        <w:tc>
          <w:tcPr>
            <w:tcW w:w="4029" w:type="dxa"/>
            <w:vMerge/>
          </w:tcPr>
          <w:p w14:paraId="05C69DE3" w14:textId="77777777" w:rsidR="00396A1B" w:rsidRDefault="00396A1B" w:rsidP="00396A1B">
            <w:pPr>
              <w:jc w:val="center"/>
              <w:rPr>
                <w:sz w:val="20"/>
                <w:szCs w:val="20"/>
              </w:rPr>
            </w:pPr>
          </w:p>
        </w:tc>
        <w:tc>
          <w:tcPr>
            <w:tcW w:w="1281" w:type="dxa"/>
          </w:tcPr>
          <w:p w14:paraId="2FA3B2E5" w14:textId="596AC8FF" w:rsidR="00396A1B" w:rsidRDefault="00396A1B" w:rsidP="00396A1B">
            <w:pPr>
              <w:jc w:val="center"/>
              <w:rPr>
                <w:sz w:val="20"/>
                <w:szCs w:val="20"/>
              </w:rPr>
            </w:pPr>
            <w:r w:rsidRPr="00A3277C">
              <w:rPr>
                <w:i/>
                <w:sz w:val="20"/>
                <w:szCs w:val="20"/>
              </w:rPr>
              <w:t>n</w:t>
            </w:r>
            <w:r>
              <w:rPr>
                <w:sz w:val="20"/>
                <w:szCs w:val="20"/>
                <w:vertAlign w:val="subscript"/>
              </w:rPr>
              <w:t>2</w:t>
            </w:r>
          </w:p>
        </w:tc>
        <w:tc>
          <w:tcPr>
            <w:tcW w:w="3960" w:type="dxa"/>
          </w:tcPr>
          <w:p w14:paraId="3612B779" w14:textId="4F952009" w:rsidR="00396A1B" w:rsidRDefault="00396A1B" w:rsidP="00396A1B">
            <w:pPr>
              <w:jc w:val="center"/>
              <w:rPr>
                <w:sz w:val="20"/>
                <w:szCs w:val="20"/>
              </w:rPr>
            </w:pPr>
            <w:r>
              <w:rPr>
                <w:sz w:val="20"/>
                <w:szCs w:val="20"/>
              </w:rPr>
              <w:t>1</w:t>
            </w:r>
          </w:p>
        </w:tc>
      </w:tr>
      <w:tr w:rsidR="00396A1B" w14:paraId="7DC81A29" w14:textId="77777777" w:rsidTr="00BD124B">
        <w:tc>
          <w:tcPr>
            <w:tcW w:w="4029" w:type="dxa"/>
            <w:vMerge/>
          </w:tcPr>
          <w:p w14:paraId="1BE15FE7" w14:textId="77777777" w:rsidR="00396A1B" w:rsidRDefault="00396A1B" w:rsidP="00396A1B">
            <w:pPr>
              <w:jc w:val="center"/>
              <w:rPr>
                <w:sz w:val="20"/>
                <w:szCs w:val="20"/>
              </w:rPr>
            </w:pPr>
          </w:p>
        </w:tc>
        <w:tc>
          <w:tcPr>
            <w:tcW w:w="1281" w:type="dxa"/>
          </w:tcPr>
          <w:p w14:paraId="3028DD50" w14:textId="55AA398C" w:rsidR="00396A1B" w:rsidRDefault="00396A1B" w:rsidP="00396A1B">
            <w:pPr>
              <w:jc w:val="center"/>
              <w:rPr>
                <w:sz w:val="20"/>
                <w:szCs w:val="20"/>
              </w:rPr>
            </w:pPr>
            <w:r w:rsidRPr="00A3277C">
              <w:rPr>
                <w:i/>
                <w:sz w:val="20"/>
                <w:szCs w:val="20"/>
              </w:rPr>
              <w:t>n</w:t>
            </w:r>
            <w:r>
              <w:rPr>
                <w:sz w:val="20"/>
                <w:szCs w:val="20"/>
                <w:vertAlign w:val="subscript"/>
              </w:rPr>
              <w:t>3</w:t>
            </w:r>
          </w:p>
        </w:tc>
        <w:tc>
          <w:tcPr>
            <w:tcW w:w="3960" w:type="dxa"/>
          </w:tcPr>
          <w:p w14:paraId="2ABF08FA" w14:textId="7E6EA412" w:rsidR="00396A1B" w:rsidRDefault="00396A1B" w:rsidP="00396A1B">
            <w:pPr>
              <w:jc w:val="center"/>
              <w:rPr>
                <w:sz w:val="20"/>
                <w:szCs w:val="20"/>
              </w:rPr>
            </w:pPr>
            <w:r>
              <w:rPr>
                <w:sz w:val="20"/>
                <w:szCs w:val="20"/>
              </w:rPr>
              <w:t xml:space="preserve">Length of the system along </w:t>
            </w:r>
            <w:r w:rsidRPr="00A3277C">
              <w:rPr>
                <w:i/>
                <w:sz w:val="20"/>
                <w:szCs w:val="20"/>
              </w:rPr>
              <w:t>x</w:t>
            </w:r>
            <w:r>
              <w:rPr>
                <w:sz w:val="20"/>
                <w:szCs w:val="20"/>
                <w:vertAlign w:val="subscript"/>
              </w:rPr>
              <w:t>3</w:t>
            </w:r>
            <w:r>
              <w:rPr>
                <w:sz w:val="20"/>
                <w:szCs w:val="20"/>
              </w:rPr>
              <w:t xml:space="preserve"> direction</w:t>
            </w:r>
          </w:p>
        </w:tc>
      </w:tr>
      <w:tr w:rsidR="00396A1B" w14:paraId="09B64516" w14:textId="77777777" w:rsidTr="00BD124B">
        <w:tc>
          <w:tcPr>
            <w:tcW w:w="4029" w:type="dxa"/>
            <w:vMerge/>
          </w:tcPr>
          <w:p w14:paraId="49ED8350" w14:textId="77777777" w:rsidR="00396A1B" w:rsidRDefault="00396A1B" w:rsidP="00396A1B">
            <w:pPr>
              <w:jc w:val="center"/>
              <w:rPr>
                <w:sz w:val="20"/>
                <w:szCs w:val="20"/>
              </w:rPr>
            </w:pPr>
          </w:p>
        </w:tc>
        <w:tc>
          <w:tcPr>
            <w:tcW w:w="1281" w:type="dxa"/>
          </w:tcPr>
          <w:p w14:paraId="37D38342" w14:textId="75993C2C" w:rsidR="00396A1B" w:rsidRDefault="00396A1B" w:rsidP="00396A1B">
            <w:pPr>
              <w:jc w:val="center"/>
              <w:rPr>
                <w:sz w:val="20"/>
                <w:szCs w:val="20"/>
              </w:rPr>
            </w:pPr>
            <w:r w:rsidRPr="00A3277C">
              <w:rPr>
                <w:i/>
                <w:sz w:val="20"/>
                <w:szCs w:val="20"/>
              </w:rPr>
              <w:t>n</w:t>
            </w:r>
            <w:r w:rsidRPr="00A3277C">
              <w:rPr>
                <w:i/>
                <w:sz w:val="20"/>
                <w:szCs w:val="20"/>
                <w:vertAlign w:val="subscript"/>
              </w:rPr>
              <w:t>f</w:t>
            </w:r>
          </w:p>
        </w:tc>
        <w:tc>
          <w:tcPr>
            <w:tcW w:w="3960" w:type="dxa"/>
          </w:tcPr>
          <w:p w14:paraId="485F43BB" w14:textId="2FA9D843" w:rsidR="00396A1B" w:rsidRDefault="00396A1B" w:rsidP="00396A1B">
            <w:pPr>
              <w:jc w:val="center"/>
              <w:rPr>
                <w:sz w:val="20"/>
                <w:szCs w:val="20"/>
              </w:rPr>
            </w:pPr>
            <w:r>
              <w:rPr>
                <w:sz w:val="20"/>
                <w:szCs w:val="20"/>
              </w:rPr>
              <w:t>Thickness of the film</w:t>
            </w:r>
            <w:r w:rsidR="009462F6">
              <w:rPr>
                <w:sz w:val="20"/>
                <w:szCs w:val="20"/>
              </w:rPr>
              <w:t xml:space="preserve"> along </w:t>
            </w:r>
            <w:r w:rsidR="009462F6" w:rsidRPr="00A3277C">
              <w:rPr>
                <w:i/>
                <w:sz w:val="20"/>
                <w:szCs w:val="20"/>
              </w:rPr>
              <w:t>x</w:t>
            </w:r>
            <w:r w:rsidR="009462F6">
              <w:rPr>
                <w:sz w:val="20"/>
                <w:szCs w:val="20"/>
                <w:vertAlign w:val="subscript"/>
              </w:rPr>
              <w:t>3</w:t>
            </w:r>
            <w:r w:rsidR="009462F6">
              <w:rPr>
                <w:sz w:val="20"/>
                <w:szCs w:val="20"/>
              </w:rPr>
              <w:t xml:space="preserve"> direction</w:t>
            </w:r>
          </w:p>
        </w:tc>
      </w:tr>
      <w:tr w:rsidR="00396A1B" w14:paraId="5EBDCA94" w14:textId="77777777" w:rsidTr="00BD124B">
        <w:tc>
          <w:tcPr>
            <w:tcW w:w="4029" w:type="dxa"/>
            <w:vMerge/>
          </w:tcPr>
          <w:p w14:paraId="63C0FA8E" w14:textId="77777777" w:rsidR="00396A1B" w:rsidRDefault="00396A1B" w:rsidP="00396A1B">
            <w:pPr>
              <w:jc w:val="center"/>
              <w:rPr>
                <w:sz w:val="20"/>
                <w:szCs w:val="20"/>
              </w:rPr>
            </w:pPr>
          </w:p>
        </w:tc>
        <w:tc>
          <w:tcPr>
            <w:tcW w:w="1281" w:type="dxa"/>
          </w:tcPr>
          <w:p w14:paraId="7D58FA3D" w14:textId="1566CB4A" w:rsidR="00396A1B" w:rsidRDefault="00396A1B" w:rsidP="00396A1B">
            <w:pPr>
              <w:jc w:val="center"/>
              <w:rPr>
                <w:sz w:val="20"/>
                <w:szCs w:val="20"/>
              </w:rPr>
            </w:pPr>
            <w:r w:rsidRPr="00A3277C">
              <w:rPr>
                <w:i/>
                <w:sz w:val="20"/>
                <w:szCs w:val="20"/>
              </w:rPr>
              <w:t>n</w:t>
            </w:r>
            <w:r>
              <w:rPr>
                <w:i/>
                <w:sz w:val="20"/>
                <w:szCs w:val="20"/>
                <w:vertAlign w:val="subscript"/>
              </w:rPr>
              <w:t>s</w:t>
            </w:r>
          </w:p>
        </w:tc>
        <w:tc>
          <w:tcPr>
            <w:tcW w:w="3960" w:type="dxa"/>
          </w:tcPr>
          <w:p w14:paraId="59850280" w14:textId="50A4C72B" w:rsidR="00396A1B" w:rsidRDefault="00396A1B" w:rsidP="00396A1B">
            <w:pPr>
              <w:jc w:val="center"/>
              <w:rPr>
                <w:sz w:val="20"/>
                <w:szCs w:val="20"/>
              </w:rPr>
            </w:pPr>
            <w:r>
              <w:rPr>
                <w:sz w:val="20"/>
                <w:szCs w:val="20"/>
              </w:rPr>
              <w:t>Thickness of the substrate</w:t>
            </w:r>
            <w:r w:rsidR="009462F6">
              <w:rPr>
                <w:sz w:val="20"/>
                <w:szCs w:val="20"/>
              </w:rPr>
              <w:t xml:space="preserve"> along </w:t>
            </w:r>
            <w:r w:rsidR="009462F6" w:rsidRPr="00A3277C">
              <w:rPr>
                <w:i/>
                <w:sz w:val="20"/>
                <w:szCs w:val="20"/>
              </w:rPr>
              <w:t>x</w:t>
            </w:r>
            <w:r w:rsidR="009462F6">
              <w:rPr>
                <w:sz w:val="20"/>
                <w:szCs w:val="20"/>
                <w:vertAlign w:val="subscript"/>
              </w:rPr>
              <w:t>3</w:t>
            </w:r>
            <w:r w:rsidR="009462F6">
              <w:rPr>
                <w:sz w:val="20"/>
                <w:szCs w:val="20"/>
              </w:rPr>
              <w:t xml:space="preserve"> direction</w:t>
            </w:r>
          </w:p>
        </w:tc>
      </w:tr>
      <w:tr w:rsidR="009462F6" w14:paraId="2349F9B0" w14:textId="77777777" w:rsidTr="00BD124B">
        <w:tc>
          <w:tcPr>
            <w:tcW w:w="4029" w:type="dxa"/>
            <w:vMerge w:val="restart"/>
          </w:tcPr>
          <w:p w14:paraId="769078DC" w14:textId="311C9659" w:rsidR="009462F6" w:rsidRDefault="009462F6" w:rsidP="009462F6">
            <w:pPr>
              <w:jc w:val="center"/>
              <w:rPr>
                <w:sz w:val="20"/>
                <w:szCs w:val="20"/>
              </w:rPr>
            </w:pPr>
            <w:r>
              <w:rPr>
                <w:sz w:val="20"/>
                <w:szCs w:val="20"/>
              </w:rPr>
              <w:t>Island(s)-on-substrate</w:t>
            </w:r>
            <w:r w:rsidR="00804499">
              <w:rPr>
                <w:sz w:val="20"/>
                <w:szCs w:val="20"/>
              </w:rPr>
              <w:t>, 3-D</w:t>
            </w:r>
          </w:p>
          <w:p w14:paraId="3690AC2C" w14:textId="26F6313E" w:rsidR="00F856DF" w:rsidRDefault="00F856DF" w:rsidP="009462F6">
            <w:pPr>
              <w:jc w:val="center"/>
              <w:rPr>
                <w:sz w:val="20"/>
                <w:szCs w:val="20"/>
              </w:rPr>
            </w:pPr>
            <w:r w:rsidRPr="00DD01B8">
              <w:rPr>
                <w:noProof/>
                <w:sz w:val="20"/>
                <w:szCs w:val="20"/>
                <w:lang w:eastAsia="zh-CN"/>
              </w:rPr>
              <w:drawing>
                <wp:inline distT="0" distB="0" distL="0" distR="0" wp14:anchorId="4DCBE107" wp14:editId="79938BBA">
                  <wp:extent cx="1700784" cy="1197864"/>
                  <wp:effectExtent l="0" t="0" r="0" b="2540"/>
                  <wp:docPr id="2" name="Picture 2" descr="C:\Users\tuy123\Desktop\Pic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descr="C:\Users\tuy123\Desktop\Picture2.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700784" cy="1197864"/>
                          </a:xfrm>
                          <a:prstGeom prst="rect">
                            <a:avLst/>
                          </a:prstGeom>
                          <a:noFill/>
                          <a:ln>
                            <a:noFill/>
                          </a:ln>
                        </pic:spPr>
                      </pic:pic>
                    </a:graphicData>
                  </a:graphic>
                </wp:inline>
              </w:drawing>
            </w:r>
          </w:p>
        </w:tc>
        <w:tc>
          <w:tcPr>
            <w:tcW w:w="1281" w:type="dxa"/>
          </w:tcPr>
          <w:p w14:paraId="6729D2FF" w14:textId="4794F0B9" w:rsidR="009462F6" w:rsidRDefault="009462F6" w:rsidP="00B97E91">
            <w:pPr>
              <w:jc w:val="center"/>
              <w:rPr>
                <w:sz w:val="20"/>
                <w:szCs w:val="20"/>
              </w:rPr>
            </w:pPr>
            <w:r w:rsidRPr="00A3277C">
              <w:rPr>
                <w:i/>
                <w:sz w:val="20"/>
                <w:szCs w:val="20"/>
              </w:rPr>
              <w:t>n</w:t>
            </w:r>
            <w:r w:rsidRPr="00A3277C">
              <w:rPr>
                <w:sz w:val="20"/>
                <w:szCs w:val="20"/>
                <w:vertAlign w:val="subscript"/>
              </w:rPr>
              <w:t>1</w:t>
            </w:r>
          </w:p>
        </w:tc>
        <w:tc>
          <w:tcPr>
            <w:tcW w:w="3960" w:type="dxa"/>
          </w:tcPr>
          <w:p w14:paraId="4A90779F" w14:textId="37E3BFFA" w:rsidR="009462F6" w:rsidRDefault="009462F6" w:rsidP="00B97E91">
            <w:pPr>
              <w:jc w:val="center"/>
              <w:rPr>
                <w:sz w:val="20"/>
                <w:szCs w:val="20"/>
              </w:rPr>
            </w:pPr>
            <w:r>
              <w:rPr>
                <w:sz w:val="20"/>
                <w:szCs w:val="20"/>
              </w:rPr>
              <w:t xml:space="preserve">Length of the system along </w:t>
            </w:r>
            <w:r w:rsidRPr="00A3277C">
              <w:rPr>
                <w:i/>
                <w:sz w:val="20"/>
                <w:szCs w:val="20"/>
              </w:rPr>
              <w:t>x</w:t>
            </w:r>
            <w:r w:rsidRPr="00A3277C">
              <w:rPr>
                <w:sz w:val="20"/>
                <w:szCs w:val="20"/>
                <w:vertAlign w:val="subscript"/>
              </w:rPr>
              <w:t>1</w:t>
            </w:r>
            <w:r>
              <w:rPr>
                <w:sz w:val="20"/>
                <w:szCs w:val="20"/>
              </w:rPr>
              <w:t xml:space="preserve"> direction</w:t>
            </w:r>
          </w:p>
        </w:tc>
      </w:tr>
      <w:tr w:rsidR="009462F6" w14:paraId="19B48E3A" w14:textId="77777777" w:rsidTr="00BD124B">
        <w:tc>
          <w:tcPr>
            <w:tcW w:w="4029" w:type="dxa"/>
            <w:vMerge/>
          </w:tcPr>
          <w:p w14:paraId="41C21658" w14:textId="77777777" w:rsidR="009462F6" w:rsidRDefault="009462F6" w:rsidP="00B97E91">
            <w:pPr>
              <w:jc w:val="center"/>
              <w:rPr>
                <w:sz w:val="20"/>
                <w:szCs w:val="20"/>
              </w:rPr>
            </w:pPr>
          </w:p>
        </w:tc>
        <w:tc>
          <w:tcPr>
            <w:tcW w:w="1281" w:type="dxa"/>
          </w:tcPr>
          <w:p w14:paraId="4DE00064" w14:textId="37489A56" w:rsidR="009462F6" w:rsidRDefault="009462F6" w:rsidP="00B97E91">
            <w:pPr>
              <w:jc w:val="center"/>
              <w:rPr>
                <w:sz w:val="20"/>
                <w:szCs w:val="20"/>
              </w:rPr>
            </w:pPr>
            <w:r w:rsidRPr="00A3277C">
              <w:rPr>
                <w:i/>
                <w:sz w:val="20"/>
                <w:szCs w:val="20"/>
              </w:rPr>
              <w:t>n</w:t>
            </w:r>
            <w:r>
              <w:rPr>
                <w:sz w:val="20"/>
                <w:szCs w:val="20"/>
                <w:vertAlign w:val="subscript"/>
              </w:rPr>
              <w:t>2</w:t>
            </w:r>
          </w:p>
        </w:tc>
        <w:tc>
          <w:tcPr>
            <w:tcW w:w="3960" w:type="dxa"/>
          </w:tcPr>
          <w:p w14:paraId="257BCEAD" w14:textId="775597C7" w:rsidR="009462F6" w:rsidRDefault="009462F6" w:rsidP="00B97E91">
            <w:pPr>
              <w:jc w:val="center"/>
              <w:rPr>
                <w:sz w:val="20"/>
                <w:szCs w:val="20"/>
              </w:rPr>
            </w:pPr>
            <w:r>
              <w:rPr>
                <w:sz w:val="20"/>
                <w:szCs w:val="20"/>
              </w:rPr>
              <w:t xml:space="preserve">Length of the system along </w:t>
            </w:r>
            <w:r w:rsidRPr="00A3277C">
              <w:rPr>
                <w:i/>
                <w:sz w:val="20"/>
                <w:szCs w:val="20"/>
              </w:rPr>
              <w:t>x</w:t>
            </w:r>
            <w:r>
              <w:rPr>
                <w:sz w:val="20"/>
                <w:szCs w:val="20"/>
                <w:vertAlign w:val="subscript"/>
              </w:rPr>
              <w:t>2</w:t>
            </w:r>
            <w:r>
              <w:rPr>
                <w:sz w:val="20"/>
                <w:szCs w:val="20"/>
              </w:rPr>
              <w:t xml:space="preserve"> direction</w:t>
            </w:r>
          </w:p>
        </w:tc>
      </w:tr>
      <w:tr w:rsidR="009462F6" w14:paraId="1148FA39" w14:textId="77777777" w:rsidTr="00BD124B">
        <w:tc>
          <w:tcPr>
            <w:tcW w:w="4029" w:type="dxa"/>
            <w:vMerge/>
          </w:tcPr>
          <w:p w14:paraId="2985EABF" w14:textId="77777777" w:rsidR="009462F6" w:rsidRDefault="009462F6" w:rsidP="00B97E91">
            <w:pPr>
              <w:jc w:val="center"/>
              <w:rPr>
                <w:sz w:val="20"/>
                <w:szCs w:val="20"/>
              </w:rPr>
            </w:pPr>
          </w:p>
        </w:tc>
        <w:tc>
          <w:tcPr>
            <w:tcW w:w="1281" w:type="dxa"/>
          </w:tcPr>
          <w:p w14:paraId="118B6E57" w14:textId="29AC9286" w:rsidR="009462F6" w:rsidRDefault="009462F6" w:rsidP="00B97E91">
            <w:pPr>
              <w:jc w:val="center"/>
              <w:rPr>
                <w:sz w:val="20"/>
                <w:szCs w:val="20"/>
              </w:rPr>
            </w:pPr>
            <w:r w:rsidRPr="00A3277C">
              <w:rPr>
                <w:i/>
                <w:sz w:val="20"/>
                <w:szCs w:val="20"/>
              </w:rPr>
              <w:t>n</w:t>
            </w:r>
            <w:r>
              <w:rPr>
                <w:sz w:val="20"/>
                <w:szCs w:val="20"/>
                <w:vertAlign w:val="subscript"/>
              </w:rPr>
              <w:t>3</w:t>
            </w:r>
          </w:p>
        </w:tc>
        <w:tc>
          <w:tcPr>
            <w:tcW w:w="3960" w:type="dxa"/>
          </w:tcPr>
          <w:p w14:paraId="2D14C7FD" w14:textId="5C7DE170" w:rsidR="009462F6" w:rsidRDefault="009462F6" w:rsidP="00B97E91">
            <w:pPr>
              <w:jc w:val="center"/>
              <w:rPr>
                <w:sz w:val="20"/>
                <w:szCs w:val="20"/>
              </w:rPr>
            </w:pPr>
            <w:r>
              <w:rPr>
                <w:sz w:val="20"/>
                <w:szCs w:val="20"/>
              </w:rPr>
              <w:t xml:space="preserve">Length of the system along </w:t>
            </w:r>
            <w:r w:rsidRPr="00A3277C">
              <w:rPr>
                <w:i/>
                <w:sz w:val="20"/>
                <w:szCs w:val="20"/>
              </w:rPr>
              <w:t>x</w:t>
            </w:r>
            <w:r>
              <w:rPr>
                <w:sz w:val="20"/>
                <w:szCs w:val="20"/>
                <w:vertAlign w:val="subscript"/>
              </w:rPr>
              <w:t>3</w:t>
            </w:r>
            <w:r>
              <w:rPr>
                <w:sz w:val="20"/>
                <w:szCs w:val="20"/>
              </w:rPr>
              <w:t xml:space="preserve"> direction</w:t>
            </w:r>
          </w:p>
        </w:tc>
      </w:tr>
      <w:tr w:rsidR="009462F6" w14:paraId="57893FDB" w14:textId="77777777" w:rsidTr="00BD124B">
        <w:tc>
          <w:tcPr>
            <w:tcW w:w="4029" w:type="dxa"/>
            <w:vMerge/>
          </w:tcPr>
          <w:p w14:paraId="13A0070F" w14:textId="77777777" w:rsidR="009462F6" w:rsidRDefault="009462F6" w:rsidP="00B97E91">
            <w:pPr>
              <w:jc w:val="center"/>
              <w:rPr>
                <w:sz w:val="20"/>
                <w:szCs w:val="20"/>
              </w:rPr>
            </w:pPr>
          </w:p>
        </w:tc>
        <w:tc>
          <w:tcPr>
            <w:tcW w:w="1281" w:type="dxa"/>
          </w:tcPr>
          <w:p w14:paraId="7D3B8185" w14:textId="643E7FD2" w:rsidR="009462F6" w:rsidRDefault="009462F6" w:rsidP="00B97E91">
            <w:pPr>
              <w:jc w:val="center"/>
              <w:rPr>
                <w:sz w:val="20"/>
                <w:szCs w:val="20"/>
              </w:rPr>
            </w:pPr>
            <w:r w:rsidRPr="00A3277C">
              <w:rPr>
                <w:i/>
                <w:sz w:val="20"/>
                <w:szCs w:val="20"/>
              </w:rPr>
              <w:t>n</w:t>
            </w:r>
            <w:r w:rsidRPr="00A3277C">
              <w:rPr>
                <w:i/>
                <w:sz w:val="20"/>
                <w:szCs w:val="20"/>
                <w:vertAlign w:val="subscript"/>
              </w:rPr>
              <w:t>f</w:t>
            </w:r>
          </w:p>
        </w:tc>
        <w:tc>
          <w:tcPr>
            <w:tcW w:w="3960" w:type="dxa"/>
          </w:tcPr>
          <w:p w14:paraId="6EE4B88F" w14:textId="122E2DAA" w:rsidR="009462F6" w:rsidRDefault="009462F6" w:rsidP="00B97E91">
            <w:pPr>
              <w:jc w:val="center"/>
              <w:rPr>
                <w:sz w:val="20"/>
                <w:szCs w:val="20"/>
              </w:rPr>
            </w:pPr>
            <w:r>
              <w:rPr>
                <w:sz w:val="20"/>
                <w:szCs w:val="20"/>
              </w:rPr>
              <w:t>0</w:t>
            </w:r>
          </w:p>
        </w:tc>
      </w:tr>
      <w:tr w:rsidR="009462F6" w14:paraId="0C87C46C" w14:textId="77777777" w:rsidTr="00BD124B">
        <w:tc>
          <w:tcPr>
            <w:tcW w:w="4029" w:type="dxa"/>
            <w:vMerge/>
          </w:tcPr>
          <w:p w14:paraId="3C13BBB8" w14:textId="77777777" w:rsidR="009462F6" w:rsidRDefault="009462F6" w:rsidP="00B97E91">
            <w:pPr>
              <w:jc w:val="center"/>
              <w:rPr>
                <w:sz w:val="20"/>
                <w:szCs w:val="20"/>
              </w:rPr>
            </w:pPr>
          </w:p>
        </w:tc>
        <w:tc>
          <w:tcPr>
            <w:tcW w:w="1281" w:type="dxa"/>
          </w:tcPr>
          <w:p w14:paraId="5C155CF5" w14:textId="140851E5" w:rsidR="009462F6" w:rsidRDefault="009462F6" w:rsidP="00B97E91">
            <w:pPr>
              <w:jc w:val="center"/>
              <w:rPr>
                <w:sz w:val="20"/>
                <w:szCs w:val="20"/>
              </w:rPr>
            </w:pPr>
            <w:r w:rsidRPr="00A3277C">
              <w:rPr>
                <w:i/>
                <w:sz w:val="20"/>
                <w:szCs w:val="20"/>
              </w:rPr>
              <w:t>n</w:t>
            </w:r>
            <w:r w:rsidRPr="00A3277C">
              <w:rPr>
                <w:i/>
                <w:sz w:val="20"/>
                <w:szCs w:val="20"/>
                <w:vertAlign w:val="subscript"/>
              </w:rPr>
              <w:t>i</w:t>
            </w:r>
            <w:r w:rsidRPr="00A3277C">
              <w:rPr>
                <w:sz w:val="20"/>
                <w:szCs w:val="20"/>
                <w:vertAlign w:val="subscript"/>
              </w:rPr>
              <w:t>3</w:t>
            </w:r>
          </w:p>
        </w:tc>
        <w:tc>
          <w:tcPr>
            <w:tcW w:w="3960" w:type="dxa"/>
          </w:tcPr>
          <w:p w14:paraId="3A9BF80C" w14:textId="72411A4A" w:rsidR="009462F6" w:rsidRDefault="009462F6" w:rsidP="00B97E91">
            <w:pPr>
              <w:jc w:val="center"/>
              <w:rPr>
                <w:sz w:val="20"/>
                <w:szCs w:val="20"/>
              </w:rPr>
            </w:pPr>
            <w:r>
              <w:rPr>
                <w:sz w:val="20"/>
                <w:szCs w:val="20"/>
              </w:rPr>
              <w:t xml:space="preserve">Thickness of the island along </w:t>
            </w:r>
            <w:r w:rsidRPr="00A3277C">
              <w:rPr>
                <w:i/>
                <w:sz w:val="20"/>
                <w:szCs w:val="20"/>
              </w:rPr>
              <w:t>x</w:t>
            </w:r>
            <w:r>
              <w:rPr>
                <w:sz w:val="20"/>
                <w:szCs w:val="20"/>
                <w:vertAlign w:val="subscript"/>
              </w:rPr>
              <w:t>3</w:t>
            </w:r>
            <w:r>
              <w:rPr>
                <w:sz w:val="20"/>
                <w:szCs w:val="20"/>
              </w:rPr>
              <w:t xml:space="preserve"> direction</w:t>
            </w:r>
          </w:p>
        </w:tc>
      </w:tr>
      <w:tr w:rsidR="009462F6" w14:paraId="5F599535" w14:textId="77777777" w:rsidTr="00BD124B">
        <w:tc>
          <w:tcPr>
            <w:tcW w:w="4029" w:type="dxa"/>
            <w:vMerge/>
          </w:tcPr>
          <w:p w14:paraId="46B2EEF6" w14:textId="2A3D7BB5" w:rsidR="009462F6" w:rsidRDefault="009462F6" w:rsidP="00B97E91">
            <w:pPr>
              <w:jc w:val="center"/>
              <w:rPr>
                <w:sz w:val="20"/>
                <w:szCs w:val="20"/>
              </w:rPr>
            </w:pPr>
          </w:p>
        </w:tc>
        <w:tc>
          <w:tcPr>
            <w:tcW w:w="1281" w:type="dxa"/>
          </w:tcPr>
          <w:p w14:paraId="59862F74" w14:textId="034C5E8F" w:rsidR="009462F6" w:rsidRDefault="009462F6" w:rsidP="00B97E91">
            <w:pPr>
              <w:jc w:val="center"/>
              <w:rPr>
                <w:sz w:val="20"/>
                <w:szCs w:val="20"/>
              </w:rPr>
            </w:pPr>
            <w:r w:rsidRPr="00A3277C">
              <w:rPr>
                <w:i/>
                <w:sz w:val="20"/>
                <w:szCs w:val="20"/>
              </w:rPr>
              <w:t>n</w:t>
            </w:r>
            <w:r>
              <w:rPr>
                <w:i/>
                <w:sz w:val="20"/>
                <w:szCs w:val="20"/>
                <w:vertAlign w:val="subscript"/>
              </w:rPr>
              <w:t>s</w:t>
            </w:r>
          </w:p>
        </w:tc>
        <w:tc>
          <w:tcPr>
            <w:tcW w:w="3960" w:type="dxa"/>
          </w:tcPr>
          <w:p w14:paraId="0BD7580D" w14:textId="66E0DA07" w:rsidR="009462F6" w:rsidRDefault="009462F6" w:rsidP="00B97E91">
            <w:pPr>
              <w:jc w:val="center"/>
              <w:rPr>
                <w:sz w:val="20"/>
                <w:szCs w:val="20"/>
              </w:rPr>
            </w:pPr>
            <w:r>
              <w:rPr>
                <w:sz w:val="20"/>
                <w:szCs w:val="20"/>
              </w:rPr>
              <w:t xml:space="preserve">Thickness of the substrate along </w:t>
            </w:r>
            <w:r w:rsidRPr="00A3277C">
              <w:rPr>
                <w:i/>
                <w:sz w:val="20"/>
                <w:szCs w:val="20"/>
              </w:rPr>
              <w:t>x</w:t>
            </w:r>
            <w:r>
              <w:rPr>
                <w:sz w:val="20"/>
                <w:szCs w:val="20"/>
                <w:vertAlign w:val="subscript"/>
              </w:rPr>
              <w:t>3</w:t>
            </w:r>
            <w:r>
              <w:rPr>
                <w:sz w:val="20"/>
                <w:szCs w:val="20"/>
              </w:rPr>
              <w:t xml:space="preserve"> direction</w:t>
            </w:r>
          </w:p>
        </w:tc>
      </w:tr>
      <w:tr w:rsidR="00D732AF" w14:paraId="6EADAD49" w14:textId="77777777" w:rsidTr="00BD124B">
        <w:tc>
          <w:tcPr>
            <w:tcW w:w="4029" w:type="dxa"/>
            <w:vMerge/>
          </w:tcPr>
          <w:p w14:paraId="3DA34A96" w14:textId="77777777" w:rsidR="00D732AF" w:rsidRDefault="00D732AF" w:rsidP="009462F6">
            <w:pPr>
              <w:jc w:val="center"/>
              <w:rPr>
                <w:sz w:val="20"/>
                <w:szCs w:val="20"/>
              </w:rPr>
            </w:pPr>
          </w:p>
        </w:tc>
        <w:tc>
          <w:tcPr>
            <w:tcW w:w="1281" w:type="dxa"/>
          </w:tcPr>
          <w:p w14:paraId="3C713B5A" w14:textId="2ED63AE4" w:rsidR="00D732AF" w:rsidRPr="00A3277C" w:rsidRDefault="00D732AF" w:rsidP="009462F6">
            <w:pPr>
              <w:jc w:val="center"/>
              <w:rPr>
                <w:i/>
                <w:sz w:val="20"/>
                <w:szCs w:val="20"/>
              </w:rPr>
            </w:pPr>
            <w:r>
              <w:rPr>
                <w:i/>
                <w:sz w:val="20"/>
                <w:szCs w:val="20"/>
              </w:rPr>
              <w:t>C</w:t>
            </w:r>
            <w:r w:rsidRPr="00D732AF">
              <w:rPr>
                <w:sz w:val="20"/>
                <w:szCs w:val="20"/>
                <w:vertAlign w:val="subscript"/>
              </w:rPr>
              <w:t>Island</w:t>
            </w:r>
          </w:p>
        </w:tc>
        <w:tc>
          <w:tcPr>
            <w:tcW w:w="3960" w:type="dxa"/>
          </w:tcPr>
          <w:p w14:paraId="5EFEC3E2" w14:textId="6B9E104C" w:rsidR="00D732AF" w:rsidRDefault="00D732AF" w:rsidP="009462F6">
            <w:pPr>
              <w:jc w:val="center"/>
              <w:rPr>
                <w:sz w:val="20"/>
                <w:szCs w:val="20"/>
              </w:rPr>
            </w:pPr>
            <w:r>
              <w:rPr>
                <w:sz w:val="20"/>
                <w:szCs w:val="20"/>
              </w:rPr>
              <w:t>1</w:t>
            </w:r>
          </w:p>
        </w:tc>
      </w:tr>
      <w:tr w:rsidR="009462F6" w14:paraId="2105E676" w14:textId="77777777" w:rsidTr="00BD124B">
        <w:tc>
          <w:tcPr>
            <w:tcW w:w="4029" w:type="dxa"/>
            <w:vMerge/>
          </w:tcPr>
          <w:p w14:paraId="153A48DA" w14:textId="77777777" w:rsidR="009462F6" w:rsidRDefault="009462F6" w:rsidP="009462F6">
            <w:pPr>
              <w:jc w:val="center"/>
              <w:rPr>
                <w:sz w:val="20"/>
                <w:szCs w:val="20"/>
              </w:rPr>
            </w:pPr>
          </w:p>
        </w:tc>
        <w:tc>
          <w:tcPr>
            <w:tcW w:w="1281" w:type="dxa"/>
          </w:tcPr>
          <w:p w14:paraId="78099401" w14:textId="09C9706B" w:rsidR="009462F6" w:rsidRPr="00A3277C" w:rsidRDefault="009462F6" w:rsidP="009462F6">
            <w:pPr>
              <w:jc w:val="center"/>
              <w:rPr>
                <w:i/>
                <w:sz w:val="20"/>
                <w:szCs w:val="20"/>
              </w:rPr>
            </w:pPr>
            <w:r w:rsidRPr="00A3277C">
              <w:rPr>
                <w:i/>
                <w:sz w:val="20"/>
                <w:szCs w:val="20"/>
              </w:rPr>
              <w:t>n</w:t>
            </w:r>
            <w:r w:rsidRPr="00A3277C">
              <w:rPr>
                <w:i/>
                <w:sz w:val="20"/>
                <w:szCs w:val="20"/>
                <w:vertAlign w:val="subscript"/>
              </w:rPr>
              <w:t>i</w:t>
            </w:r>
            <w:r>
              <w:rPr>
                <w:sz w:val="20"/>
                <w:szCs w:val="20"/>
                <w:vertAlign w:val="subscript"/>
              </w:rPr>
              <w:t>1</w:t>
            </w:r>
          </w:p>
        </w:tc>
        <w:tc>
          <w:tcPr>
            <w:tcW w:w="3960" w:type="dxa"/>
          </w:tcPr>
          <w:p w14:paraId="227FEF23" w14:textId="5F32E724" w:rsidR="009462F6" w:rsidRDefault="009462F6" w:rsidP="009462F6">
            <w:pPr>
              <w:jc w:val="center"/>
              <w:rPr>
                <w:sz w:val="20"/>
                <w:szCs w:val="20"/>
              </w:rPr>
            </w:pPr>
            <w:r>
              <w:rPr>
                <w:sz w:val="20"/>
                <w:szCs w:val="20"/>
              </w:rPr>
              <w:t xml:space="preserve">Length of the island along </w:t>
            </w:r>
            <w:r w:rsidRPr="00A3277C">
              <w:rPr>
                <w:i/>
                <w:sz w:val="20"/>
                <w:szCs w:val="20"/>
              </w:rPr>
              <w:t>x</w:t>
            </w:r>
            <w:r w:rsidRPr="00A3277C">
              <w:rPr>
                <w:sz w:val="20"/>
                <w:szCs w:val="20"/>
                <w:vertAlign w:val="subscript"/>
              </w:rPr>
              <w:t>1</w:t>
            </w:r>
            <w:r>
              <w:rPr>
                <w:sz w:val="20"/>
                <w:szCs w:val="20"/>
              </w:rPr>
              <w:t xml:space="preserve"> direction</w:t>
            </w:r>
          </w:p>
        </w:tc>
      </w:tr>
      <w:tr w:rsidR="009462F6" w14:paraId="12D4C157" w14:textId="77777777" w:rsidTr="00BD124B">
        <w:tc>
          <w:tcPr>
            <w:tcW w:w="4029" w:type="dxa"/>
            <w:vMerge/>
          </w:tcPr>
          <w:p w14:paraId="70D81852" w14:textId="77777777" w:rsidR="009462F6" w:rsidRDefault="009462F6" w:rsidP="009462F6">
            <w:pPr>
              <w:jc w:val="center"/>
              <w:rPr>
                <w:sz w:val="20"/>
                <w:szCs w:val="20"/>
              </w:rPr>
            </w:pPr>
          </w:p>
        </w:tc>
        <w:tc>
          <w:tcPr>
            <w:tcW w:w="1281" w:type="dxa"/>
          </w:tcPr>
          <w:p w14:paraId="2D29F6D4" w14:textId="2DF83344" w:rsidR="009462F6" w:rsidRPr="00A3277C" w:rsidRDefault="009462F6" w:rsidP="009462F6">
            <w:pPr>
              <w:jc w:val="center"/>
              <w:rPr>
                <w:i/>
                <w:sz w:val="20"/>
                <w:szCs w:val="20"/>
              </w:rPr>
            </w:pPr>
            <w:r w:rsidRPr="00A3277C">
              <w:rPr>
                <w:i/>
                <w:sz w:val="20"/>
                <w:szCs w:val="20"/>
              </w:rPr>
              <w:t>n</w:t>
            </w:r>
            <w:r w:rsidRPr="00A3277C">
              <w:rPr>
                <w:i/>
                <w:sz w:val="20"/>
                <w:szCs w:val="20"/>
                <w:vertAlign w:val="subscript"/>
              </w:rPr>
              <w:t>i</w:t>
            </w:r>
            <w:r>
              <w:rPr>
                <w:sz w:val="20"/>
                <w:szCs w:val="20"/>
                <w:vertAlign w:val="subscript"/>
              </w:rPr>
              <w:t>2</w:t>
            </w:r>
          </w:p>
        </w:tc>
        <w:tc>
          <w:tcPr>
            <w:tcW w:w="3960" w:type="dxa"/>
          </w:tcPr>
          <w:p w14:paraId="3DEEF25D" w14:textId="59DE9256" w:rsidR="009462F6" w:rsidRDefault="009462F6" w:rsidP="009462F6">
            <w:pPr>
              <w:jc w:val="center"/>
              <w:rPr>
                <w:sz w:val="20"/>
                <w:szCs w:val="20"/>
              </w:rPr>
            </w:pPr>
            <w:r>
              <w:rPr>
                <w:sz w:val="20"/>
                <w:szCs w:val="20"/>
              </w:rPr>
              <w:t xml:space="preserve">Length of the island along </w:t>
            </w:r>
            <w:r w:rsidRPr="00A3277C">
              <w:rPr>
                <w:i/>
                <w:sz w:val="20"/>
                <w:szCs w:val="20"/>
              </w:rPr>
              <w:t>x</w:t>
            </w:r>
            <w:r>
              <w:rPr>
                <w:sz w:val="20"/>
                <w:szCs w:val="20"/>
                <w:vertAlign w:val="subscript"/>
              </w:rPr>
              <w:t>2</w:t>
            </w:r>
            <w:r>
              <w:rPr>
                <w:sz w:val="20"/>
                <w:szCs w:val="20"/>
              </w:rPr>
              <w:t xml:space="preserve"> direction</w:t>
            </w:r>
          </w:p>
        </w:tc>
      </w:tr>
      <w:tr w:rsidR="009462F6" w14:paraId="5AF77355" w14:textId="77777777" w:rsidTr="00BD124B">
        <w:tc>
          <w:tcPr>
            <w:tcW w:w="4029" w:type="dxa"/>
            <w:vMerge w:val="restart"/>
          </w:tcPr>
          <w:p w14:paraId="76A09F8C" w14:textId="25F1EE00" w:rsidR="009462F6" w:rsidRDefault="009462F6" w:rsidP="009462F6">
            <w:pPr>
              <w:jc w:val="center"/>
              <w:rPr>
                <w:sz w:val="20"/>
                <w:szCs w:val="20"/>
              </w:rPr>
            </w:pPr>
            <w:r>
              <w:rPr>
                <w:sz w:val="20"/>
                <w:szCs w:val="20"/>
              </w:rPr>
              <w:t>Island(s)-on-substrate, 2-</w:t>
            </w:r>
            <w:r w:rsidR="00804499">
              <w:rPr>
                <w:sz w:val="20"/>
                <w:szCs w:val="20"/>
              </w:rPr>
              <w:t>D</w:t>
            </w:r>
          </w:p>
          <w:p w14:paraId="43F6C033" w14:textId="2D305FE9" w:rsidR="004B13EC" w:rsidRDefault="007B1CDF" w:rsidP="009462F6">
            <w:pPr>
              <w:jc w:val="center"/>
              <w:rPr>
                <w:sz w:val="20"/>
                <w:szCs w:val="20"/>
              </w:rPr>
            </w:pPr>
            <w:r w:rsidRPr="007B1CDF">
              <w:rPr>
                <w:noProof/>
                <w:sz w:val="20"/>
                <w:szCs w:val="20"/>
                <w:lang w:eastAsia="zh-CN"/>
              </w:rPr>
              <w:drawing>
                <wp:inline distT="0" distB="0" distL="0" distR="0" wp14:anchorId="0F53FE9A" wp14:editId="05A0437D">
                  <wp:extent cx="1380744" cy="987552"/>
                  <wp:effectExtent l="0" t="0" r="0" b="3175"/>
                  <wp:docPr id="10" name="Picture 10" descr="C:\Users\tuy123\Desktop\island2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descr="C:\Users\tuy123\Desktop\island2d.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380744" cy="987552"/>
                          </a:xfrm>
                          <a:prstGeom prst="rect">
                            <a:avLst/>
                          </a:prstGeom>
                          <a:noFill/>
                          <a:ln>
                            <a:noFill/>
                          </a:ln>
                        </pic:spPr>
                      </pic:pic>
                    </a:graphicData>
                  </a:graphic>
                </wp:inline>
              </w:drawing>
            </w:r>
          </w:p>
        </w:tc>
        <w:tc>
          <w:tcPr>
            <w:tcW w:w="1281" w:type="dxa"/>
          </w:tcPr>
          <w:p w14:paraId="6C3840EA" w14:textId="6DD93E25" w:rsidR="009462F6" w:rsidRPr="00A3277C" w:rsidRDefault="009462F6" w:rsidP="009462F6">
            <w:pPr>
              <w:jc w:val="center"/>
              <w:rPr>
                <w:i/>
                <w:sz w:val="20"/>
                <w:szCs w:val="20"/>
              </w:rPr>
            </w:pPr>
            <w:r w:rsidRPr="00A3277C">
              <w:rPr>
                <w:i/>
                <w:sz w:val="20"/>
                <w:szCs w:val="20"/>
              </w:rPr>
              <w:t>n</w:t>
            </w:r>
            <w:r w:rsidRPr="00A3277C">
              <w:rPr>
                <w:sz w:val="20"/>
                <w:szCs w:val="20"/>
                <w:vertAlign w:val="subscript"/>
              </w:rPr>
              <w:t>1</w:t>
            </w:r>
          </w:p>
        </w:tc>
        <w:tc>
          <w:tcPr>
            <w:tcW w:w="3960" w:type="dxa"/>
          </w:tcPr>
          <w:p w14:paraId="451F406D" w14:textId="42321192" w:rsidR="009462F6" w:rsidRDefault="009462F6" w:rsidP="009462F6">
            <w:pPr>
              <w:jc w:val="center"/>
              <w:rPr>
                <w:sz w:val="20"/>
                <w:szCs w:val="20"/>
              </w:rPr>
            </w:pPr>
            <w:r>
              <w:rPr>
                <w:sz w:val="20"/>
                <w:szCs w:val="20"/>
              </w:rPr>
              <w:t xml:space="preserve">Length of the system along </w:t>
            </w:r>
            <w:r w:rsidRPr="00A3277C">
              <w:rPr>
                <w:i/>
                <w:sz w:val="20"/>
                <w:szCs w:val="20"/>
              </w:rPr>
              <w:t>x</w:t>
            </w:r>
            <w:r w:rsidRPr="00A3277C">
              <w:rPr>
                <w:sz w:val="20"/>
                <w:szCs w:val="20"/>
                <w:vertAlign w:val="subscript"/>
              </w:rPr>
              <w:t>1</w:t>
            </w:r>
            <w:r>
              <w:rPr>
                <w:sz w:val="20"/>
                <w:szCs w:val="20"/>
              </w:rPr>
              <w:t xml:space="preserve"> direction</w:t>
            </w:r>
          </w:p>
        </w:tc>
      </w:tr>
      <w:tr w:rsidR="009462F6" w14:paraId="7FB8B565" w14:textId="77777777" w:rsidTr="00BD124B">
        <w:tc>
          <w:tcPr>
            <w:tcW w:w="4029" w:type="dxa"/>
            <w:vMerge/>
          </w:tcPr>
          <w:p w14:paraId="0DBA5681" w14:textId="77777777" w:rsidR="009462F6" w:rsidRDefault="009462F6" w:rsidP="009462F6">
            <w:pPr>
              <w:jc w:val="center"/>
              <w:rPr>
                <w:sz w:val="20"/>
                <w:szCs w:val="20"/>
              </w:rPr>
            </w:pPr>
          </w:p>
        </w:tc>
        <w:tc>
          <w:tcPr>
            <w:tcW w:w="1281" w:type="dxa"/>
          </w:tcPr>
          <w:p w14:paraId="40954165" w14:textId="15D8D8E5" w:rsidR="009462F6" w:rsidRPr="00A3277C" w:rsidRDefault="009462F6" w:rsidP="009462F6">
            <w:pPr>
              <w:jc w:val="center"/>
              <w:rPr>
                <w:i/>
                <w:sz w:val="20"/>
                <w:szCs w:val="20"/>
              </w:rPr>
            </w:pPr>
            <w:r w:rsidRPr="00A3277C">
              <w:rPr>
                <w:i/>
                <w:sz w:val="20"/>
                <w:szCs w:val="20"/>
              </w:rPr>
              <w:t>n</w:t>
            </w:r>
            <w:r>
              <w:rPr>
                <w:sz w:val="20"/>
                <w:szCs w:val="20"/>
                <w:vertAlign w:val="subscript"/>
              </w:rPr>
              <w:t>2</w:t>
            </w:r>
          </w:p>
        </w:tc>
        <w:tc>
          <w:tcPr>
            <w:tcW w:w="3960" w:type="dxa"/>
          </w:tcPr>
          <w:p w14:paraId="38FA91D0" w14:textId="55190E91" w:rsidR="009462F6" w:rsidRDefault="009462F6" w:rsidP="009462F6">
            <w:pPr>
              <w:jc w:val="center"/>
              <w:rPr>
                <w:sz w:val="20"/>
                <w:szCs w:val="20"/>
              </w:rPr>
            </w:pPr>
            <w:r>
              <w:rPr>
                <w:sz w:val="20"/>
                <w:szCs w:val="20"/>
              </w:rPr>
              <w:t>1</w:t>
            </w:r>
          </w:p>
        </w:tc>
      </w:tr>
      <w:tr w:rsidR="009462F6" w14:paraId="0D22A09D" w14:textId="77777777" w:rsidTr="00BD124B">
        <w:tc>
          <w:tcPr>
            <w:tcW w:w="4029" w:type="dxa"/>
            <w:vMerge/>
          </w:tcPr>
          <w:p w14:paraId="70A64D1F" w14:textId="77777777" w:rsidR="009462F6" w:rsidRDefault="009462F6" w:rsidP="009462F6">
            <w:pPr>
              <w:jc w:val="center"/>
              <w:rPr>
                <w:sz w:val="20"/>
                <w:szCs w:val="20"/>
              </w:rPr>
            </w:pPr>
          </w:p>
        </w:tc>
        <w:tc>
          <w:tcPr>
            <w:tcW w:w="1281" w:type="dxa"/>
          </w:tcPr>
          <w:p w14:paraId="36E98FC7" w14:textId="5F2FFF66" w:rsidR="009462F6" w:rsidRPr="00A3277C" w:rsidRDefault="009462F6" w:rsidP="009462F6">
            <w:pPr>
              <w:jc w:val="center"/>
              <w:rPr>
                <w:i/>
                <w:sz w:val="20"/>
                <w:szCs w:val="20"/>
              </w:rPr>
            </w:pPr>
            <w:r w:rsidRPr="00A3277C">
              <w:rPr>
                <w:i/>
                <w:sz w:val="20"/>
                <w:szCs w:val="20"/>
              </w:rPr>
              <w:t>n</w:t>
            </w:r>
            <w:r>
              <w:rPr>
                <w:sz w:val="20"/>
                <w:szCs w:val="20"/>
                <w:vertAlign w:val="subscript"/>
              </w:rPr>
              <w:t>3</w:t>
            </w:r>
          </w:p>
        </w:tc>
        <w:tc>
          <w:tcPr>
            <w:tcW w:w="3960" w:type="dxa"/>
          </w:tcPr>
          <w:p w14:paraId="393DA653" w14:textId="4F65E271" w:rsidR="009462F6" w:rsidRDefault="009462F6" w:rsidP="009462F6">
            <w:pPr>
              <w:jc w:val="center"/>
              <w:rPr>
                <w:sz w:val="20"/>
                <w:szCs w:val="20"/>
              </w:rPr>
            </w:pPr>
            <w:r>
              <w:rPr>
                <w:sz w:val="20"/>
                <w:szCs w:val="20"/>
              </w:rPr>
              <w:t xml:space="preserve">Length of the system along </w:t>
            </w:r>
            <w:r w:rsidRPr="00A3277C">
              <w:rPr>
                <w:i/>
                <w:sz w:val="20"/>
                <w:szCs w:val="20"/>
              </w:rPr>
              <w:t>x</w:t>
            </w:r>
            <w:r>
              <w:rPr>
                <w:sz w:val="20"/>
                <w:szCs w:val="20"/>
                <w:vertAlign w:val="subscript"/>
              </w:rPr>
              <w:t>3</w:t>
            </w:r>
            <w:r>
              <w:rPr>
                <w:sz w:val="20"/>
                <w:szCs w:val="20"/>
              </w:rPr>
              <w:t xml:space="preserve"> direction</w:t>
            </w:r>
          </w:p>
        </w:tc>
      </w:tr>
      <w:tr w:rsidR="009462F6" w14:paraId="0FF39D9F" w14:textId="77777777" w:rsidTr="00BD124B">
        <w:tc>
          <w:tcPr>
            <w:tcW w:w="4029" w:type="dxa"/>
            <w:vMerge/>
          </w:tcPr>
          <w:p w14:paraId="32F6ED07" w14:textId="77777777" w:rsidR="009462F6" w:rsidRDefault="009462F6" w:rsidP="009462F6">
            <w:pPr>
              <w:jc w:val="center"/>
              <w:rPr>
                <w:sz w:val="20"/>
                <w:szCs w:val="20"/>
              </w:rPr>
            </w:pPr>
          </w:p>
        </w:tc>
        <w:tc>
          <w:tcPr>
            <w:tcW w:w="1281" w:type="dxa"/>
          </w:tcPr>
          <w:p w14:paraId="45F00048" w14:textId="12ACE298" w:rsidR="009462F6" w:rsidRPr="00A3277C" w:rsidRDefault="009462F6" w:rsidP="009462F6">
            <w:pPr>
              <w:jc w:val="center"/>
              <w:rPr>
                <w:i/>
                <w:sz w:val="20"/>
                <w:szCs w:val="20"/>
              </w:rPr>
            </w:pPr>
            <w:r w:rsidRPr="00A3277C">
              <w:rPr>
                <w:i/>
                <w:sz w:val="20"/>
                <w:szCs w:val="20"/>
              </w:rPr>
              <w:t>n</w:t>
            </w:r>
            <w:r w:rsidRPr="00A3277C">
              <w:rPr>
                <w:i/>
                <w:sz w:val="20"/>
                <w:szCs w:val="20"/>
                <w:vertAlign w:val="subscript"/>
              </w:rPr>
              <w:t>f</w:t>
            </w:r>
          </w:p>
        </w:tc>
        <w:tc>
          <w:tcPr>
            <w:tcW w:w="3960" w:type="dxa"/>
          </w:tcPr>
          <w:p w14:paraId="2347AE3A" w14:textId="0D7D9705" w:rsidR="009462F6" w:rsidRDefault="009462F6" w:rsidP="009462F6">
            <w:pPr>
              <w:jc w:val="center"/>
              <w:rPr>
                <w:sz w:val="20"/>
                <w:szCs w:val="20"/>
              </w:rPr>
            </w:pPr>
            <w:r>
              <w:rPr>
                <w:sz w:val="20"/>
                <w:szCs w:val="20"/>
              </w:rPr>
              <w:t>0</w:t>
            </w:r>
          </w:p>
        </w:tc>
      </w:tr>
      <w:tr w:rsidR="009462F6" w14:paraId="3318A8D1" w14:textId="77777777" w:rsidTr="00BD124B">
        <w:tc>
          <w:tcPr>
            <w:tcW w:w="4029" w:type="dxa"/>
            <w:vMerge/>
          </w:tcPr>
          <w:p w14:paraId="0CF4F6FC" w14:textId="77777777" w:rsidR="009462F6" w:rsidRDefault="009462F6" w:rsidP="009462F6">
            <w:pPr>
              <w:jc w:val="center"/>
              <w:rPr>
                <w:sz w:val="20"/>
                <w:szCs w:val="20"/>
              </w:rPr>
            </w:pPr>
          </w:p>
        </w:tc>
        <w:tc>
          <w:tcPr>
            <w:tcW w:w="1281" w:type="dxa"/>
          </w:tcPr>
          <w:p w14:paraId="2CB3D0C1" w14:textId="26175E54" w:rsidR="009462F6" w:rsidRPr="00A3277C" w:rsidRDefault="009462F6" w:rsidP="009462F6">
            <w:pPr>
              <w:jc w:val="center"/>
              <w:rPr>
                <w:i/>
                <w:sz w:val="20"/>
                <w:szCs w:val="20"/>
              </w:rPr>
            </w:pPr>
            <w:r w:rsidRPr="00A3277C">
              <w:rPr>
                <w:i/>
                <w:sz w:val="20"/>
                <w:szCs w:val="20"/>
              </w:rPr>
              <w:t>n</w:t>
            </w:r>
            <w:r w:rsidRPr="00A3277C">
              <w:rPr>
                <w:i/>
                <w:sz w:val="20"/>
                <w:szCs w:val="20"/>
                <w:vertAlign w:val="subscript"/>
              </w:rPr>
              <w:t>i</w:t>
            </w:r>
            <w:r w:rsidRPr="00A3277C">
              <w:rPr>
                <w:sz w:val="20"/>
                <w:szCs w:val="20"/>
                <w:vertAlign w:val="subscript"/>
              </w:rPr>
              <w:t>3</w:t>
            </w:r>
          </w:p>
        </w:tc>
        <w:tc>
          <w:tcPr>
            <w:tcW w:w="3960" w:type="dxa"/>
          </w:tcPr>
          <w:p w14:paraId="095C403A" w14:textId="447057DF" w:rsidR="009462F6" w:rsidRDefault="009462F6" w:rsidP="009462F6">
            <w:pPr>
              <w:jc w:val="center"/>
              <w:rPr>
                <w:sz w:val="20"/>
                <w:szCs w:val="20"/>
              </w:rPr>
            </w:pPr>
            <w:r>
              <w:rPr>
                <w:sz w:val="20"/>
                <w:szCs w:val="20"/>
              </w:rPr>
              <w:t xml:space="preserve">Thickness of the island along </w:t>
            </w:r>
            <w:r w:rsidRPr="00A3277C">
              <w:rPr>
                <w:i/>
                <w:sz w:val="20"/>
                <w:szCs w:val="20"/>
              </w:rPr>
              <w:t>x</w:t>
            </w:r>
            <w:r>
              <w:rPr>
                <w:sz w:val="20"/>
                <w:szCs w:val="20"/>
                <w:vertAlign w:val="subscript"/>
              </w:rPr>
              <w:t>3</w:t>
            </w:r>
            <w:r>
              <w:rPr>
                <w:sz w:val="20"/>
                <w:szCs w:val="20"/>
              </w:rPr>
              <w:t xml:space="preserve"> direction</w:t>
            </w:r>
          </w:p>
        </w:tc>
      </w:tr>
      <w:tr w:rsidR="009462F6" w14:paraId="7DEDE124" w14:textId="77777777" w:rsidTr="00BD124B">
        <w:tc>
          <w:tcPr>
            <w:tcW w:w="4029" w:type="dxa"/>
            <w:vMerge/>
          </w:tcPr>
          <w:p w14:paraId="2DA149DF" w14:textId="77777777" w:rsidR="009462F6" w:rsidRDefault="009462F6" w:rsidP="009462F6">
            <w:pPr>
              <w:jc w:val="center"/>
              <w:rPr>
                <w:sz w:val="20"/>
                <w:szCs w:val="20"/>
              </w:rPr>
            </w:pPr>
          </w:p>
        </w:tc>
        <w:tc>
          <w:tcPr>
            <w:tcW w:w="1281" w:type="dxa"/>
          </w:tcPr>
          <w:p w14:paraId="1F9BAB0F" w14:textId="02BFE95E" w:rsidR="009462F6" w:rsidRPr="00A3277C" w:rsidRDefault="009462F6" w:rsidP="009462F6">
            <w:pPr>
              <w:jc w:val="center"/>
              <w:rPr>
                <w:i/>
                <w:sz w:val="20"/>
                <w:szCs w:val="20"/>
              </w:rPr>
            </w:pPr>
            <w:r w:rsidRPr="00A3277C">
              <w:rPr>
                <w:i/>
                <w:sz w:val="20"/>
                <w:szCs w:val="20"/>
              </w:rPr>
              <w:t>n</w:t>
            </w:r>
            <w:r>
              <w:rPr>
                <w:i/>
                <w:sz w:val="20"/>
                <w:szCs w:val="20"/>
                <w:vertAlign w:val="subscript"/>
              </w:rPr>
              <w:t>s</w:t>
            </w:r>
          </w:p>
        </w:tc>
        <w:tc>
          <w:tcPr>
            <w:tcW w:w="3960" w:type="dxa"/>
          </w:tcPr>
          <w:p w14:paraId="31FE2568" w14:textId="157238C8" w:rsidR="009462F6" w:rsidRDefault="009462F6" w:rsidP="009462F6">
            <w:pPr>
              <w:jc w:val="center"/>
              <w:rPr>
                <w:sz w:val="20"/>
                <w:szCs w:val="20"/>
              </w:rPr>
            </w:pPr>
            <w:r>
              <w:rPr>
                <w:sz w:val="20"/>
                <w:szCs w:val="20"/>
              </w:rPr>
              <w:t xml:space="preserve">Thickness of the substrate along </w:t>
            </w:r>
            <w:r w:rsidRPr="00A3277C">
              <w:rPr>
                <w:i/>
                <w:sz w:val="20"/>
                <w:szCs w:val="20"/>
              </w:rPr>
              <w:t>x</w:t>
            </w:r>
            <w:r>
              <w:rPr>
                <w:sz w:val="20"/>
                <w:szCs w:val="20"/>
                <w:vertAlign w:val="subscript"/>
              </w:rPr>
              <w:t>3</w:t>
            </w:r>
            <w:r>
              <w:rPr>
                <w:sz w:val="20"/>
                <w:szCs w:val="20"/>
              </w:rPr>
              <w:t xml:space="preserve"> direction</w:t>
            </w:r>
          </w:p>
        </w:tc>
      </w:tr>
      <w:tr w:rsidR="00D732AF" w14:paraId="0B98A6E1" w14:textId="77777777" w:rsidTr="00BD124B">
        <w:tc>
          <w:tcPr>
            <w:tcW w:w="4029" w:type="dxa"/>
            <w:vMerge/>
          </w:tcPr>
          <w:p w14:paraId="054284D5" w14:textId="77777777" w:rsidR="00D732AF" w:rsidRDefault="00D732AF" w:rsidP="00D732AF">
            <w:pPr>
              <w:jc w:val="center"/>
              <w:rPr>
                <w:sz w:val="20"/>
                <w:szCs w:val="20"/>
              </w:rPr>
            </w:pPr>
          </w:p>
        </w:tc>
        <w:tc>
          <w:tcPr>
            <w:tcW w:w="1281" w:type="dxa"/>
          </w:tcPr>
          <w:p w14:paraId="63EE9E77" w14:textId="235C739D" w:rsidR="00D732AF" w:rsidRPr="00A3277C" w:rsidRDefault="00D732AF" w:rsidP="00D732AF">
            <w:pPr>
              <w:jc w:val="center"/>
              <w:rPr>
                <w:i/>
                <w:sz w:val="20"/>
                <w:szCs w:val="20"/>
              </w:rPr>
            </w:pPr>
            <w:r>
              <w:rPr>
                <w:i/>
                <w:sz w:val="20"/>
                <w:szCs w:val="20"/>
              </w:rPr>
              <w:t>C</w:t>
            </w:r>
            <w:r w:rsidRPr="00D732AF">
              <w:rPr>
                <w:sz w:val="20"/>
                <w:szCs w:val="20"/>
                <w:vertAlign w:val="subscript"/>
              </w:rPr>
              <w:t>Island</w:t>
            </w:r>
          </w:p>
        </w:tc>
        <w:tc>
          <w:tcPr>
            <w:tcW w:w="3960" w:type="dxa"/>
          </w:tcPr>
          <w:p w14:paraId="5442392F" w14:textId="2CCC1FDC" w:rsidR="00D732AF" w:rsidRDefault="00D732AF" w:rsidP="00D732AF">
            <w:pPr>
              <w:jc w:val="center"/>
              <w:rPr>
                <w:sz w:val="20"/>
                <w:szCs w:val="20"/>
              </w:rPr>
            </w:pPr>
            <w:r>
              <w:rPr>
                <w:sz w:val="20"/>
                <w:szCs w:val="20"/>
              </w:rPr>
              <w:t>1</w:t>
            </w:r>
          </w:p>
        </w:tc>
      </w:tr>
      <w:tr w:rsidR="00D732AF" w14:paraId="74F2A6B6" w14:textId="77777777" w:rsidTr="00BD124B">
        <w:tc>
          <w:tcPr>
            <w:tcW w:w="4029" w:type="dxa"/>
            <w:vMerge/>
          </w:tcPr>
          <w:p w14:paraId="0E255B94" w14:textId="77777777" w:rsidR="00D732AF" w:rsidRDefault="00D732AF" w:rsidP="00D732AF">
            <w:pPr>
              <w:jc w:val="center"/>
              <w:rPr>
                <w:sz w:val="20"/>
                <w:szCs w:val="20"/>
              </w:rPr>
            </w:pPr>
          </w:p>
        </w:tc>
        <w:tc>
          <w:tcPr>
            <w:tcW w:w="1281" w:type="dxa"/>
          </w:tcPr>
          <w:p w14:paraId="4A36FBC8" w14:textId="1B2F6FE6" w:rsidR="00D732AF" w:rsidRPr="00A3277C" w:rsidRDefault="00D732AF" w:rsidP="00D732AF">
            <w:pPr>
              <w:jc w:val="center"/>
              <w:rPr>
                <w:i/>
                <w:sz w:val="20"/>
                <w:szCs w:val="20"/>
              </w:rPr>
            </w:pPr>
            <w:r w:rsidRPr="00A3277C">
              <w:rPr>
                <w:i/>
                <w:sz w:val="20"/>
                <w:szCs w:val="20"/>
              </w:rPr>
              <w:t>n</w:t>
            </w:r>
            <w:r w:rsidRPr="00A3277C">
              <w:rPr>
                <w:i/>
                <w:sz w:val="20"/>
                <w:szCs w:val="20"/>
                <w:vertAlign w:val="subscript"/>
              </w:rPr>
              <w:t>i</w:t>
            </w:r>
            <w:r>
              <w:rPr>
                <w:sz w:val="20"/>
                <w:szCs w:val="20"/>
                <w:vertAlign w:val="subscript"/>
              </w:rPr>
              <w:t>1</w:t>
            </w:r>
          </w:p>
        </w:tc>
        <w:tc>
          <w:tcPr>
            <w:tcW w:w="3960" w:type="dxa"/>
          </w:tcPr>
          <w:p w14:paraId="3A65F848" w14:textId="05E4896C" w:rsidR="00D732AF" w:rsidRDefault="00D732AF" w:rsidP="00D732AF">
            <w:pPr>
              <w:jc w:val="center"/>
              <w:rPr>
                <w:sz w:val="20"/>
                <w:szCs w:val="20"/>
              </w:rPr>
            </w:pPr>
            <w:r>
              <w:rPr>
                <w:sz w:val="20"/>
                <w:szCs w:val="20"/>
              </w:rPr>
              <w:t xml:space="preserve">Length of the island along </w:t>
            </w:r>
            <w:r w:rsidRPr="00A3277C">
              <w:rPr>
                <w:i/>
                <w:sz w:val="20"/>
                <w:szCs w:val="20"/>
              </w:rPr>
              <w:t>x</w:t>
            </w:r>
            <w:r w:rsidRPr="00A3277C">
              <w:rPr>
                <w:sz w:val="20"/>
                <w:szCs w:val="20"/>
                <w:vertAlign w:val="subscript"/>
              </w:rPr>
              <w:t>1</w:t>
            </w:r>
            <w:r>
              <w:rPr>
                <w:sz w:val="20"/>
                <w:szCs w:val="20"/>
              </w:rPr>
              <w:t xml:space="preserve"> direction</w:t>
            </w:r>
          </w:p>
        </w:tc>
      </w:tr>
      <w:tr w:rsidR="00D732AF" w14:paraId="5EE20921" w14:textId="77777777" w:rsidTr="00BD124B">
        <w:tc>
          <w:tcPr>
            <w:tcW w:w="4029" w:type="dxa"/>
            <w:vMerge/>
          </w:tcPr>
          <w:p w14:paraId="0E2F2221" w14:textId="77777777" w:rsidR="00D732AF" w:rsidRDefault="00D732AF" w:rsidP="00D732AF">
            <w:pPr>
              <w:jc w:val="center"/>
              <w:rPr>
                <w:sz w:val="20"/>
                <w:szCs w:val="20"/>
              </w:rPr>
            </w:pPr>
          </w:p>
        </w:tc>
        <w:tc>
          <w:tcPr>
            <w:tcW w:w="1281" w:type="dxa"/>
          </w:tcPr>
          <w:p w14:paraId="413CF80C" w14:textId="2B78B6EC" w:rsidR="00D732AF" w:rsidRPr="00A3277C" w:rsidRDefault="00D732AF" w:rsidP="00D732AF">
            <w:pPr>
              <w:jc w:val="center"/>
              <w:rPr>
                <w:i/>
                <w:sz w:val="20"/>
                <w:szCs w:val="20"/>
              </w:rPr>
            </w:pPr>
            <w:r w:rsidRPr="00A3277C">
              <w:rPr>
                <w:i/>
                <w:sz w:val="20"/>
                <w:szCs w:val="20"/>
              </w:rPr>
              <w:t>n</w:t>
            </w:r>
            <w:r w:rsidRPr="00A3277C">
              <w:rPr>
                <w:i/>
                <w:sz w:val="20"/>
                <w:szCs w:val="20"/>
                <w:vertAlign w:val="subscript"/>
              </w:rPr>
              <w:t>i</w:t>
            </w:r>
            <w:r>
              <w:rPr>
                <w:sz w:val="20"/>
                <w:szCs w:val="20"/>
                <w:vertAlign w:val="subscript"/>
              </w:rPr>
              <w:t>2</w:t>
            </w:r>
          </w:p>
        </w:tc>
        <w:tc>
          <w:tcPr>
            <w:tcW w:w="3960" w:type="dxa"/>
          </w:tcPr>
          <w:p w14:paraId="5B04B6B4" w14:textId="5B3FD4E6" w:rsidR="00D732AF" w:rsidRDefault="00D732AF" w:rsidP="00D732AF">
            <w:pPr>
              <w:jc w:val="center"/>
              <w:rPr>
                <w:sz w:val="20"/>
                <w:szCs w:val="20"/>
              </w:rPr>
            </w:pPr>
            <w:r>
              <w:rPr>
                <w:sz w:val="20"/>
                <w:szCs w:val="20"/>
              </w:rPr>
              <w:t>1</w:t>
            </w:r>
          </w:p>
        </w:tc>
      </w:tr>
      <w:tr w:rsidR="00D732AF" w14:paraId="221BA971" w14:textId="77777777" w:rsidTr="00BD124B">
        <w:tc>
          <w:tcPr>
            <w:tcW w:w="4029" w:type="dxa"/>
            <w:vMerge w:val="restart"/>
          </w:tcPr>
          <w:p w14:paraId="0286C083" w14:textId="30C0AC99" w:rsidR="00D732AF" w:rsidRDefault="00D732AF" w:rsidP="00D732AF">
            <w:pPr>
              <w:jc w:val="center"/>
              <w:rPr>
                <w:sz w:val="20"/>
                <w:szCs w:val="20"/>
              </w:rPr>
            </w:pPr>
            <w:r>
              <w:rPr>
                <w:sz w:val="20"/>
                <w:szCs w:val="20"/>
              </w:rPr>
              <w:t>Freestanding finite-size magnet</w:t>
            </w:r>
            <w:r w:rsidR="00804499">
              <w:rPr>
                <w:sz w:val="20"/>
                <w:szCs w:val="20"/>
              </w:rPr>
              <w:t>, 3-D</w:t>
            </w:r>
          </w:p>
          <w:p w14:paraId="07F20D46" w14:textId="5D1E18EC" w:rsidR="00D732AF" w:rsidRDefault="00D732AF" w:rsidP="00D732AF">
            <w:pPr>
              <w:jc w:val="center"/>
              <w:rPr>
                <w:sz w:val="20"/>
                <w:szCs w:val="20"/>
              </w:rPr>
            </w:pPr>
            <w:r w:rsidRPr="00F856DF">
              <w:rPr>
                <w:noProof/>
                <w:sz w:val="20"/>
                <w:szCs w:val="20"/>
                <w:lang w:eastAsia="zh-CN"/>
              </w:rPr>
              <w:drawing>
                <wp:inline distT="0" distB="0" distL="0" distR="0" wp14:anchorId="405D60D0" wp14:editId="66AEF8CA">
                  <wp:extent cx="1700784" cy="1088136"/>
                  <wp:effectExtent l="0" t="0" r="0" b="0"/>
                  <wp:docPr id="5" name="Picture 5" descr="C:\Users\tuy123\Desktop\fin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descr="C:\Users\tuy123\Desktop\finite.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700784" cy="1088136"/>
                          </a:xfrm>
                          <a:prstGeom prst="rect">
                            <a:avLst/>
                          </a:prstGeom>
                          <a:noFill/>
                          <a:ln>
                            <a:noFill/>
                          </a:ln>
                        </pic:spPr>
                      </pic:pic>
                    </a:graphicData>
                  </a:graphic>
                </wp:inline>
              </w:drawing>
            </w:r>
          </w:p>
        </w:tc>
        <w:tc>
          <w:tcPr>
            <w:tcW w:w="1281" w:type="dxa"/>
          </w:tcPr>
          <w:p w14:paraId="6BF3F811" w14:textId="57DAFD13" w:rsidR="00D732AF" w:rsidRDefault="00D732AF" w:rsidP="00D732AF">
            <w:pPr>
              <w:jc w:val="center"/>
              <w:rPr>
                <w:sz w:val="20"/>
                <w:szCs w:val="20"/>
              </w:rPr>
            </w:pPr>
            <w:r w:rsidRPr="00A3277C">
              <w:rPr>
                <w:i/>
                <w:sz w:val="20"/>
                <w:szCs w:val="20"/>
              </w:rPr>
              <w:t>n</w:t>
            </w:r>
            <w:r w:rsidRPr="00A3277C">
              <w:rPr>
                <w:sz w:val="20"/>
                <w:szCs w:val="20"/>
                <w:vertAlign w:val="subscript"/>
              </w:rPr>
              <w:t>1</w:t>
            </w:r>
          </w:p>
        </w:tc>
        <w:tc>
          <w:tcPr>
            <w:tcW w:w="3960" w:type="dxa"/>
          </w:tcPr>
          <w:p w14:paraId="09808284" w14:textId="072B9F91" w:rsidR="00D732AF" w:rsidRDefault="00D732AF" w:rsidP="00D732AF">
            <w:pPr>
              <w:jc w:val="center"/>
              <w:rPr>
                <w:sz w:val="20"/>
                <w:szCs w:val="20"/>
              </w:rPr>
            </w:pPr>
            <w:r>
              <w:rPr>
                <w:sz w:val="20"/>
                <w:szCs w:val="20"/>
              </w:rPr>
              <w:t xml:space="preserve">Length of the system along </w:t>
            </w:r>
            <w:r w:rsidRPr="00A3277C">
              <w:rPr>
                <w:i/>
                <w:sz w:val="20"/>
                <w:szCs w:val="20"/>
              </w:rPr>
              <w:t>x</w:t>
            </w:r>
            <w:r w:rsidRPr="00A3277C">
              <w:rPr>
                <w:sz w:val="20"/>
                <w:szCs w:val="20"/>
                <w:vertAlign w:val="subscript"/>
              </w:rPr>
              <w:t>1</w:t>
            </w:r>
            <w:r>
              <w:rPr>
                <w:sz w:val="20"/>
                <w:szCs w:val="20"/>
              </w:rPr>
              <w:t xml:space="preserve"> direction</w:t>
            </w:r>
          </w:p>
        </w:tc>
      </w:tr>
      <w:tr w:rsidR="00D732AF" w14:paraId="6DBB0EF3" w14:textId="77777777" w:rsidTr="00BD124B">
        <w:tc>
          <w:tcPr>
            <w:tcW w:w="4029" w:type="dxa"/>
            <w:vMerge/>
          </w:tcPr>
          <w:p w14:paraId="4919E2CF" w14:textId="2F95331A" w:rsidR="00D732AF" w:rsidRDefault="00D732AF" w:rsidP="00D732AF">
            <w:pPr>
              <w:jc w:val="center"/>
              <w:rPr>
                <w:sz w:val="20"/>
                <w:szCs w:val="20"/>
              </w:rPr>
            </w:pPr>
          </w:p>
        </w:tc>
        <w:tc>
          <w:tcPr>
            <w:tcW w:w="1281" w:type="dxa"/>
          </w:tcPr>
          <w:p w14:paraId="011F0747" w14:textId="09D6337B" w:rsidR="00D732AF" w:rsidRDefault="00D732AF" w:rsidP="00D732AF">
            <w:pPr>
              <w:jc w:val="center"/>
              <w:rPr>
                <w:sz w:val="20"/>
                <w:szCs w:val="20"/>
              </w:rPr>
            </w:pPr>
            <w:r w:rsidRPr="00A3277C">
              <w:rPr>
                <w:i/>
                <w:sz w:val="20"/>
                <w:szCs w:val="20"/>
              </w:rPr>
              <w:t>n</w:t>
            </w:r>
            <w:r>
              <w:rPr>
                <w:sz w:val="20"/>
                <w:szCs w:val="20"/>
                <w:vertAlign w:val="subscript"/>
              </w:rPr>
              <w:t>2</w:t>
            </w:r>
          </w:p>
        </w:tc>
        <w:tc>
          <w:tcPr>
            <w:tcW w:w="3960" w:type="dxa"/>
          </w:tcPr>
          <w:p w14:paraId="1E66EDBC" w14:textId="7981B0A6" w:rsidR="00D732AF" w:rsidRDefault="00D732AF" w:rsidP="00D732AF">
            <w:pPr>
              <w:jc w:val="center"/>
              <w:rPr>
                <w:sz w:val="20"/>
                <w:szCs w:val="20"/>
              </w:rPr>
            </w:pPr>
            <w:r>
              <w:rPr>
                <w:sz w:val="20"/>
                <w:szCs w:val="20"/>
              </w:rPr>
              <w:t xml:space="preserve">Length of the system along </w:t>
            </w:r>
            <w:r w:rsidRPr="00A3277C">
              <w:rPr>
                <w:i/>
                <w:sz w:val="20"/>
                <w:szCs w:val="20"/>
              </w:rPr>
              <w:t>x</w:t>
            </w:r>
            <w:r>
              <w:rPr>
                <w:sz w:val="20"/>
                <w:szCs w:val="20"/>
                <w:vertAlign w:val="subscript"/>
              </w:rPr>
              <w:t>2</w:t>
            </w:r>
            <w:r>
              <w:rPr>
                <w:sz w:val="20"/>
                <w:szCs w:val="20"/>
              </w:rPr>
              <w:t xml:space="preserve"> direction</w:t>
            </w:r>
          </w:p>
        </w:tc>
      </w:tr>
      <w:tr w:rsidR="00D732AF" w14:paraId="54B8973E" w14:textId="77777777" w:rsidTr="00BD124B">
        <w:tc>
          <w:tcPr>
            <w:tcW w:w="4029" w:type="dxa"/>
            <w:vMerge/>
          </w:tcPr>
          <w:p w14:paraId="0606DF17" w14:textId="14963E40" w:rsidR="00D732AF" w:rsidRDefault="00D732AF" w:rsidP="00D732AF">
            <w:pPr>
              <w:jc w:val="center"/>
              <w:rPr>
                <w:sz w:val="20"/>
                <w:szCs w:val="20"/>
              </w:rPr>
            </w:pPr>
          </w:p>
        </w:tc>
        <w:tc>
          <w:tcPr>
            <w:tcW w:w="1281" w:type="dxa"/>
          </w:tcPr>
          <w:p w14:paraId="50A937D1" w14:textId="7F62CEA1" w:rsidR="00D732AF" w:rsidRDefault="00D732AF" w:rsidP="00D732AF">
            <w:pPr>
              <w:jc w:val="center"/>
              <w:rPr>
                <w:sz w:val="20"/>
                <w:szCs w:val="20"/>
              </w:rPr>
            </w:pPr>
            <w:r w:rsidRPr="00A3277C">
              <w:rPr>
                <w:i/>
                <w:sz w:val="20"/>
                <w:szCs w:val="20"/>
              </w:rPr>
              <w:t>n</w:t>
            </w:r>
            <w:r>
              <w:rPr>
                <w:sz w:val="20"/>
                <w:szCs w:val="20"/>
                <w:vertAlign w:val="subscript"/>
              </w:rPr>
              <w:t>3</w:t>
            </w:r>
          </w:p>
        </w:tc>
        <w:tc>
          <w:tcPr>
            <w:tcW w:w="3960" w:type="dxa"/>
          </w:tcPr>
          <w:p w14:paraId="06CF2B30" w14:textId="0C9E0049" w:rsidR="00D732AF" w:rsidRDefault="00D732AF" w:rsidP="00D732AF">
            <w:pPr>
              <w:jc w:val="center"/>
              <w:rPr>
                <w:sz w:val="20"/>
                <w:szCs w:val="20"/>
              </w:rPr>
            </w:pPr>
            <w:r>
              <w:rPr>
                <w:sz w:val="20"/>
                <w:szCs w:val="20"/>
              </w:rPr>
              <w:t xml:space="preserve">Length of the system along </w:t>
            </w:r>
            <w:r w:rsidRPr="00A3277C">
              <w:rPr>
                <w:i/>
                <w:sz w:val="20"/>
                <w:szCs w:val="20"/>
              </w:rPr>
              <w:t>x</w:t>
            </w:r>
            <w:r>
              <w:rPr>
                <w:sz w:val="20"/>
                <w:szCs w:val="20"/>
                <w:vertAlign w:val="subscript"/>
              </w:rPr>
              <w:t>3</w:t>
            </w:r>
            <w:r>
              <w:rPr>
                <w:sz w:val="20"/>
                <w:szCs w:val="20"/>
              </w:rPr>
              <w:t xml:space="preserve"> direction</w:t>
            </w:r>
          </w:p>
        </w:tc>
      </w:tr>
      <w:tr w:rsidR="00D732AF" w14:paraId="5F47F12F" w14:textId="77777777" w:rsidTr="00BD124B">
        <w:tc>
          <w:tcPr>
            <w:tcW w:w="4029" w:type="dxa"/>
            <w:vMerge/>
          </w:tcPr>
          <w:p w14:paraId="7A0CD71C" w14:textId="77777777" w:rsidR="00D732AF" w:rsidRDefault="00D732AF" w:rsidP="00D732AF">
            <w:pPr>
              <w:jc w:val="center"/>
              <w:rPr>
                <w:sz w:val="20"/>
                <w:szCs w:val="20"/>
              </w:rPr>
            </w:pPr>
          </w:p>
        </w:tc>
        <w:tc>
          <w:tcPr>
            <w:tcW w:w="1281" w:type="dxa"/>
          </w:tcPr>
          <w:p w14:paraId="59A55012" w14:textId="247DA57F" w:rsidR="00D732AF" w:rsidRDefault="00D732AF" w:rsidP="00D732AF">
            <w:pPr>
              <w:jc w:val="center"/>
              <w:rPr>
                <w:sz w:val="20"/>
                <w:szCs w:val="20"/>
              </w:rPr>
            </w:pPr>
            <w:r w:rsidRPr="00A3277C">
              <w:rPr>
                <w:i/>
                <w:sz w:val="20"/>
                <w:szCs w:val="20"/>
              </w:rPr>
              <w:t>n</w:t>
            </w:r>
            <w:r w:rsidRPr="00A3277C">
              <w:rPr>
                <w:i/>
                <w:sz w:val="20"/>
                <w:szCs w:val="20"/>
                <w:vertAlign w:val="subscript"/>
              </w:rPr>
              <w:t>f</w:t>
            </w:r>
          </w:p>
        </w:tc>
        <w:tc>
          <w:tcPr>
            <w:tcW w:w="3960" w:type="dxa"/>
          </w:tcPr>
          <w:p w14:paraId="35FDA8F8" w14:textId="0342BCBA" w:rsidR="00D732AF" w:rsidRDefault="00D732AF" w:rsidP="00D732AF">
            <w:pPr>
              <w:jc w:val="center"/>
              <w:rPr>
                <w:sz w:val="20"/>
                <w:szCs w:val="20"/>
              </w:rPr>
            </w:pPr>
            <w:r>
              <w:rPr>
                <w:sz w:val="20"/>
                <w:szCs w:val="20"/>
              </w:rPr>
              <w:t>0</w:t>
            </w:r>
          </w:p>
        </w:tc>
      </w:tr>
      <w:tr w:rsidR="00D732AF" w14:paraId="5E4FDA8C" w14:textId="77777777" w:rsidTr="00BD124B">
        <w:tc>
          <w:tcPr>
            <w:tcW w:w="4029" w:type="dxa"/>
            <w:vMerge/>
          </w:tcPr>
          <w:p w14:paraId="3F77B02B" w14:textId="77777777" w:rsidR="00D732AF" w:rsidRDefault="00D732AF" w:rsidP="00D732AF">
            <w:pPr>
              <w:jc w:val="center"/>
              <w:rPr>
                <w:sz w:val="20"/>
                <w:szCs w:val="20"/>
              </w:rPr>
            </w:pPr>
          </w:p>
        </w:tc>
        <w:tc>
          <w:tcPr>
            <w:tcW w:w="1281" w:type="dxa"/>
          </w:tcPr>
          <w:p w14:paraId="6DAE3337" w14:textId="324ED8E7" w:rsidR="00D732AF" w:rsidRPr="00A3277C" w:rsidRDefault="00D732AF" w:rsidP="00D732AF">
            <w:pPr>
              <w:jc w:val="center"/>
              <w:rPr>
                <w:i/>
                <w:sz w:val="20"/>
                <w:szCs w:val="20"/>
              </w:rPr>
            </w:pPr>
            <w:r w:rsidRPr="00A3277C">
              <w:rPr>
                <w:i/>
                <w:sz w:val="20"/>
                <w:szCs w:val="20"/>
              </w:rPr>
              <w:t>n</w:t>
            </w:r>
            <w:r w:rsidRPr="00A3277C">
              <w:rPr>
                <w:i/>
                <w:sz w:val="20"/>
                <w:szCs w:val="20"/>
                <w:vertAlign w:val="subscript"/>
              </w:rPr>
              <w:t>i</w:t>
            </w:r>
            <w:r w:rsidRPr="00A3277C">
              <w:rPr>
                <w:sz w:val="20"/>
                <w:szCs w:val="20"/>
                <w:vertAlign w:val="subscript"/>
              </w:rPr>
              <w:t>3</w:t>
            </w:r>
          </w:p>
        </w:tc>
        <w:tc>
          <w:tcPr>
            <w:tcW w:w="3960" w:type="dxa"/>
          </w:tcPr>
          <w:p w14:paraId="4EEFBDC4" w14:textId="0EB656D6" w:rsidR="00D732AF" w:rsidRDefault="00D732AF" w:rsidP="00D732AF">
            <w:pPr>
              <w:jc w:val="center"/>
              <w:rPr>
                <w:sz w:val="20"/>
                <w:szCs w:val="20"/>
              </w:rPr>
            </w:pPr>
            <w:r>
              <w:rPr>
                <w:sz w:val="20"/>
                <w:szCs w:val="20"/>
              </w:rPr>
              <w:t xml:space="preserve">Thickness of the magnet along </w:t>
            </w:r>
            <w:r w:rsidRPr="00A3277C">
              <w:rPr>
                <w:i/>
                <w:sz w:val="20"/>
                <w:szCs w:val="20"/>
              </w:rPr>
              <w:t>x</w:t>
            </w:r>
            <w:r>
              <w:rPr>
                <w:sz w:val="20"/>
                <w:szCs w:val="20"/>
                <w:vertAlign w:val="subscript"/>
              </w:rPr>
              <w:t>3</w:t>
            </w:r>
            <w:r>
              <w:rPr>
                <w:sz w:val="20"/>
                <w:szCs w:val="20"/>
              </w:rPr>
              <w:t xml:space="preserve"> direction</w:t>
            </w:r>
          </w:p>
        </w:tc>
      </w:tr>
      <w:tr w:rsidR="00D732AF" w14:paraId="4E1266CD" w14:textId="77777777" w:rsidTr="00BD124B">
        <w:tc>
          <w:tcPr>
            <w:tcW w:w="4029" w:type="dxa"/>
            <w:vMerge/>
          </w:tcPr>
          <w:p w14:paraId="68E4FC06" w14:textId="77777777" w:rsidR="00D732AF" w:rsidRDefault="00D732AF" w:rsidP="00D732AF">
            <w:pPr>
              <w:jc w:val="center"/>
              <w:rPr>
                <w:sz w:val="20"/>
                <w:szCs w:val="20"/>
              </w:rPr>
            </w:pPr>
          </w:p>
        </w:tc>
        <w:tc>
          <w:tcPr>
            <w:tcW w:w="1281" w:type="dxa"/>
          </w:tcPr>
          <w:p w14:paraId="33A550D1" w14:textId="63D3B543" w:rsidR="00D732AF" w:rsidRPr="00A3277C" w:rsidRDefault="00D732AF" w:rsidP="00D732AF">
            <w:pPr>
              <w:jc w:val="center"/>
              <w:rPr>
                <w:i/>
                <w:sz w:val="20"/>
                <w:szCs w:val="20"/>
              </w:rPr>
            </w:pPr>
            <w:r w:rsidRPr="00A3277C">
              <w:rPr>
                <w:i/>
                <w:sz w:val="20"/>
                <w:szCs w:val="20"/>
              </w:rPr>
              <w:t>n</w:t>
            </w:r>
            <w:r>
              <w:rPr>
                <w:i/>
                <w:sz w:val="20"/>
                <w:szCs w:val="20"/>
                <w:vertAlign w:val="subscript"/>
              </w:rPr>
              <w:t>s</w:t>
            </w:r>
          </w:p>
        </w:tc>
        <w:tc>
          <w:tcPr>
            <w:tcW w:w="3960" w:type="dxa"/>
          </w:tcPr>
          <w:p w14:paraId="681A2536" w14:textId="24F93DF2" w:rsidR="00D732AF" w:rsidRDefault="00D732AF" w:rsidP="00D732AF">
            <w:pPr>
              <w:jc w:val="center"/>
              <w:rPr>
                <w:sz w:val="20"/>
                <w:szCs w:val="20"/>
              </w:rPr>
            </w:pPr>
            <w:r>
              <w:rPr>
                <w:sz w:val="20"/>
                <w:szCs w:val="20"/>
              </w:rPr>
              <w:t>0</w:t>
            </w:r>
          </w:p>
        </w:tc>
      </w:tr>
      <w:tr w:rsidR="00D732AF" w14:paraId="0D796A86" w14:textId="77777777" w:rsidTr="00BD124B">
        <w:tc>
          <w:tcPr>
            <w:tcW w:w="4029" w:type="dxa"/>
            <w:vMerge/>
          </w:tcPr>
          <w:p w14:paraId="4531A1F4" w14:textId="77777777" w:rsidR="00D732AF" w:rsidRDefault="00D732AF" w:rsidP="00D732AF">
            <w:pPr>
              <w:jc w:val="center"/>
              <w:rPr>
                <w:sz w:val="20"/>
                <w:szCs w:val="20"/>
              </w:rPr>
            </w:pPr>
          </w:p>
        </w:tc>
        <w:tc>
          <w:tcPr>
            <w:tcW w:w="1281" w:type="dxa"/>
          </w:tcPr>
          <w:p w14:paraId="1C1EF891" w14:textId="26EC2F4D" w:rsidR="00D732AF" w:rsidRPr="00A3277C" w:rsidRDefault="00D732AF" w:rsidP="00D732AF">
            <w:pPr>
              <w:jc w:val="center"/>
              <w:rPr>
                <w:i/>
                <w:sz w:val="20"/>
                <w:szCs w:val="20"/>
              </w:rPr>
            </w:pPr>
            <w:r>
              <w:rPr>
                <w:i/>
                <w:sz w:val="20"/>
                <w:szCs w:val="20"/>
              </w:rPr>
              <w:t>C</w:t>
            </w:r>
            <w:r w:rsidRPr="00D732AF">
              <w:rPr>
                <w:sz w:val="20"/>
                <w:szCs w:val="20"/>
                <w:vertAlign w:val="subscript"/>
              </w:rPr>
              <w:t>Island</w:t>
            </w:r>
          </w:p>
        </w:tc>
        <w:tc>
          <w:tcPr>
            <w:tcW w:w="3960" w:type="dxa"/>
          </w:tcPr>
          <w:p w14:paraId="6B328DDE" w14:textId="4DDF6A39" w:rsidR="00D732AF" w:rsidRDefault="00D732AF" w:rsidP="00D732AF">
            <w:pPr>
              <w:jc w:val="center"/>
              <w:rPr>
                <w:sz w:val="20"/>
                <w:szCs w:val="20"/>
              </w:rPr>
            </w:pPr>
            <w:r>
              <w:rPr>
                <w:sz w:val="20"/>
                <w:szCs w:val="20"/>
              </w:rPr>
              <w:t>1</w:t>
            </w:r>
          </w:p>
        </w:tc>
      </w:tr>
      <w:tr w:rsidR="00D732AF" w14:paraId="07EDB945" w14:textId="77777777" w:rsidTr="00BD124B">
        <w:tc>
          <w:tcPr>
            <w:tcW w:w="4029" w:type="dxa"/>
            <w:vMerge/>
          </w:tcPr>
          <w:p w14:paraId="5DA71269" w14:textId="77777777" w:rsidR="00D732AF" w:rsidRDefault="00D732AF" w:rsidP="00D732AF">
            <w:pPr>
              <w:jc w:val="center"/>
              <w:rPr>
                <w:sz w:val="20"/>
                <w:szCs w:val="20"/>
              </w:rPr>
            </w:pPr>
          </w:p>
        </w:tc>
        <w:tc>
          <w:tcPr>
            <w:tcW w:w="1281" w:type="dxa"/>
          </w:tcPr>
          <w:p w14:paraId="6D7A29F2" w14:textId="14E23BAC" w:rsidR="00D732AF" w:rsidRPr="00A3277C" w:rsidRDefault="00D732AF" w:rsidP="00D732AF">
            <w:pPr>
              <w:jc w:val="center"/>
              <w:rPr>
                <w:i/>
                <w:sz w:val="20"/>
                <w:szCs w:val="20"/>
              </w:rPr>
            </w:pPr>
            <w:r w:rsidRPr="00A3277C">
              <w:rPr>
                <w:i/>
                <w:sz w:val="20"/>
                <w:szCs w:val="20"/>
              </w:rPr>
              <w:t>n</w:t>
            </w:r>
            <w:r w:rsidRPr="00A3277C">
              <w:rPr>
                <w:i/>
                <w:sz w:val="20"/>
                <w:szCs w:val="20"/>
                <w:vertAlign w:val="subscript"/>
              </w:rPr>
              <w:t>i</w:t>
            </w:r>
            <w:r>
              <w:rPr>
                <w:sz w:val="20"/>
                <w:szCs w:val="20"/>
                <w:vertAlign w:val="subscript"/>
              </w:rPr>
              <w:t>1</w:t>
            </w:r>
          </w:p>
        </w:tc>
        <w:tc>
          <w:tcPr>
            <w:tcW w:w="3960" w:type="dxa"/>
          </w:tcPr>
          <w:p w14:paraId="02A82706" w14:textId="7B946831" w:rsidR="00D732AF" w:rsidRDefault="00D732AF" w:rsidP="00D732AF">
            <w:pPr>
              <w:jc w:val="center"/>
              <w:rPr>
                <w:sz w:val="20"/>
                <w:szCs w:val="20"/>
              </w:rPr>
            </w:pPr>
            <w:r>
              <w:rPr>
                <w:sz w:val="20"/>
                <w:szCs w:val="20"/>
              </w:rPr>
              <w:t xml:space="preserve">Length of the magnet along </w:t>
            </w:r>
            <w:r w:rsidRPr="00A3277C">
              <w:rPr>
                <w:i/>
                <w:sz w:val="20"/>
                <w:szCs w:val="20"/>
              </w:rPr>
              <w:t>x</w:t>
            </w:r>
            <w:r w:rsidRPr="00A3277C">
              <w:rPr>
                <w:sz w:val="20"/>
                <w:szCs w:val="20"/>
                <w:vertAlign w:val="subscript"/>
              </w:rPr>
              <w:t>1</w:t>
            </w:r>
            <w:r>
              <w:rPr>
                <w:sz w:val="20"/>
                <w:szCs w:val="20"/>
              </w:rPr>
              <w:t xml:space="preserve"> direction</w:t>
            </w:r>
          </w:p>
        </w:tc>
      </w:tr>
      <w:tr w:rsidR="00D732AF" w14:paraId="64F4542A" w14:textId="77777777" w:rsidTr="00BD124B">
        <w:tc>
          <w:tcPr>
            <w:tcW w:w="4029" w:type="dxa"/>
            <w:vMerge/>
          </w:tcPr>
          <w:p w14:paraId="399B3276" w14:textId="77777777" w:rsidR="00D732AF" w:rsidRDefault="00D732AF" w:rsidP="00D732AF">
            <w:pPr>
              <w:jc w:val="center"/>
              <w:rPr>
                <w:sz w:val="20"/>
                <w:szCs w:val="20"/>
              </w:rPr>
            </w:pPr>
          </w:p>
        </w:tc>
        <w:tc>
          <w:tcPr>
            <w:tcW w:w="1281" w:type="dxa"/>
          </w:tcPr>
          <w:p w14:paraId="11EB9E07" w14:textId="22394A09" w:rsidR="00D732AF" w:rsidRPr="00A3277C" w:rsidRDefault="00D732AF" w:rsidP="00D732AF">
            <w:pPr>
              <w:jc w:val="center"/>
              <w:rPr>
                <w:i/>
                <w:sz w:val="20"/>
                <w:szCs w:val="20"/>
              </w:rPr>
            </w:pPr>
            <w:r w:rsidRPr="00A3277C">
              <w:rPr>
                <w:i/>
                <w:sz w:val="20"/>
                <w:szCs w:val="20"/>
              </w:rPr>
              <w:t>n</w:t>
            </w:r>
            <w:r w:rsidRPr="00A3277C">
              <w:rPr>
                <w:i/>
                <w:sz w:val="20"/>
                <w:szCs w:val="20"/>
                <w:vertAlign w:val="subscript"/>
              </w:rPr>
              <w:t>i</w:t>
            </w:r>
            <w:r>
              <w:rPr>
                <w:sz w:val="20"/>
                <w:szCs w:val="20"/>
                <w:vertAlign w:val="subscript"/>
              </w:rPr>
              <w:t>2</w:t>
            </w:r>
          </w:p>
        </w:tc>
        <w:tc>
          <w:tcPr>
            <w:tcW w:w="3960" w:type="dxa"/>
          </w:tcPr>
          <w:p w14:paraId="171A3F1F" w14:textId="23B53BCE" w:rsidR="00D732AF" w:rsidRDefault="00D732AF" w:rsidP="00D732AF">
            <w:pPr>
              <w:jc w:val="center"/>
              <w:rPr>
                <w:sz w:val="20"/>
                <w:szCs w:val="20"/>
              </w:rPr>
            </w:pPr>
            <w:r>
              <w:rPr>
                <w:sz w:val="20"/>
                <w:szCs w:val="20"/>
              </w:rPr>
              <w:t xml:space="preserve">Length of the magnet along </w:t>
            </w:r>
            <w:r w:rsidRPr="00A3277C">
              <w:rPr>
                <w:i/>
                <w:sz w:val="20"/>
                <w:szCs w:val="20"/>
              </w:rPr>
              <w:t>x</w:t>
            </w:r>
            <w:r>
              <w:rPr>
                <w:sz w:val="20"/>
                <w:szCs w:val="20"/>
                <w:vertAlign w:val="subscript"/>
              </w:rPr>
              <w:t>2</w:t>
            </w:r>
            <w:r>
              <w:rPr>
                <w:sz w:val="20"/>
                <w:szCs w:val="20"/>
              </w:rPr>
              <w:t xml:space="preserve"> direction</w:t>
            </w:r>
          </w:p>
        </w:tc>
      </w:tr>
      <w:tr w:rsidR="00D732AF" w14:paraId="08E384D7" w14:textId="77777777" w:rsidTr="00BD124B">
        <w:tc>
          <w:tcPr>
            <w:tcW w:w="4029" w:type="dxa"/>
            <w:vMerge w:val="restart"/>
          </w:tcPr>
          <w:p w14:paraId="4FD6218F" w14:textId="50A0BDD0" w:rsidR="00D732AF" w:rsidRDefault="00D732AF" w:rsidP="00D732AF">
            <w:pPr>
              <w:jc w:val="center"/>
              <w:rPr>
                <w:sz w:val="20"/>
                <w:szCs w:val="20"/>
              </w:rPr>
            </w:pPr>
            <w:r>
              <w:rPr>
                <w:sz w:val="20"/>
                <w:szCs w:val="20"/>
              </w:rPr>
              <w:t>Freestanding finite-size magnet, 2-</w:t>
            </w:r>
            <w:r w:rsidR="00804499">
              <w:rPr>
                <w:sz w:val="20"/>
                <w:szCs w:val="20"/>
              </w:rPr>
              <w:t>D</w:t>
            </w:r>
          </w:p>
          <w:p w14:paraId="59D4200E" w14:textId="521A0958" w:rsidR="00D732AF" w:rsidRDefault="00D732AF" w:rsidP="00D732AF">
            <w:pPr>
              <w:jc w:val="center"/>
              <w:rPr>
                <w:sz w:val="20"/>
                <w:szCs w:val="20"/>
              </w:rPr>
            </w:pPr>
            <w:r w:rsidRPr="007B1CDF">
              <w:rPr>
                <w:noProof/>
                <w:sz w:val="20"/>
                <w:szCs w:val="20"/>
                <w:lang w:eastAsia="zh-CN"/>
              </w:rPr>
              <w:drawing>
                <wp:inline distT="0" distB="0" distL="0" distR="0" wp14:anchorId="3DD0829C" wp14:editId="6623C743">
                  <wp:extent cx="1380744" cy="987552"/>
                  <wp:effectExtent l="0" t="0" r="0" b="3175"/>
                  <wp:docPr id="11" name="Picture 11" descr="C:\Users\tuy123\Desktop\finite2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C:\Users\tuy123\Desktop\finite2d.pn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380744" cy="987552"/>
                          </a:xfrm>
                          <a:prstGeom prst="rect">
                            <a:avLst/>
                          </a:prstGeom>
                          <a:noFill/>
                          <a:ln>
                            <a:noFill/>
                          </a:ln>
                        </pic:spPr>
                      </pic:pic>
                    </a:graphicData>
                  </a:graphic>
                </wp:inline>
              </w:drawing>
            </w:r>
          </w:p>
        </w:tc>
        <w:tc>
          <w:tcPr>
            <w:tcW w:w="1281" w:type="dxa"/>
          </w:tcPr>
          <w:p w14:paraId="39DE9BEB" w14:textId="7CFDEC8D" w:rsidR="00D732AF" w:rsidRPr="00A3277C" w:rsidRDefault="00D732AF" w:rsidP="00D732AF">
            <w:pPr>
              <w:jc w:val="center"/>
              <w:rPr>
                <w:i/>
                <w:sz w:val="20"/>
                <w:szCs w:val="20"/>
              </w:rPr>
            </w:pPr>
            <w:r w:rsidRPr="00A3277C">
              <w:rPr>
                <w:i/>
                <w:sz w:val="20"/>
                <w:szCs w:val="20"/>
              </w:rPr>
              <w:t>n</w:t>
            </w:r>
            <w:r w:rsidRPr="00A3277C">
              <w:rPr>
                <w:sz w:val="20"/>
                <w:szCs w:val="20"/>
                <w:vertAlign w:val="subscript"/>
              </w:rPr>
              <w:t>1</w:t>
            </w:r>
          </w:p>
        </w:tc>
        <w:tc>
          <w:tcPr>
            <w:tcW w:w="3960" w:type="dxa"/>
          </w:tcPr>
          <w:p w14:paraId="2C105040" w14:textId="3468DA21" w:rsidR="00D732AF" w:rsidRDefault="00D732AF" w:rsidP="00D732AF">
            <w:pPr>
              <w:jc w:val="center"/>
              <w:rPr>
                <w:sz w:val="20"/>
                <w:szCs w:val="20"/>
              </w:rPr>
            </w:pPr>
            <w:r>
              <w:rPr>
                <w:sz w:val="20"/>
                <w:szCs w:val="20"/>
              </w:rPr>
              <w:t xml:space="preserve">Length of the system along </w:t>
            </w:r>
            <w:r w:rsidRPr="00A3277C">
              <w:rPr>
                <w:i/>
                <w:sz w:val="20"/>
                <w:szCs w:val="20"/>
              </w:rPr>
              <w:t>x</w:t>
            </w:r>
            <w:r w:rsidRPr="00A3277C">
              <w:rPr>
                <w:sz w:val="20"/>
                <w:szCs w:val="20"/>
                <w:vertAlign w:val="subscript"/>
              </w:rPr>
              <w:t>1</w:t>
            </w:r>
            <w:r>
              <w:rPr>
                <w:sz w:val="20"/>
                <w:szCs w:val="20"/>
              </w:rPr>
              <w:t xml:space="preserve"> direction</w:t>
            </w:r>
          </w:p>
        </w:tc>
      </w:tr>
      <w:tr w:rsidR="00D732AF" w14:paraId="1704F4AE" w14:textId="77777777" w:rsidTr="00BD124B">
        <w:tc>
          <w:tcPr>
            <w:tcW w:w="4029" w:type="dxa"/>
            <w:vMerge/>
          </w:tcPr>
          <w:p w14:paraId="51EDDB37" w14:textId="77777777" w:rsidR="00D732AF" w:rsidRDefault="00D732AF" w:rsidP="00D732AF">
            <w:pPr>
              <w:jc w:val="center"/>
              <w:rPr>
                <w:sz w:val="20"/>
                <w:szCs w:val="20"/>
              </w:rPr>
            </w:pPr>
          </w:p>
        </w:tc>
        <w:tc>
          <w:tcPr>
            <w:tcW w:w="1281" w:type="dxa"/>
          </w:tcPr>
          <w:p w14:paraId="2CFFA373" w14:textId="3584F609" w:rsidR="00D732AF" w:rsidRPr="00A3277C" w:rsidRDefault="00D732AF" w:rsidP="00D732AF">
            <w:pPr>
              <w:jc w:val="center"/>
              <w:rPr>
                <w:i/>
                <w:sz w:val="20"/>
                <w:szCs w:val="20"/>
              </w:rPr>
            </w:pPr>
            <w:r w:rsidRPr="00A3277C">
              <w:rPr>
                <w:i/>
                <w:sz w:val="20"/>
                <w:szCs w:val="20"/>
              </w:rPr>
              <w:t>n</w:t>
            </w:r>
            <w:r>
              <w:rPr>
                <w:sz w:val="20"/>
                <w:szCs w:val="20"/>
                <w:vertAlign w:val="subscript"/>
              </w:rPr>
              <w:t>2</w:t>
            </w:r>
          </w:p>
        </w:tc>
        <w:tc>
          <w:tcPr>
            <w:tcW w:w="3960" w:type="dxa"/>
          </w:tcPr>
          <w:p w14:paraId="662E3DC7" w14:textId="48DF8D23" w:rsidR="00D732AF" w:rsidRDefault="00D732AF" w:rsidP="00D732AF">
            <w:pPr>
              <w:jc w:val="center"/>
              <w:rPr>
                <w:sz w:val="20"/>
                <w:szCs w:val="20"/>
              </w:rPr>
            </w:pPr>
            <w:r>
              <w:rPr>
                <w:sz w:val="20"/>
                <w:szCs w:val="20"/>
              </w:rPr>
              <w:t xml:space="preserve">Length of the system along </w:t>
            </w:r>
            <w:r w:rsidRPr="00A3277C">
              <w:rPr>
                <w:i/>
                <w:sz w:val="20"/>
                <w:szCs w:val="20"/>
              </w:rPr>
              <w:t>x</w:t>
            </w:r>
            <w:r>
              <w:rPr>
                <w:sz w:val="20"/>
                <w:szCs w:val="20"/>
                <w:vertAlign w:val="subscript"/>
              </w:rPr>
              <w:t>2</w:t>
            </w:r>
            <w:r>
              <w:rPr>
                <w:sz w:val="20"/>
                <w:szCs w:val="20"/>
              </w:rPr>
              <w:t xml:space="preserve"> direction</w:t>
            </w:r>
          </w:p>
        </w:tc>
      </w:tr>
      <w:tr w:rsidR="00D732AF" w14:paraId="51CFEBC7" w14:textId="77777777" w:rsidTr="00BD124B">
        <w:tc>
          <w:tcPr>
            <w:tcW w:w="4029" w:type="dxa"/>
            <w:vMerge/>
          </w:tcPr>
          <w:p w14:paraId="046F7401" w14:textId="77777777" w:rsidR="00D732AF" w:rsidRDefault="00D732AF" w:rsidP="00D732AF">
            <w:pPr>
              <w:jc w:val="center"/>
              <w:rPr>
                <w:sz w:val="20"/>
                <w:szCs w:val="20"/>
              </w:rPr>
            </w:pPr>
          </w:p>
        </w:tc>
        <w:tc>
          <w:tcPr>
            <w:tcW w:w="1281" w:type="dxa"/>
          </w:tcPr>
          <w:p w14:paraId="42C201E3" w14:textId="309513C0" w:rsidR="00D732AF" w:rsidRPr="00A3277C" w:rsidRDefault="00D732AF" w:rsidP="00D732AF">
            <w:pPr>
              <w:jc w:val="center"/>
              <w:rPr>
                <w:i/>
                <w:sz w:val="20"/>
                <w:szCs w:val="20"/>
              </w:rPr>
            </w:pPr>
            <w:r w:rsidRPr="00A3277C">
              <w:rPr>
                <w:i/>
                <w:sz w:val="20"/>
                <w:szCs w:val="20"/>
              </w:rPr>
              <w:t>n</w:t>
            </w:r>
            <w:r>
              <w:rPr>
                <w:sz w:val="20"/>
                <w:szCs w:val="20"/>
                <w:vertAlign w:val="subscript"/>
              </w:rPr>
              <w:t>3</w:t>
            </w:r>
          </w:p>
        </w:tc>
        <w:tc>
          <w:tcPr>
            <w:tcW w:w="3960" w:type="dxa"/>
          </w:tcPr>
          <w:p w14:paraId="27CF2BCC" w14:textId="15545D88" w:rsidR="00D732AF" w:rsidRDefault="00D732AF" w:rsidP="00D732AF">
            <w:pPr>
              <w:jc w:val="center"/>
              <w:rPr>
                <w:sz w:val="20"/>
                <w:szCs w:val="20"/>
              </w:rPr>
            </w:pPr>
            <w:r>
              <w:rPr>
                <w:sz w:val="20"/>
                <w:szCs w:val="20"/>
              </w:rPr>
              <w:t>1</w:t>
            </w:r>
          </w:p>
        </w:tc>
      </w:tr>
      <w:tr w:rsidR="00D732AF" w14:paraId="32514FF7" w14:textId="77777777" w:rsidTr="00BD124B">
        <w:tc>
          <w:tcPr>
            <w:tcW w:w="4029" w:type="dxa"/>
            <w:vMerge/>
          </w:tcPr>
          <w:p w14:paraId="049049E0" w14:textId="77777777" w:rsidR="00D732AF" w:rsidRDefault="00D732AF" w:rsidP="00D732AF">
            <w:pPr>
              <w:jc w:val="center"/>
              <w:rPr>
                <w:sz w:val="20"/>
                <w:szCs w:val="20"/>
              </w:rPr>
            </w:pPr>
          </w:p>
        </w:tc>
        <w:tc>
          <w:tcPr>
            <w:tcW w:w="1281" w:type="dxa"/>
          </w:tcPr>
          <w:p w14:paraId="2E6ED012" w14:textId="74757DAF" w:rsidR="00D732AF" w:rsidRPr="00A3277C" w:rsidRDefault="00D732AF" w:rsidP="00D732AF">
            <w:pPr>
              <w:jc w:val="center"/>
              <w:rPr>
                <w:i/>
                <w:sz w:val="20"/>
                <w:szCs w:val="20"/>
              </w:rPr>
            </w:pPr>
            <w:r w:rsidRPr="00A3277C">
              <w:rPr>
                <w:i/>
                <w:sz w:val="20"/>
                <w:szCs w:val="20"/>
              </w:rPr>
              <w:t>n</w:t>
            </w:r>
            <w:r w:rsidRPr="00A3277C">
              <w:rPr>
                <w:i/>
                <w:sz w:val="20"/>
                <w:szCs w:val="20"/>
                <w:vertAlign w:val="subscript"/>
              </w:rPr>
              <w:t>f</w:t>
            </w:r>
          </w:p>
        </w:tc>
        <w:tc>
          <w:tcPr>
            <w:tcW w:w="3960" w:type="dxa"/>
          </w:tcPr>
          <w:p w14:paraId="6C311721" w14:textId="5A63A34D" w:rsidR="00D732AF" w:rsidRDefault="00D732AF" w:rsidP="00D732AF">
            <w:pPr>
              <w:jc w:val="center"/>
              <w:rPr>
                <w:sz w:val="20"/>
                <w:szCs w:val="20"/>
              </w:rPr>
            </w:pPr>
            <w:r>
              <w:rPr>
                <w:sz w:val="20"/>
                <w:szCs w:val="20"/>
              </w:rPr>
              <w:t>0</w:t>
            </w:r>
          </w:p>
        </w:tc>
      </w:tr>
      <w:tr w:rsidR="00D732AF" w14:paraId="496F2B80" w14:textId="77777777" w:rsidTr="00BD124B">
        <w:tc>
          <w:tcPr>
            <w:tcW w:w="4029" w:type="dxa"/>
            <w:vMerge/>
          </w:tcPr>
          <w:p w14:paraId="1B88C827" w14:textId="77777777" w:rsidR="00D732AF" w:rsidRDefault="00D732AF" w:rsidP="00D732AF">
            <w:pPr>
              <w:jc w:val="center"/>
              <w:rPr>
                <w:sz w:val="20"/>
                <w:szCs w:val="20"/>
              </w:rPr>
            </w:pPr>
          </w:p>
        </w:tc>
        <w:tc>
          <w:tcPr>
            <w:tcW w:w="1281" w:type="dxa"/>
          </w:tcPr>
          <w:p w14:paraId="69734E51" w14:textId="48E4AE02" w:rsidR="00D732AF" w:rsidRPr="00A3277C" w:rsidRDefault="00D732AF" w:rsidP="00D732AF">
            <w:pPr>
              <w:jc w:val="center"/>
              <w:rPr>
                <w:i/>
                <w:sz w:val="20"/>
                <w:szCs w:val="20"/>
              </w:rPr>
            </w:pPr>
            <w:r w:rsidRPr="00A3277C">
              <w:rPr>
                <w:i/>
                <w:sz w:val="20"/>
                <w:szCs w:val="20"/>
              </w:rPr>
              <w:t>n</w:t>
            </w:r>
            <w:r w:rsidRPr="00A3277C">
              <w:rPr>
                <w:i/>
                <w:sz w:val="20"/>
                <w:szCs w:val="20"/>
                <w:vertAlign w:val="subscript"/>
              </w:rPr>
              <w:t>i</w:t>
            </w:r>
            <w:r w:rsidRPr="00A3277C">
              <w:rPr>
                <w:sz w:val="20"/>
                <w:szCs w:val="20"/>
                <w:vertAlign w:val="subscript"/>
              </w:rPr>
              <w:t>3</w:t>
            </w:r>
          </w:p>
        </w:tc>
        <w:tc>
          <w:tcPr>
            <w:tcW w:w="3960" w:type="dxa"/>
          </w:tcPr>
          <w:p w14:paraId="07906494" w14:textId="4AA6720C" w:rsidR="00D732AF" w:rsidRDefault="00D732AF" w:rsidP="00D732AF">
            <w:pPr>
              <w:jc w:val="center"/>
              <w:rPr>
                <w:sz w:val="20"/>
                <w:szCs w:val="20"/>
              </w:rPr>
            </w:pPr>
            <w:r>
              <w:rPr>
                <w:sz w:val="20"/>
                <w:szCs w:val="20"/>
              </w:rPr>
              <w:t>1</w:t>
            </w:r>
          </w:p>
        </w:tc>
      </w:tr>
      <w:tr w:rsidR="00D732AF" w14:paraId="61944E25" w14:textId="77777777" w:rsidTr="00BD124B">
        <w:tc>
          <w:tcPr>
            <w:tcW w:w="4029" w:type="dxa"/>
            <w:vMerge/>
          </w:tcPr>
          <w:p w14:paraId="439E0739" w14:textId="77777777" w:rsidR="00D732AF" w:rsidRDefault="00D732AF" w:rsidP="00D732AF">
            <w:pPr>
              <w:jc w:val="center"/>
              <w:rPr>
                <w:sz w:val="20"/>
                <w:szCs w:val="20"/>
              </w:rPr>
            </w:pPr>
          </w:p>
        </w:tc>
        <w:tc>
          <w:tcPr>
            <w:tcW w:w="1281" w:type="dxa"/>
          </w:tcPr>
          <w:p w14:paraId="2087DD7E" w14:textId="1186C879" w:rsidR="00D732AF" w:rsidRPr="00A3277C" w:rsidRDefault="00D732AF" w:rsidP="00D732AF">
            <w:pPr>
              <w:jc w:val="center"/>
              <w:rPr>
                <w:i/>
                <w:sz w:val="20"/>
                <w:szCs w:val="20"/>
              </w:rPr>
            </w:pPr>
            <w:r w:rsidRPr="00A3277C">
              <w:rPr>
                <w:i/>
                <w:sz w:val="20"/>
                <w:szCs w:val="20"/>
              </w:rPr>
              <w:t>n</w:t>
            </w:r>
            <w:r>
              <w:rPr>
                <w:i/>
                <w:sz w:val="20"/>
                <w:szCs w:val="20"/>
                <w:vertAlign w:val="subscript"/>
              </w:rPr>
              <w:t>s</w:t>
            </w:r>
          </w:p>
        </w:tc>
        <w:tc>
          <w:tcPr>
            <w:tcW w:w="3960" w:type="dxa"/>
          </w:tcPr>
          <w:p w14:paraId="1748DEB4" w14:textId="7AC57410" w:rsidR="00D732AF" w:rsidRDefault="00D732AF" w:rsidP="00D732AF">
            <w:pPr>
              <w:jc w:val="center"/>
              <w:rPr>
                <w:sz w:val="20"/>
                <w:szCs w:val="20"/>
              </w:rPr>
            </w:pPr>
            <w:r>
              <w:rPr>
                <w:sz w:val="20"/>
                <w:szCs w:val="20"/>
              </w:rPr>
              <w:t>0</w:t>
            </w:r>
          </w:p>
        </w:tc>
      </w:tr>
      <w:tr w:rsidR="00D732AF" w14:paraId="1F092028" w14:textId="77777777" w:rsidTr="00BD124B">
        <w:tc>
          <w:tcPr>
            <w:tcW w:w="4029" w:type="dxa"/>
            <w:vMerge/>
          </w:tcPr>
          <w:p w14:paraId="6F9A06AC" w14:textId="77777777" w:rsidR="00D732AF" w:rsidRDefault="00D732AF" w:rsidP="00D732AF">
            <w:pPr>
              <w:jc w:val="center"/>
              <w:rPr>
                <w:sz w:val="20"/>
                <w:szCs w:val="20"/>
              </w:rPr>
            </w:pPr>
          </w:p>
        </w:tc>
        <w:tc>
          <w:tcPr>
            <w:tcW w:w="1281" w:type="dxa"/>
          </w:tcPr>
          <w:p w14:paraId="02FEF956" w14:textId="1EC1CB5D" w:rsidR="00D732AF" w:rsidRPr="00A3277C" w:rsidRDefault="00D732AF" w:rsidP="00D732AF">
            <w:pPr>
              <w:jc w:val="center"/>
              <w:rPr>
                <w:i/>
                <w:sz w:val="20"/>
                <w:szCs w:val="20"/>
              </w:rPr>
            </w:pPr>
            <w:r>
              <w:rPr>
                <w:i/>
                <w:sz w:val="20"/>
                <w:szCs w:val="20"/>
              </w:rPr>
              <w:t>C</w:t>
            </w:r>
            <w:r w:rsidRPr="00D732AF">
              <w:rPr>
                <w:sz w:val="20"/>
                <w:szCs w:val="20"/>
                <w:vertAlign w:val="subscript"/>
              </w:rPr>
              <w:t>Island</w:t>
            </w:r>
          </w:p>
        </w:tc>
        <w:tc>
          <w:tcPr>
            <w:tcW w:w="3960" w:type="dxa"/>
          </w:tcPr>
          <w:p w14:paraId="0AB00DAB" w14:textId="0BA3687C" w:rsidR="00D732AF" w:rsidRDefault="00D732AF" w:rsidP="00D732AF">
            <w:pPr>
              <w:jc w:val="center"/>
              <w:rPr>
                <w:sz w:val="20"/>
                <w:szCs w:val="20"/>
              </w:rPr>
            </w:pPr>
            <w:r>
              <w:rPr>
                <w:sz w:val="20"/>
                <w:szCs w:val="20"/>
              </w:rPr>
              <w:t>1</w:t>
            </w:r>
          </w:p>
        </w:tc>
      </w:tr>
      <w:tr w:rsidR="00D732AF" w14:paraId="003F7334" w14:textId="77777777" w:rsidTr="00BD124B">
        <w:tc>
          <w:tcPr>
            <w:tcW w:w="4029" w:type="dxa"/>
            <w:vMerge/>
          </w:tcPr>
          <w:p w14:paraId="5024A016" w14:textId="77777777" w:rsidR="00D732AF" w:rsidRDefault="00D732AF" w:rsidP="00D732AF">
            <w:pPr>
              <w:jc w:val="center"/>
              <w:rPr>
                <w:sz w:val="20"/>
                <w:szCs w:val="20"/>
              </w:rPr>
            </w:pPr>
          </w:p>
        </w:tc>
        <w:tc>
          <w:tcPr>
            <w:tcW w:w="1281" w:type="dxa"/>
          </w:tcPr>
          <w:p w14:paraId="281E3DAB" w14:textId="1D3345AB" w:rsidR="00D732AF" w:rsidRPr="00A3277C" w:rsidRDefault="00D732AF" w:rsidP="00D732AF">
            <w:pPr>
              <w:jc w:val="center"/>
              <w:rPr>
                <w:i/>
                <w:sz w:val="20"/>
                <w:szCs w:val="20"/>
              </w:rPr>
            </w:pPr>
            <w:r w:rsidRPr="00A3277C">
              <w:rPr>
                <w:i/>
                <w:sz w:val="20"/>
                <w:szCs w:val="20"/>
              </w:rPr>
              <w:t>n</w:t>
            </w:r>
            <w:r w:rsidRPr="00A3277C">
              <w:rPr>
                <w:i/>
                <w:sz w:val="20"/>
                <w:szCs w:val="20"/>
                <w:vertAlign w:val="subscript"/>
              </w:rPr>
              <w:t>i</w:t>
            </w:r>
            <w:r>
              <w:rPr>
                <w:sz w:val="20"/>
                <w:szCs w:val="20"/>
                <w:vertAlign w:val="subscript"/>
              </w:rPr>
              <w:t>1</w:t>
            </w:r>
          </w:p>
        </w:tc>
        <w:tc>
          <w:tcPr>
            <w:tcW w:w="3960" w:type="dxa"/>
          </w:tcPr>
          <w:p w14:paraId="2B308A89" w14:textId="5304784E" w:rsidR="00D732AF" w:rsidRDefault="00D732AF" w:rsidP="00D732AF">
            <w:pPr>
              <w:jc w:val="center"/>
              <w:rPr>
                <w:sz w:val="20"/>
                <w:szCs w:val="20"/>
              </w:rPr>
            </w:pPr>
            <w:r>
              <w:rPr>
                <w:sz w:val="20"/>
                <w:szCs w:val="20"/>
              </w:rPr>
              <w:t xml:space="preserve">Length of the magnet along </w:t>
            </w:r>
            <w:r w:rsidRPr="00A3277C">
              <w:rPr>
                <w:i/>
                <w:sz w:val="20"/>
                <w:szCs w:val="20"/>
              </w:rPr>
              <w:t>x</w:t>
            </w:r>
            <w:r w:rsidRPr="00A3277C">
              <w:rPr>
                <w:sz w:val="20"/>
                <w:szCs w:val="20"/>
                <w:vertAlign w:val="subscript"/>
              </w:rPr>
              <w:t>1</w:t>
            </w:r>
            <w:r>
              <w:rPr>
                <w:sz w:val="20"/>
                <w:szCs w:val="20"/>
              </w:rPr>
              <w:t xml:space="preserve"> direction</w:t>
            </w:r>
          </w:p>
        </w:tc>
      </w:tr>
      <w:tr w:rsidR="00D732AF" w14:paraId="3E826964" w14:textId="77777777" w:rsidTr="00BD124B">
        <w:tc>
          <w:tcPr>
            <w:tcW w:w="4029" w:type="dxa"/>
            <w:vMerge/>
          </w:tcPr>
          <w:p w14:paraId="2B7D6796" w14:textId="77777777" w:rsidR="00D732AF" w:rsidRDefault="00D732AF" w:rsidP="00D732AF">
            <w:pPr>
              <w:jc w:val="center"/>
              <w:rPr>
                <w:sz w:val="20"/>
                <w:szCs w:val="20"/>
              </w:rPr>
            </w:pPr>
          </w:p>
        </w:tc>
        <w:tc>
          <w:tcPr>
            <w:tcW w:w="1281" w:type="dxa"/>
          </w:tcPr>
          <w:p w14:paraId="04FBB5E5" w14:textId="2C11E6B7" w:rsidR="00D732AF" w:rsidRPr="00A3277C" w:rsidRDefault="00D732AF" w:rsidP="00D732AF">
            <w:pPr>
              <w:jc w:val="center"/>
              <w:rPr>
                <w:i/>
                <w:sz w:val="20"/>
                <w:szCs w:val="20"/>
              </w:rPr>
            </w:pPr>
            <w:r w:rsidRPr="00A3277C">
              <w:rPr>
                <w:i/>
                <w:sz w:val="20"/>
                <w:szCs w:val="20"/>
              </w:rPr>
              <w:t>n</w:t>
            </w:r>
            <w:r w:rsidRPr="00A3277C">
              <w:rPr>
                <w:i/>
                <w:sz w:val="20"/>
                <w:szCs w:val="20"/>
                <w:vertAlign w:val="subscript"/>
              </w:rPr>
              <w:t>i</w:t>
            </w:r>
            <w:r>
              <w:rPr>
                <w:sz w:val="20"/>
                <w:szCs w:val="20"/>
                <w:vertAlign w:val="subscript"/>
              </w:rPr>
              <w:t>2</w:t>
            </w:r>
          </w:p>
        </w:tc>
        <w:tc>
          <w:tcPr>
            <w:tcW w:w="3960" w:type="dxa"/>
          </w:tcPr>
          <w:p w14:paraId="477DC1D8" w14:textId="45CCB599" w:rsidR="00D732AF" w:rsidRDefault="00D732AF" w:rsidP="00D732AF">
            <w:pPr>
              <w:jc w:val="center"/>
              <w:rPr>
                <w:sz w:val="20"/>
                <w:szCs w:val="20"/>
              </w:rPr>
            </w:pPr>
            <w:r>
              <w:rPr>
                <w:sz w:val="20"/>
                <w:szCs w:val="20"/>
              </w:rPr>
              <w:t xml:space="preserve">Length of the magnet along </w:t>
            </w:r>
            <w:r w:rsidRPr="00A3277C">
              <w:rPr>
                <w:i/>
                <w:sz w:val="20"/>
                <w:szCs w:val="20"/>
              </w:rPr>
              <w:t>x</w:t>
            </w:r>
            <w:r>
              <w:rPr>
                <w:sz w:val="20"/>
                <w:szCs w:val="20"/>
                <w:vertAlign w:val="subscript"/>
              </w:rPr>
              <w:t>2</w:t>
            </w:r>
            <w:r>
              <w:rPr>
                <w:sz w:val="20"/>
                <w:szCs w:val="20"/>
              </w:rPr>
              <w:t xml:space="preserve"> direction</w:t>
            </w:r>
          </w:p>
        </w:tc>
      </w:tr>
      <w:tr w:rsidR="00D732AF" w14:paraId="5D27F3A9" w14:textId="77777777" w:rsidTr="00BD124B">
        <w:tc>
          <w:tcPr>
            <w:tcW w:w="4029" w:type="dxa"/>
            <w:vMerge w:val="restart"/>
          </w:tcPr>
          <w:p w14:paraId="5AA5DE34" w14:textId="7EB5412C" w:rsidR="00D732AF" w:rsidRDefault="00D732AF" w:rsidP="00D732AF">
            <w:pPr>
              <w:jc w:val="center"/>
              <w:rPr>
                <w:sz w:val="20"/>
                <w:szCs w:val="20"/>
              </w:rPr>
            </w:pPr>
            <w:r>
              <w:rPr>
                <w:sz w:val="20"/>
                <w:szCs w:val="20"/>
              </w:rPr>
              <w:t>Freestanding finite-size magnet, 1-</w:t>
            </w:r>
            <w:r w:rsidR="00804499">
              <w:rPr>
                <w:sz w:val="20"/>
                <w:szCs w:val="20"/>
              </w:rPr>
              <w:t>D</w:t>
            </w:r>
          </w:p>
          <w:p w14:paraId="4BA1B65B" w14:textId="71A961AD" w:rsidR="00D732AF" w:rsidRDefault="00D732AF" w:rsidP="00D732AF">
            <w:pPr>
              <w:jc w:val="center"/>
              <w:rPr>
                <w:sz w:val="20"/>
                <w:szCs w:val="20"/>
              </w:rPr>
            </w:pPr>
            <w:r w:rsidRPr="007B1CDF">
              <w:rPr>
                <w:noProof/>
                <w:sz w:val="20"/>
                <w:szCs w:val="20"/>
                <w:lang w:eastAsia="zh-CN"/>
              </w:rPr>
              <w:drawing>
                <wp:inline distT="0" distB="0" distL="0" distR="0" wp14:anchorId="73F20304" wp14:editId="0A151719">
                  <wp:extent cx="1408176" cy="539496"/>
                  <wp:effectExtent l="0" t="0" r="0" b="0"/>
                  <wp:docPr id="12" name="Picture 12" descr="C:\Users\tuy123\Desktop\finite1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descr="C:\Users\tuy123\Desktop\finite1d.pn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408176" cy="539496"/>
                          </a:xfrm>
                          <a:prstGeom prst="rect">
                            <a:avLst/>
                          </a:prstGeom>
                          <a:noFill/>
                          <a:ln>
                            <a:noFill/>
                          </a:ln>
                        </pic:spPr>
                      </pic:pic>
                    </a:graphicData>
                  </a:graphic>
                </wp:inline>
              </w:drawing>
            </w:r>
          </w:p>
        </w:tc>
        <w:tc>
          <w:tcPr>
            <w:tcW w:w="1281" w:type="dxa"/>
          </w:tcPr>
          <w:p w14:paraId="15DD9548" w14:textId="12B833D9" w:rsidR="00D732AF" w:rsidRPr="00A3277C" w:rsidRDefault="00D732AF" w:rsidP="00D732AF">
            <w:pPr>
              <w:jc w:val="center"/>
              <w:rPr>
                <w:i/>
                <w:sz w:val="20"/>
                <w:szCs w:val="20"/>
              </w:rPr>
            </w:pPr>
            <w:r w:rsidRPr="00A3277C">
              <w:rPr>
                <w:i/>
                <w:sz w:val="20"/>
                <w:szCs w:val="20"/>
              </w:rPr>
              <w:t>n</w:t>
            </w:r>
            <w:r w:rsidRPr="00A3277C">
              <w:rPr>
                <w:sz w:val="20"/>
                <w:szCs w:val="20"/>
                <w:vertAlign w:val="subscript"/>
              </w:rPr>
              <w:t>1</w:t>
            </w:r>
          </w:p>
        </w:tc>
        <w:tc>
          <w:tcPr>
            <w:tcW w:w="3960" w:type="dxa"/>
          </w:tcPr>
          <w:p w14:paraId="70B4A4EC" w14:textId="3FA9B75E" w:rsidR="00D732AF" w:rsidRDefault="00D732AF" w:rsidP="00D732AF">
            <w:pPr>
              <w:jc w:val="center"/>
              <w:rPr>
                <w:sz w:val="20"/>
                <w:szCs w:val="20"/>
              </w:rPr>
            </w:pPr>
            <w:r>
              <w:rPr>
                <w:sz w:val="20"/>
                <w:szCs w:val="20"/>
              </w:rPr>
              <w:t xml:space="preserve">Length of the system along </w:t>
            </w:r>
            <w:r w:rsidRPr="00A3277C">
              <w:rPr>
                <w:i/>
                <w:sz w:val="20"/>
                <w:szCs w:val="20"/>
              </w:rPr>
              <w:t>x</w:t>
            </w:r>
            <w:r w:rsidRPr="00A3277C">
              <w:rPr>
                <w:sz w:val="20"/>
                <w:szCs w:val="20"/>
                <w:vertAlign w:val="subscript"/>
              </w:rPr>
              <w:t>1</w:t>
            </w:r>
            <w:r>
              <w:rPr>
                <w:sz w:val="20"/>
                <w:szCs w:val="20"/>
              </w:rPr>
              <w:t xml:space="preserve"> direction</w:t>
            </w:r>
          </w:p>
        </w:tc>
      </w:tr>
      <w:tr w:rsidR="00D732AF" w14:paraId="35897D69" w14:textId="77777777" w:rsidTr="00BD124B">
        <w:tc>
          <w:tcPr>
            <w:tcW w:w="4029" w:type="dxa"/>
            <w:vMerge/>
          </w:tcPr>
          <w:p w14:paraId="20ABF9F4" w14:textId="77777777" w:rsidR="00D732AF" w:rsidRDefault="00D732AF" w:rsidP="00D732AF">
            <w:pPr>
              <w:jc w:val="center"/>
              <w:rPr>
                <w:sz w:val="20"/>
                <w:szCs w:val="20"/>
              </w:rPr>
            </w:pPr>
          </w:p>
        </w:tc>
        <w:tc>
          <w:tcPr>
            <w:tcW w:w="1281" w:type="dxa"/>
          </w:tcPr>
          <w:p w14:paraId="00A0CAF4" w14:textId="769CE4F1" w:rsidR="00D732AF" w:rsidRPr="00A3277C" w:rsidRDefault="00D732AF" w:rsidP="00D732AF">
            <w:pPr>
              <w:jc w:val="center"/>
              <w:rPr>
                <w:i/>
                <w:sz w:val="20"/>
                <w:szCs w:val="20"/>
              </w:rPr>
            </w:pPr>
            <w:r w:rsidRPr="00A3277C">
              <w:rPr>
                <w:i/>
                <w:sz w:val="20"/>
                <w:szCs w:val="20"/>
              </w:rPr>
              <w:t>n</w:t>
            </w:r>
            <w:r>
              <w:rPr>
                <w:sz w:val="20"/>
                <w:szCs w:val="20"/>
                <w:vertAlign w:val="subscript"/>
              </w:rPr>
              <w:t>2</w:t>
            </w:r>
          </w:p>
        </w:tc>
        <w:tc>
          <w:tcPr>
            <w:tcW w:w="3960" w:type="dxa"/>
          </w:tcPr>
          <w:p w14:paraId="3396A6CB" w14:textId="7D0F206E" w:rsidR="00D732AF" w:rsidRDefault="00D732AF" w:rsidP="00D732AF">
            <w:pPr>
              <w:jc w:val="center"/>
              <w:rPr>
                <w:sz w:val="20"/>
                <w:szCs w:val="20"/>
              </w:rPr>
            </w:pPr>
            <w:r>
              <w:rPr>
                <w:sz w:val="20"/>
                <w:szCs w:val="20"/>
              </w:rPr>
              <w:t>1</w:t>
            </w:r>
          </w:p>
        </w:tc>
      </w:tr>
      <w:tr w:rsidR="00D732AF" w14:paraId="784C3E9B" w14:textId="77777777" w:rsidTr="00BD124B">
        <w:tc>
          <w:tcPr>
            <w:tcW w:w="4029" w:type="dxa"/>
            <w:vMerge/>
          </w:tcPr>
          <w:p w14:paraId="67634084" w14:textId="77777777" w:rsidR="00D732AF" w:rsidRDefault="00D732AF" w:rsidP="00D732AF">
            <w:pPr>
              <w:jc w:val="center"/>
              <w:rPr>
                <w:sz w:val="20"/>
                <w:szCs w:val="20"/>
              </w:rPr>
            </w:pPr>
          </w:p>
        </w:tc>
        <w:tc>
          <w:tcPr>
            <w:tcW w:w="1281" w:type="dxa"/>
          </w:tcPr>
          <w:p w14:paraId="65AF07EE" w14:textId="200AB3C6" w:rsidR="00D732AF" w:rsidRPr="00A3277C" w:rsidRDefault="00D732AF" w:rsidP="00D732AF">
            <w:pPr>
              <w:jc w:val="center"/>
              <w:rPr>
                <w:i/>
                <w:sz w:val="20"/>
                <w:szCs w:val="20"/>
              </w:rPr>
            </w:pPr>
            <w:r w:rsidRPr="00A3277C">
              <w:rPr>
                <w:i/>
                <w:sz w:val="20"/>
                <w:szCs w:val="20"/>
              </w:rPr>
              <w:t>n</w:t>
            </w:r>
            <w:r>
              <w:rPr>
                <w:sz w:val="20"/>
                <w:szCs w:val="20"/>
                <w:vertAlign w:val="subscript"/>
              </w:rPr>
              <w:t>3</w:t>
            </w:r>
          </w:p>
        </w:tc>
        <w:tc>
          <w:tcPr>
            <w:tcW w:w="3960" w:type="dxa"/>
          </w:tcPr>
          <w:p w14:paraId="06D01898" w14:textId="559F8952" w:rsidR="00D732AF" w:rsidRDefault="00D732AF" w:rsidP="00D732AF">
            <w:pPr>
              <w:jc w:val="center"/>
              <w:rPr>
                <w:sz w:val="20"/>
                <w:szCs w:val="20"/>
              </w:rPr>
            </w:pPr>
            <w:r>
              <w:rPr>
                <w:sz w:val="20"/>
                <w:szCs w:val="20"/>
              </w:rPr>
              <w:t>1</w:t>
            </w:r>
          </w:p>
        </w:tc>
      </w:tr>
      <w:tr w:rsidR="00D732AF" w14:paraId="0F26722E" w14:textId="77777777" w:rsidTr="00BD124B">
        <w:tc>
          <w:tcPr>
            <w:tcW w:w="4029" w:type="dxa"/>
            <w:vMerge/>
          </w:tcPr>
          <w:p w14:paraId="7B72CB8E" w14:textId="77777777" w:rsidR="00D732AF" w:rsidRDefault="00D732AF" w:rsidP="00D732AF">
            <w:pPr>
              <w:jc w:val="center"/>
              <w:rPr>
                <w:sz w:val="20"/>
                <w:szCs w:val="20"/>
              </w:rPr>
            </w:pPr>
          </w:p>
        </w:tc>
        <w:tc>
          <w:tcPr>
            <w:tcW w:w="1281" w:type="dxa"/>
          </w:tcPr>
          <w:p w14:paraId="7DF7EDAF" w14:textId="50F7197D" w:rsidR="00D732AF" w:rsidRPr="00A3277C" w:rsidRDefault="00D732AF" w:rsidP="00D732AF">
            <w:pPr>
              <w:jc w:val="center"/>
              <w:rPr>
                <w:i/>
                <w:sz w:val="20"/>
                <w:szCs w:val="20"/>
              </w:rPr>
            </w:pPr>
            <w:r w:rsidRPr="00A3277C">
              <w:rPr>
                <w:i/>
                <w:sz w:val="20"/>
                <w:szCs w:val="20"/>
              </w:rPr>
              <w:t>n</w:t>
            </w:r>
            <w:r w:rsidRPr="00A3277C">
              <w:rPr>
                <w:i/>
                <w:sz w:val="20"/>
                <w:szCs w:val="20"/>
                <w:vertAlign w:val="subscript"/>
              </w:rPr>
              <w:t>f</w:t>
            </w:r>
          </w:p>
        </w:tc>
        <w:tc>
          <w:tcPr>
            <w:tcW w:w="3960" w:type="dxa"/>
          </w:tcPr>
          <w:p w14:paraId="2B665061" w14:textId="3299B4E4" w:rsidR="00D732AF" w:rsidRDefault="00D732AF" w:rsidP="00D732AF">
            <w:pPr>
              <w:jc w:val="center"/>
              <w:rPr>
                <w:sz w:val="20"/>
                <w:szCs w:val="20"/>
              </w:rPr>
            </w:pPr>
            <w:r>
              <w:rPr>
                <w:sz w:val="20"/>
                <w:szCs w:val="20"/>
              </w:rPr>
              <w:t>0</w:t>
            </w:r>
          </w:p>
        </w:tc>
      </w:tr>
      <w:tr w:rsidR="00D732AF" w14:paraId="755F7024" w14:textId="77777777" w:rsidTr="00BD124B">
        <w:tc>
          <w:tcPr>
            <w:tcW w:w="4029" w:type="dxa"/>
            <w:vMerge/>
          </w:tcPr>
          <w:p w14:paraId="587F837E" w14:textId="77777777" w:rsidR="00D732AF" w:rsidRDefault="00D732AF" w:rsidP="00D732AF">
            <w:pPr>
              <w:jc w:val="center"/>
              <w:rPr>
                <w:sz w:val="20"/>
                <w:szCs w:val="20"/>
              </w:rPr>
            </w:pPr>
          </w:p>
        </w:tc>
        <w:tc>
          <w:tcPr>
            <w:tcW w:w="1281" w:type="dxa"/>
          </w:tcPr>
          <w:p w14:paraId="2EE46EB6" w14:textId="695DFCB4" w:rsidR="00D732AF" w:rsidRPr="00A3277C" w:rsidRDefault="00D732AF" w:rsidP="00D732AF">
            <w:pPr>
              <w:jc w:val="center"/>
              <w:rPr>
                <w:i/>
                <w:sz w:val="20"/>
                <w:szCs w:val="20"/>
              </w:rPr>
            </w:pPr>
            <w:r w:rsidRPr="00A3277C">
              <w:rPr>
                <w:i/>
                <w:sz w:val="20"/>
                <w:szCs w:val="20"/>
              </w:rPr>
              <w:t>n</w:t>
            </w:r>
            <w:r w:rsidRPr="00A3277C">
              <w:rPr>
                <w:i/>
                <w:sz w:val="20"/>
                <w:szCs w:val="20"/>
                <w:vertAlign w:val="subscript"/>
              </w:rPr>
              <w:t>i</w:t>
            </w:r>
            <w:r w:rsidRPr="00A3277C">
              <w:rPr>
                <w:sz w:val="20"/>
                <w:szCs w:val="20"/>
                <w:vertAlign w:val="subscript"/>
              </w:rPr>
              <w:t>3</w:t>
            </w:r>
          </w:p>
        </w:tc>
        <w:tc>
          <w:tcPr>
            <w:tcW w:w="3960" w:type="dxa"/>
          </w:tcPr>
          <w:p w14:paraId="0C781237" w14:textId="55B46752" w:rsidR="00D732AF" w:rsidRDefault="00D732AF" w:rsidP="00D732AF">
            <w:pPr>
              <w:jc w:val="center"/>
              <w:rPr>
                <w:sz w:val="20"/>
                <w:szCs w:val="20"/>
              </w:rPr>
            </w:pPr>
            <w:r>
              <w:rPr>
                <w:sz w:val="20"/>
                <w:szCs w:val="20"/>
              </w:rPr>
              <w:t>1</w:t>
            </w:r>
          </w:p>
        </w:tc>
      </w:tr>
      <w:tr w:rsidR="00D732AF" w14:paraId="463C2604" w14:textId="77777777" w:rsidTr="00BD124B">
        <w:tc>
          <w:tcPr>
            <w:tcW w:w="4029" w:type="dxa"/>
            <w:vMerge/>
          </w:tcPr>
          <w:p w14:paraId="03A1A6B9" w14:textId="77777777" w:rsidR="00D732AF" w:rsidRDefault="00D732AF" w:rsidP="00D732AF">
            <w:pPr>
              <w:jc w:val="center"/>
              <w:rPr>
                <w:sz w:val="20"/>
                <w:szCs w:val="20"/>
              </w:rPr>
            </w:pPr>
          </w:p>
        </w:tc>
        <w:tc>
          <w:tcPr>
            <w:tcW w:w="1281" w:type="dxa"/>
          </w:tcPr>
          <w:p w14:paraId="6B85AC85" w14:textId="0C8B4292" w:rsidR="00D732AF" w:rsidRPr="00A3277C" w:rsidRDefault="00D732AF" w:rsidP="00D732AF">
            <w:pPr>
              <w:jc w:val="center"/>
              <w:rPr>
                <w:i/>
                <w:sz w:val="20"/>
                <w:szCs w:val="20"/>
              </w:rPr>
            </w:pPr>
            <w:r w:rsidRPr="00A3277C">
              <w:rPr>
                <w:i/>
                <w:sz w:val="20"/>
                <w:szCs w:val="20"/>
              </w:rPr>
              <w:t>n</w:t>
            </w:r>
            <w:r>
              <w:rPr>
                <w:i/>
                <w:sz w:val="20"/>
                <w:szCs w:val="20"/>
                <w:vertAlign w:val="subscript"/>
              </w:rPr>
              <w:t>s</w:t>
            </w:r>
          </w:p>
        </w:tc>
        <w:tc>
          <w:tcPr>
            <w:tcW w:w="3960" w:type="dxa"/>
          </w:tcPr>
          <w:p w14:paraId="023855B1" w14:textId="5585A0B9" w:rsidR="00D732AF" w:rsidRDefault="00D732AF" w:rsidP="00D732AF">
            <w:pPr>
              <w:jc w:val="center"/>
              <w:rPr>
                <w:sz w:val="20"/>
                <w:szCs w:val="20"/>
              </w:rPr>
            </w:pPr>
            <w:r>
              <w:rPr>
                <w:sz w:val="20"/>
                <w:szCs w:val="20"/>
              </w:rPr>
              <w:t>0</w:t>
            </w:r>
          </w:p>
        </w:tc>
      </w:tr>
      <w:tr w:rsidR="00D732AF" w14:paraId="4A3CFC30" w14:textId="77777777" w:rsidTr="00BD124B">
        <w:tc>
          <w:tcPr>
            <w:tcW w:w="4029" w:type="dxa"/>
            <w:vMerge/>
          </w:tcPr>
          <w:p w14:paraId="52637673" w14:textId="77777777" w:rsidR="00D732AF" w:rsidRDefault="00D732AF" w:rsidP="00D732AF">
            <w:pPr>
              <w:jc w:val="center"/>
              <w:rPr>
                <w:sz w:val="20"/>
                <w:szCs w:val="20"/>
              </w:rPr>
            </w:pPr>
          </w:p>
        </w:tc>
        <w:tc>
          <w:tcPr>
            <w:tcW w:w="1281" w:type="dxa"/>
          </w:tcPr>
          <w:p w14:paraId="4CC407FF" w14:textId="657BB223" w:rsidR="00D732AF" w:rsidRPr="00A3277C" w:rsidRDefault="00D732AF" w:rsidP="00D732AF">
            <w:pPr>
              <w:jc w:val="center"/>
              <w:rPr>
                <w:i/>
                <w:sz w:val="20"/>
                <w:szCs w:val="20"/>
              </w:rPr>
            </w:pPr>
            <w:r>
              <w:rPr>
                <w:i/>
                <w:sz w:val="20"/>
                <w:szCs w:val="20"/>
              </w:rPr>
              <w:t>C</w:t>
            </w:r>
            <w:r w:rsidRPr="00D732AF">
              <w:rPr>
                <w:sz w:val="20"/>
                <w:szCs w:val="20"/>
                <w:vertAlign w:val="subscript"/>
              </w:rPr>
              <w:t>Island</w:t>
            </w:r>
          </w:p>
        </w:tc>
        <w:tc>
          <w:tcPr>
            <w:tcW w:w="3960" w:type="dxa"/>
          </w:tcPr>
          <w:p w14:paraId="1773A2E5" w14:textId="556DC780" w:rsidR="00D732AF" w:rsidRDefault="00D732AF" w:rsidP="00D732AF">
            <w:pPr>
              <w:jc w:val="center"/>
              <w:rPr>
                <w:sz w:val="20"/>
                <w:szCs w:val="20"/>
              </w:rPr>
            </w:pPr>
            <w:r>
              <w:rPr>
                <w:sz w:val="20"/>
                <w:szCs w:val="20"/>
              </w:rPr>
              <w:t>1</w:t>
            </w:r>
          </w:p>
        </w:tc>
      </w:tr>
      <w:tr w:rsidR="00D732AF" w14:paraId="2F44ECCC" w14:textId="77777777" w:rsidTr="00BD124B">
        <w:tc>
          <w:tcPr>
            <w:tcW w:w="4029" w:type="dxa"/>
            <w:vMerge/>
          </w:tcPr>
          <w:p w14:paraId="6BE14A21" w14:textId="77777777" w:rsidR="00D732AF" w:rsidRDefault="00D732AF" w:rsidP="00D732AF">
            <w:pPr>
              <w:jc w:val="center"/>
              <w:rPr>
                <w:sz w:val="20"/>
                <w:szCs w:val="20"/>
              </w:rPr>
            </w:pPr>
          </w:p>
        </w:tc>
        <w:tc>
          <w:tcPr>
            <w:tcW w:w="1281" w:type="dxa"/>
          </w:tcPr>
          <w:p w14:paraId="3CE5CFC5" w14:textId="023D2C99" w:rsidR="00D732AF" w:rsidRPr="00A3277C" w:rsidRDefault="00D732AF" w:rsidP="00D732AF">
            <w:pPr>
              <w:jc w:val="center"/>
              <w:rPr>
                <w:i/>
                <w:sz w:val="20"/>
                <w:szCs w:val="20"/>
              </w:rPr>
            </w:pPr>
            <w:r w:rsidRPr="00A3277C">
              <w:rPr>
                <w:i/>
                <w:sz w:val="20"/>
                <w:szCs w:val="20"/>
              </w:rPr>
              <w:t>n</w:t>
            </w:r>
            <w:r w:rsidRPr="00A3277C">
              <w:rPr>
                <w:i/>
                <w:sz w:val="20"/>
                <w:szCs w:val="20"/>
                <w:vertAlign w:val="subscript"/>
              </w:rPr>
              <w:t>i</w:t>
            </w:r>
            <w:r>
              <w:rPr>
                <w:sz w:val="20"/>
                <w:szCs w:val="20"/>
                <w:vertAlign w:val="subscript"/>
              </w:rPr>
              <w:t>1</w:t>
            </w:r>
          </w:p>
        </w:tc>
        <w:tc>
          <w:tcPr>
            <w:tcW w:w="3960" w:type="dxa"/>
          </w:tcPr>
          <w:p w14:paraId="5760951A" w14:textId="7FE49EED" w:rsidR="00D732AF" w:rsidRDefault="00D732AF" w:rsidP="00D732AF">
            <w:pPr>
              <w:jc w:val="center"/>
              <w:rPr>
                <w:sz w:val="20"/>
                <w:szCs w:val="20"/>
              </w:rPr>
            </w:pPr>
            <w:r>
              <w:rPr>
                <w:sz w:val="20"/>
                <w:szCs w:val="20"/>
              </w:rPr>
              <w:t xml:space="preserve">Length of the magnet along </w:t>
            </w:r>
            <w:r w:rsidRPr="00A3277C">
              <w:rPr>
                <w:i/>
                <w:sz w:val="20"/>
                <w:szCs w:val="20"/>
              </w:rPr>
              <w:t>x</w:t>
            </w:r>
            <w:r w:rsidRPr="00A3277C">
              <w:rPr>
                <w:sz w:val="20"/>
                <w:szCs w:val="20"/>
                <w:vertAlign w:val="subscript"/>
              </w:rPr>
              <w:t>1</w:t>
            </w:r>
            <w:r>
              <w:rPr>
                <w:sz w:val="20"/>
                <w:szCs w:val="20"/>
              </w:rPr>
              <w:t xml:space="preserve"> direction</w:t>
            </w:r>
          </w:p>
        </w:tc>
      </w:tr>
      <w:tr w:rsidR="00D732AF" w14:paraId="72719EE2" w14:textId="77777777" w:rsidTr="00BD124B">
        <w:tc>
          <w:tcPr>
            <w:tcW w:w="4029" w:type="dxa"/>
            <w:vMerge/>
          </w:tcPr>
          <w:p w14:paraId="7AAFA110" w14:textId="77777777" w:rsidR="00D732AF" w:rsidRDefault="00D732AF" w:rsidP="00D732AF">
            <w:pPr>
              <w:jc w:val="center"/>
              <w:rPr>
                <w:sz w:val="20"/>
                <w:szCs w:val="20"/>
              </w:rPr>
            </w:pPr>
          </w:p>
        </w:tc>
        <w:tc>
          <w:tcPr>
            <w:tcW w:w="1281" w:type="dxa"/>
          </w:tcPr>
          <w:p w14:paraId="3EC2E304" w14:textId="0BE93493" w:rsidR="00D732AF" w:rsidRPr="00A3277C" w:rsidRDefault="00D732AF" w:rsidP="00D732AF">
            <w:pPr>
              <w:jc w:val="center"/>
              <w:rPr>
                <w:i/>
                <w:sz w:val="20"/>
                <w:szCs w:val="20"/>
              </w:rPr>
            </w:pPr>
            <w:r w:rsidRPr="00A3277C">
              <w:rPr>
                <w:i/>
                <w:sz w:val="20"/>
                <w:szCs w:val="20"/>
              </w:rPr>
              <w:t>n</w:t>
            </w:r>
            <w:r w:rsidRPr="00A3277C">
              <w:rPr>
                <w:i/>
                <w:sz w:val="20"/>
                <w:szCs w:val="20"/>
                <w:vertAlign w:val="subscript"/>
              </w:rPr>
              <w:t>i</w:t>
            </w:r>
            <w:r>
              <w:rPr>
                <w:sz w:val="20"/>
                <w:szCs w:val="20"/>
                <w:vertAlign w:val="subscript"/>
              </w:rPr>
              <w:t>2</w:t>
            </w:r>
          </w:p>
        </w:tc>
        <w:tc>
          <w:tcPr>
            <w:tcW w:w="3960" w:type="dxa"/>
          </w:tcPr>
          <w:p w14:paraId="558BE233" w14:textId="103E4E2E" w:rsidR="00D732AF" w:rsidRDefault="00D732AF" w:rsidP="00D732AF">
            <w:pPr>
              <w:jc w:val="center"/>
              <w:rPr>
                <w:sz w:val="20"/>
                <w:szCs w:val="20"/>
              </w:rPr>
            </w:pPr>
            <w:r>
              <w:rPr>
                <w:sz w:val="20"/>
                <w:szCs w:val="20"/>
              </w:rPr>
              <w:t>1</w:t>
            </w:r>
          </w:p>
        </w:tc>
      </w:tr>
    </w:tbl>
    <w:p w14:paraId="52C7AEEE" w14:textId="77777777" w:rsidR="007411A4" w:rsidRDefault="007411A4" w:rsidP="00E71694">
      <w:pPr>
        <w:jc w:val="both"/>
      </w:pPr>
    </w:p>
    <w:p w14:paraId="6502EA1C" w14:textId="419CA767" w:rsidR="007B1CDF" w:rsidRDefault="00B90515" w:rsidP="00E71694">
      <w:pPr>
        <w:jc w:val="both"/>
      </w:pPr>
      <w:r w:rsidRPr="00D732AF">
        <w:rPr>
          <w:i/>
        </w:rPr>
        <w:t>C</w:t>
      </w:r>
      <w:r w:rsidRPr="00D732AF">
        <w:rPr>
          <w:vertAlign w:val="subscript"/>
        </w:rPr>
        <w:t>Island</w:t>
      </w:r>
      <w:r>
        <w:t xml:space="preserve"> on input specifies whether t</w:t>
      </w:r>
      <w:r w:rsidR="007B1CDF">
        <w:t>he in-plane (</w:t>
      </w:r>
      <w:r w:rsidR="00406D84">
        <w:t xml:space="preserve">i.e., </w:t>
      </w:r>
      <w:r w:rsidR="007B1CDF">
        <w:t xml:space="preserve">in </w:t>
      </w:r>
      <w:r w:rsidR="007B1CDF" w:rsidRPr="007B1CDF">
        <w:rPr>
          <w:i/>
        </w:rPr>
        <w:t>x</w:t>
      </w:r>
      <w:r w:rsidR="007B1CDF" w:rsidRPr="007B1CDF">
        <w:rPr>
          <w:vertAlign w:val="subscript"/>
        </w:rPr>
        <w:t>1</w:t>
      </w:r>
      <w:r w:rsidR="007B1CDF">
        <w:t>-</w:t>
      </w:r>
      <w:r w:rsidR="007B1CDF" w:rsidRPr="007B1CDF">
        <w:rPr>
          <w:i/>
        </w:rPr>
        <w:t>x</w:t>
      </w:r>
      <w:r w:rsidR="007B1CDF" w:rsidRPr="007B1CDF">
        <w:rPr>
          <w:vertAlign w:val="subscript"/>
        </w:rPr>
        <w:t>2</w:t>
      </w:r>
      <w:r w:rsidR="007B1CDF" w:rsidRPr="007B1CDF">
        <w:t xml:space="preserve"> </w:t>
      </w:r>
      <w:r w:rsidR="007B1CDF">
        <w:t xml:space="preserve">plane) shape of an island or a freestanding finite-size magnet be </w:t>
      </w:r>
      <w:r>
        <w:t>a rectangle (</w:t>
      </w:r>
      <w:r w:rsidRPr="00D732AF">
        <w:rPr>
          <w:i/>
        </w:rPr>
        <w:t>C</w:t>
      </w:r>
      <w:r w:rsidRPr="00D732AF">
        <w:rPr>
          <w:vertAlign w:val="subscript"/>
        </w:rPr>
        <w:t>Island</w:t>
      </w:r>
      <w:r>
        <w:t>=1), an</w:t>
      </w:r>
      <w:r w:rsidR="00D732AF">
        <w:t xml:space="preserve"> ellipse</w:t>
      </w:r>
      <w:r>
        <w:t xml:space="preserve"> (</w:t>
      </w:r>
      <w:r w:rsidRPr="00D732AF">
        <w:rPr>
          <w:i/>
        </w:rPr>
        <w:t>C</w:t>
      </w:r>
      <w:r w:rsidRPr="00D732AF">
        <w:rPr>
          <w:vertAlign w:val="subscript"/>
        </w:rPr>
        <w:t>Island</w:t>
      </w:r>
      <w:r>
        <w:t>=2),</w:t>
      </w:r>
      <w:r w:rsidR="00D732AF">
        <w:t xml:space="preserve"> or any </w:t>
      </w:r>
      <w:r w:rsidR="00E438EF">
        <w:t xml:space="preserve">other </w:t>
      </w:r>
      <w:r w:rsidR="00D732AF">
        <w:t>arbitrary shape</w:t>
      </w:r>
      <w:r>
        <w:t xml:space="preserve"> (</w:t>
      </w:r>
      <w:r w:rsidRPr="00D732AF">
        <w:rPr>
          <w:i/>
        </w:rPr>
        <w:t>C</w:t>
      </w:r>
      <w:r w:rsidRPr="00D732AF">
        <w:rPr>
          <w:vertAlign w:val="subscript"/>
        </w:rPr>
        <w:t>Island</w:t>
      </w:r>
      <w:r>
        <w:t xml:space="preserve">=0), </w:t>
      </w:r>
      <w:r w:rsidR="00D732AF">
        <w:t>respectively</w:t>
      </w:r>
      <w:r>
        <w:t>.</w:t>
      </w:r>
      <w:r w:rsidR="00D732AF">
        <w:t xml:space="preserve"> </w:t>
      </w:r>
      <w:r>
        <w:t xml:space="preserve">On setting </w:t>
      </w:r>
      <w:r w:rsidRPr="00D732AF">
        <w:rPr>
          <w:i/>
        </w:rPr>
        <w:t>C</w:t>
      </w:r>
      <w:r w:rsidRPr="00D732AF">
        <w:rPr>
          <w:vertAlign w:val="subscript"/>
        </w:rPr>
        <w:t>Island</w:t>
      </w:r>
      <w:r>
        <w:t xml:space="preserve">=2, </w:t>
      </w:r>
      <w:r w:rsidRPr="00B90515">
        <w:rPr>
          <w:i/>
        </w:rPr>
        <w:t>n</w:t>
      </w:r>
      <w:r w:rsidRPr="00B90515">
        <w:rPr>
          <w:i/>
          <w:vertAlign w:val="subscript"/>
        </w:rPr>
        <w:t>i</w:t>
      </w:r>
      <w:r w:rsidRPr="00B90515">
        <w:rPr>
          <w:vertAlign w:val="subscript"/>
        </w:rPr>
        <w:t>1</w:t>
      </w:r>
      <w:r w:rsidRPr="00B90515">
        <w:t xml:space="preserve"> and</w:t>
      </w:r>
      <w:r w:rsidRPr="00B90515">
        <w:rPr>
          <w:i/>
        </w:rPr>
        <w:t xml:space="preserve"> n</w:t>
      </w:r>
      <w:r w:rsidRPr="00B90515">
        <w:rPr>
          <w:i/>
          <w:vertAlign w:val="subscript"/>
        </w:rPr>
        <w:t>i</w:t>
      </w:r>
      <w:r w:rsidRPr="00B90515">
        <w:rPr>
          <w:vertAlign w:val="subscript"/>
        </w:rPr>
        <w:t>2</w:t>
      </w:r>
      <w:r>
        <w:t xml:space="preserve"> would specify the </w:t>
      </w:r>
      <w:r w:rsidR="00804499">
        <w:t xml:space="preserve">major or minor </w:t>
      </w:r>
      <w:r>
        <w:t xml:space="preserve">axes of the ellipse along </w:t>
      </w:r>
      <w:r w:rsidRPr="00B90515">
        <w:rPr>
          <w:i/>
        </w:rPr>
        <w:t>x</w:t>
      </w:r>
      <w:r w:rsidRPr="00B90515">
        <w:rPr>
          <w:vertAlign w:val="subscript"/>
        </w:rPr>
        <w:t>1</w:t>
      </w:r>
      <w:r w:rsidRPr="00B90515">
        <w:t xml:space="preserve"> </w:t>
      </w:r>
      <w:r>
        <w:t xml:space="preserve">and </w:t>
      </w:r>
      <w:r w:rsidRPr="00B90515">
        <w:rPr>
          <w:i/>
        </w:rPr>
        <w:t>x</w:t>
      </w:r>
      <w:r>
        <w:rPr>
          <w:vertAlign w:val="subscript"/>
        </w:rPr>
        <w:t>2</w:t>
      </w:r>
      <w:r w:rsidRPr="00B90515">
        <w:t xml:space="preserve"> direction</w:t>
      </w:r>
      <w:r>
        <w:t xml:space="preserve">s, respectively. </w:t>
      </w:r>
      <w:r w:rsidR="00936700">
        <w:t xml:space="preserve">On setting </w:t>
      </w:r>
      <w:r w:rsidR="00936700" w:rsidRPr="00804499">
        <w:rPr>
          <w:i/>
        </w:rPr>
        <w:t>C</w:t>
      </w:r>
      <w:r w:rsidR="00936700" w:rsidRPr="00804499">
        <w:rPr>
          <w:vertAlign w:val="subscript"/>
        </w:rPr>
        <w:t>Island</w:t>
      </w:r>
      <w:r w:rsidR="00936700">
        <w:t xml:space="preserve">=0, </w:t>
      </w:r>
      <w:ins w:id="0" w:author="Tiannan Yang" w:date="2016-06-27T15:30:00Z">
        <w:r w:rsidR="00830706">
          <w:t>an</w:t>
        </w:r>
      </w:ins>
      <w:ins w:id="1" w:author="Tiannan Yang" w:date="2016-06-27T15:27:00Z">
        <w:r w:rsidR="00E438EF">
          <w:t xml:space="preserve"> arbitrary in-plane </w:t>
        </w:r>
      </w:ins>
      <w:ins w:id="2" w:author="Tiannan Yang" w:date="2016-06-27T15:28:00Z">
        <w:r w:rsidR="00E438EF">
          <w:t xml:space="preserve">shape </w:t>
        </w:r>
      </w:ins>
      <w:ins w:id="3" w:author="Tiannan Yang" w:date="2016-06-27T15:30:00Z">
        <w:r w:rsidR="00830706">
          <w:t>defined in</w:t>
        </w:r>
      </w:ins>
      <w:ins w:id="4" w:author="Tiannan Yang" w:date="2016-06-27T15:28:00Z">
        <w:r w:rsidR="00E438EF">
          <w:t xml:space="preserve"> an input file </w:t>
        </w:r>
      </w:ins>
      <w:ins w:id="5" w:author="Tiannan Yang" w:date="2016-06-27T15:30:00Z">
        <w:r w:rsidR="00830706" w:rsidRPr="00C663EA">
          <w:rPr>
            <w:i/>
          </w:rPr>
          <w:t>islandShape.in</w:t>
        </w:r>
        <w:r w:rsidR="00830706">
          <w:t xml:space="preserve"> would be adopted</w:t>
        </w:r>
      </w:ins>
      <w:ins w:id="6" w:author="Tiannan Yang" w:date="2016-06-27T15:31:00Z">
        <w:r w:rsidR="00830706">
          <w:t xml:space="preserve"> (see Section 3 for details)</w:t>
        </w:r>
      </w:ins>
      <w:ins w:id="7" w:author="Tiannan Yang" w:date="2016-06-27T15:28:00Z">
        <w:r w:rsidR="00E438EF">
          <w:t xml:space="preserve">. </w:t>
        </w:r>
      </w:ins>
      <w:r>
        <w:t>C</w:t>
      </w:r>
      <w:r w:rsidR="00D732AF">
        <w:t xml:space="preserve">ases </w:t>
      </w:r>
      <w:r>
        <w:t xml:space="preserve">for </w:t>
      </w:r>
      <w:r w:rsidRPr="00D732AF">
        <w:rPr>
          <w:i/>
        </w:rPr>
        <w:t>C</w:t>
      </w:r>
      <w:r w:rsidRPr="00D732AF">
        <w:rPr>
          <w:vertAlign w:val="subscript"/>
        </w:rPr>
        <w:t>Island</w:t>
      </w:r>
      <w:r>
        <w:t xml:space="preserve">=2 and </w:t>
      </w:r>
      <w:r w:rsidRPr="00D732AF">
        <w:rPr>
          <w:i/>
        </w:rPr>
        <w:t>C</w:t>
      </w:r>
      <w:r w:rsidRPr="00D732AF">
        <w:rPr>
          <w:vertAlign w:val="subscript"/>
        </w:rPr>
        <w:t>Island</w:t>
      </w:r>
      <w:r>
        <w:t xml:space="preserve">=0 </w:t>
      </w:r>
      <w:r w:rsidR="00D732AF">
        <w:t>are omitted in Table 2.1.</w:t>
      </w:r>
    </w:p>
    <w:p w14:paraId="06068443" w14:textId="77777777" w:rsidR="007B1CDF" w:rsidRDefault="007B1CDF" w:rsidP="00E71694">
      <w:pPr>
        <w:jc w:val="both"/>
      </w:pPr>
    </w:p>
    <w:p w14:paraId="09A41AE7" w14:textId="6B3B3C9F" w:rsidR="00DC18F6" w:rsidRDefault="00E845E2" w:rsidP="00DC18F6">
      <w:pPr>
        <w:jc w:val="both"/>
      </w:pPr>
      <w:r>
        <w:t xml:space="preserve">For thin films and island(s)-on-substrate systems, the thickness of the substrate should be at least 11 grids, i.e., </w:t>
      </w:r>
      <w:r w:rsidR="00664FD3" w:rsidRPr="008F0F69">
        <w:rPr>
          <w:position w:val="-12"/>
        </w:rPr>
        <w:object w:dxaOrig="700" w:dyaOrig="360" w14:anchorId="25F65C37">
          <v:shape id="_x0000_i1030" type="#_x0000_t75" style="width:35.25pt;height:18pt" o:ole="">
            <v:imagedata r:id="rId28" o:title=""/>
          </v:shape>
          <o:OLEObject Type="Embed" ProgID="Equation.DSMT4" ShapeID="_x0000_i1030" DrawAspect="Content" ObjectID="_1530393571" r:id="rId29"/>
        </w:object>
      </w:r>
      <w:r>
        <w:t xml:space="preserve">. </w:t>
      </w:r>
      <w:r w:rsidR="00A36C74">
        <w:t>At all actual surfaces of a magnet</w:t>
      </w:r>
      <w:r w:rsidR="008F0F69">
        <w:t>,</w:t>
      </w:r>
      <w:r w:rsidR="00A36C74">
        <w:t xml:space="preserve"> a number of a</w:t>
      </w:r>
      <w:r w:rsidR="00307758">
        <w:t xml:space="preserve">t least </w:t>
      </w:r>
      <w:r w:rsidR="00A36C74">
        <w:t>4</w:t>
      </w:r>
      <w:r w:rsidR="00307758">
        <w:t xml:space="preserve"> stacking layers of vacuum is needed, i</w:t>
      </w:r>
      <w:r w:rsidR="00DA3860">
        <w:t xml:space="preserve">f </w:t>
      </w:r>
      <w:r w:rsidR="00307758">
        <w:t xml:space="preserve">one or more of the following components is considered: </w:t>
      </w:r>
      <w:r w:rsidR="00FD51FD">
        <w:t xml:space="preserve">(demagnetizing) stray field, magnetoelastic interaction, </w:t>
      </w:r>
      <w:r w:rsidR="00DA3860">
        <w:t>exchange interaction,</w:t>
      </w:r>
      <w:r w:rsidR="00FD51FD">
        <w:t xml:space="preserve"> or</w:t>
      </w:r>
      <w:r w:rsidR="00DA3860">
        <w:t xml:space="preserve"> Dzyaloshinskii-Moriya</w:t>
      </w:r>
      <w:r w:rsidR="00307758">
        <w:t xml:space="preserve"> interaction (DMI)</w:t>
      </w:r>
      <w:r w:rsidR="002A2542">
        <w:rPr>
          <w:lang w:eastAsia="zh-CN"/>
        </w:rPr>
        <w:t>.</w:t>
      </w:r>
      <w:r w:rsidR="00A36C74">
        <w:t xml:space="preserve"> </w:t>
      </w:r>
      <w:r w:rsidR="002A2542">
        <w:t>For example,</w:t>
      </w:r>
      <w:r w:rsidR="00A36C74">
        <w:t xml:space="preserve"> for </w:t>
      </w:r>
      <w:r w:rsidR="00DC18F6">
        <w:t xml:space="preserve">simulating </w:t>
      </w:r>
      <w:r w:rsidR="00A36C74">
        <w:t>a cuboid</w:t>
      </w:r>
      <w:r w:rsidR="00307758">
        <w:t xml:space="preserve"> island with</w:t>
      </w:r>
      <w:r w:rsidR="00DC18F6">
        <w:t xml:space="preserve"> a length of </w:t>
      </w:r>
      <w:r w:rsidR="00DC18F6" w:rsidRPr="00DC18F6">
        <w:rPr>
          <w:i/>
        </w:rPr>
        <w:t>n</w:t>
      </w:r>
      <w:r w:rsidR="00DC18F6" w:rsidRPr="00DC18F6">
        <w:rPr>
          <w:i/>
          <w:vertAlign w:val="subscript"/>
        </w:rPr>
        <w:t>i</w:t>
      </w:r>
      <w:r w:rsidR="00DC18F6" w:rsidRPr="00DC18F6">
        <w:rPr>
          <w:vertAlign w:val="subscript"/>
        </w:rPr>
        <w:t>1</w:t>
      </w:r>
      <w:r w:rsidR="00DC18F6">
        <w:t xml:space="preserve"> grids along </w:t>
      </w:r>
      <w:r w:rsidR="00DC18F6" w:rsidRPr="00DC18F6">
        <w:rPr>
          <w:i/>
        </w:rPr>
        <w:t>x</w:t>
      </w:r>
      <w:r w:rsidR="00DC18F6" w:rsidRPr="00DC18F6">
        <w:rPr>
          <w:vertAlign w:val="subscript"/>
        </w:rPr>
        <w:t>1</w:t>
      </w:r>
      <w:r w:rsidR="00DC18F6">
        <w:t xml:space="preserve"> direction,</w:t>
      </w:r>
      <w:r w:rsidR="00A36C74">
        <w:t xml:space="preserve"> </w:t>
      </w:r>
      <w:r w:rsidR="00DC18F6" w:rsidRPr="00DC18F6">
        <w:rPr>
          <w:i/>
        </w:rPr>
        <w:t>n</w:t>
      </w:r>
      <w:r w:rsidR="00DC18F6" w:rsidRPr="00DC18F6">
        <w:rPr>
          <w:vertAlign w:val="subscript"/>
        </w:rPr>
        <w:t>1</w:t>
      </w:r>
      <w:r w:rsidR="00DC18F6">
        <w:t xml:space="preserve"> </w:t>
      </w:r>
      <w:r w:rsidR="008F0F69">
        <w:t xml:space="preserve">should be chosen </w:t>
      </w:r>
      <w:r w:rsidR="00FD51FD">
        <w:t xml:space="preserve">following </w:t>
      </w:r>
      <w:r w:rsidR="00664FD3" w:rsidRPr="009462F6">
        <w:rPr>
          <w:position w:val="-14"/>
        </w:rPr>
        <w:object w:dxaOrig="1480" w:dyaOrig="400" w14:anchorId="76EA25F8">
          <v:shape id="_x0000_i1031" type="#_x0000_t75" style="width:73.5pt;height:21pt" o:ole="">
            <v:imagedata r:id="rId30" o:title=""/>
          </v:shape>
          <o:OLEObject Type="Embed" ProgID="Equation.DSMT4" ShapeID="_x0000_i1031" DrawAspect="Content" ObjectID="_1530393572" r:id="rId31"/>
        </w:object>
      </w:r>
      <w:r w:rsidR="00DC18F6">
        <w:t>.</w:t>
      </w:r>
      <w:r>
        <w:t xml:space="preserve"> </w:t>
      </w:r>
    </w:p>
    <w:p w14:paraId="77A8D6F2" w14:textId="77777777" w:rsidR="00DC18F6" w:rsidRDefault="00DC18F6" w:rsidP="00DC18F6">
      <w:pPr>
        <w:jc w:val="both"/>
      </w:pPr>
    </w:p>
    <w:p w14:paraId="17B49FA4" w14:textId="4B55E3D1" w:rsidR="00DC18F6" w:rsidRDefault="002A2542" w:rsidP="00DC18F6">
      <w:pPr>
        <w:jc w:val="both"/>
      </w:pPr>
      <w:r>
        <w:t>Spatial distribution of the</w:t>
      </w:r>
      <w:r w:rsidR="00DC18F6">
        <w:t xml:space="preserve"> local magnetization </w:t>
      </w:r>
      <w:r>
        <w:t xml:space="preserve">vector </w:t>
      </w:r>
      <w:r w:rsidR="00664FD3" w:rsidRPr="00070BA1">
        <w:rPr>
          <w:position w:val="-14"/>
        </w:rPr>
        <w:object w:dxaOrig="1740" w:dyaOrig="400" w14:anchorId="08A243AF">
          <v:shape id="_x0000_i1032" type="#_x0000_t75" style="width:86.25pt;height:21pt" o:ole="">
            <v:imagedata r:id="rId32" o:title=""/>
          </v:shape>
          <o:OLEObject Type="Embed" ProgID="Equation.DSMT4" ShapeID="_x0000_i1032" DrawAspect="Content" ObjectID="_1530393573" r:id="rId33"/>
        </w:object>
      </w:r>
      <w:r w:rsidR="00DC18F6">
        <w:t xml:space="preserve"> is used to describe </w:t>
      </w:r>
      <w:r>
        <w:t xml:space="preserve">magnetic domain </w:t>
      </w:r>
      <w:r w:rsidR="00DC18F6">
        <w:t xml:space="preserve">structure, where </w:t>
      </w:r>
      <w:r w:rsidR="00301D4C">
        <w:rPr>
          <w:b/>
        </w:rPr>
        <w:t>x</w:t>
      </w:r>
      <w:r w:rsidR="00DC18F6">
        <w:t xml:space="preserve"> is the position vector, </w:t>
      </w:r>
      <w:r w:rsidR="00DC18F6" w:rsidRPr="004D44BD">
        <w:rPr>
          <w:i/>
        </w:rPr>
        <w:t>M</w:t>
      </w:r>
      <w:r w:rsidR="00DC18F6" w:rsidRPr="004D44BD">
        <w:rPr>
          <w:i/>
          <w:vertAlign w:val="subscript"/>
        </w:rPr>
        <w:t>S</w:t>
      </w:r>
      <w:r w:rsidR="00DC18F6" w:rsidRPr="004D44BD">
        <w:t xml:space="preserve"> is the spontaneous magnetization</w:t>
      </w:r>
      <w:r w:rsidR="00DC18F6">
        <w:t>,</w:t>
      </w:r>
      <w:r w:rsidR="00DC18F6" w:rsidRPr="004D44BD">
        <w:t xml:space="preserve"> and </w:t>
      </w:r>
      <w:r w:rsidR="00DC18F6" w:rsidRPr="004D44BD">
        <w:rPr>
          <w:b/>
        </w:rPr>
        <w:t>m</w:t>
      </w:r>
      <w:r w:rsidR="00DC18F6" w:rsidRPr="004D44BD">
        <w:t xml:space="preserve"> </w:t>
      </w:r>
      <w:r w:rsidR="00DC18F6">
        <w:t xml:space="preserve">is </w:t>
      </w:r>
      <w:r w:rsidR="00DC18F6" w:rsidRPr="004D44BD">
        <w:t>the normalized magnetization</w:t>
      </w:r>
      <w:r w:rsidR="00DC18F6">
        <w:t xml:space="preserve">. </w:t>
      </w:r>
      <w:ins w:id="8" w:author="Tiannan Yang" w:date="2016-06-27T15:49:00Z">
        <w:r w:rsidR="00A11C86">
          <w:t xml:space="preserve">The SI units are adopted in </w:t>
        </w:r>
      </w:ins>
      <w:ins w:id="9" w:author="Tiannan Yang" w:date="2016-06-28T17:05:00Z">
        <w:r w:rsidR="006A4339" w:rsidRPr="009952AF">
          <w:rPr>
            <w:i/>
          </w:rPr>
          <w:t>μ</w:t>
        </w:r>
        <w:r w:rsidR="006A4339">
          <w:t>-Pro</w:t>
        </w:r>
        <w:r w:rsidR="006A4339" w:rsidRPr="00E460EC">
          <w:rPr>
            <w:vertAlign w:val="superscript"/>
          </w:rPr>
          <w:t>®</w:t>
        </w:r>
      </w:ins>
      <w:ins w:id="10" w:author="Tiannan Yang" w:date="2016-06-28T14:29:00Z">
        <w:r w:rsidR="00546C24">
          <w:t xml:space="preserve"> Mag</w:t>
        </w:r>
      </w:ins>
      <w:ins w:id="11" w:author="Tiannan Yang" w:date="2016-06-27T17:07:00Z">
        <w:r w:rsidR="00546C24">
          <w:t xml:space="preserve"> and throughout th</w:t>
        </w:r>
      </w:ins>
      <w:ins w:id="12" w:author="Tiannan Yang" w:date="2016-06-28T14:29:00Z">
        <w:r w:rsidR="00546C24">
          <w:t>is</w:t>
        </w:r>
      </w:ins>
      <w:ins w:id="13" w:author="Tiannan Yang" w:date="2016-06-27T17:07:00Z">
        <w:r w:rsidR="00A06617">
          <w:t xml:space="preserve"> </w:t>
        </w:r>
      </w:ins>
      <w:ins w:id="14" w:author="Tiannan Yang" w:date="2016-06-27T17:08:00Z">
        <w:r w:rsidR="00A06617">
          <w:t>documentation</w:t>
        </w:r>
      </w:ins>
      <w:ins w:id="15" w:author="Tiannan Yang" w:date="2016-06-27T15:49:00Z">
        <w:r w:rsidR="00A11C86">
          <w:t>.</w:t>
        </w:r>
      </w:ins>
    </w:p>
    <w:p w14:paraId="5CDF1A11" w14:textId="77777777" w:rsidR="00E31EC3" w:rsidRDefault="00E31EC3" w:rsidP="00DC18F6">
      <w:pPr>
        <w:jc w:val="both"/>
      </w:pPr>
    </w:p>
    <w:p w14:paraId="647C70A4" w14:textId="17B65828" w:rsidR="00882EB3" w:rsidRDefault="002A2542" w:rsidP="00DC18F6">
      <w:pPr>
        <w:jc w:val="both"/>
      </w:pPr>
      <w:r>
        <w:t>A</w:t>
      </w:r>
      <w:r w:rsidR="00C92927">
        <w:t xml:space="preserve"> </w:t>
      </w:r>
      <w:r w:rsidR="00E31EC3">
        <w:t xml:space="preserve">set of </w:t>
      </w:r>
      <w:r w:rsidR="00C92927">
        <w:t>Euler angle array</w:t>
      </w:r>
      <w:r w:rsidR="00E31EC3">
        <w:t>s</w:t>
      </w:r>
      <w:r>
        <w:t xml:space="preserve"> including </w:t>
      </w:r>
      <w:r w:rsidR="00664FD3" w:rsidRPr="00070BA1">
        <w:rPr>
          <w:position w:val="-14"/>
        </w:rPr>
        <w:object w:dxaOrig="2360" w:dyaOrig="400" w14:anchorId="2FEBC7D6">
          <v:shape id="_x0000_i1033" type="#_x0000_t75" style="width:117.75pt;height:21pt" o:ole="">
            <v:imagedata r:id="rId34" o:title=""/>
          </v:shape>
          <o:OLEObject Type="Embed" ProgID="Equation.DSMT4" ShapeID="_x0000_i1033" DrawAspect="Content" ObjectID="_1530393574" r:id="rId35"/>
        </w:object>
      </w:r>
      <w:r w:rsidR="00882EB3" w:rsidRPr="00882EB3">
        <w:t xml:space="preserve"> </w:t>
      </w:r>
      <w:r w:rsidR="00E31EC3">
        <w:t>are</w:t>
      </w:r>
      <w:r w:rsidR="00C92927">
        <w:t xml:space="preserve"> introduced</w:t>
      </w:r>
      <w:r>
        <w:t xml:space="preserve"> to treat a polycrystal.</w:t>
      </w:r>
      <w:r w:rsidR="00E845E2">
        <w:t xml:space="preserve"> </w:t>
      </w:r>
      <w:r>
        <w:t xml:space="preserve">These angle arrays </w:t>
      </w:r>
      <w:r w:rsidR="00882EB3">
        <w:t xml:space="preserve">rotate the </w:t>
      </w:r>
      <w:r w:rsidR="00E845E2">
        <w:t>system</w:t>
      </w:r>
      <w:r w:rsidR="00882EB3">
        <w:t xml:space="preserve"> coordinate axes to the local crystall</w:t>
      </w:r>
      <w:r>
        <w:t>ographic</w:t>
      </w:r>
      <w:r w:rsidR="00882EB3">
        <w:t xml:space="preserve"> coordinate axes. The transformation matrix </w:t>
      </w:r>
      <w:r w:rsidR="00550CE9" w:rsidRPr="00550CE9">
        <w:rPr>
          <w:b/>
        </w:rPr>
        <w:t>a</w:t>
      </w:r>
      <w:r w:rsidR="00550CE9">
        <w:t xml:space="preserve"> </w:t>
      </w:r>
      <w:r w:rsidR="00882EB3">
        <w:t xml:space="preserve">from the </w:t>
      </w:r>
      <w:r w:rsidR="00E845E2">
        <w:t>system</w:t>
      </w:r>
      <w:r w:rsidR="00882EB3">
        <w:t xml:space="preserve"> </w:t>
      </w:r>
      <w:r w:rsidR="00406D84">
        <w:t xml:space="preserve">coordinates </w:t>
      </w:r>
      <w:r w:rsidR="00882EB3">
        <w:t xml:space="preserve">to </w:t>
      </w:r>
      <w:r w:rsidR="00550CE9">
        <w:t xml:space="preserve">the local </w:t>
      </w:r>
      <w:r>
        <w:t xml:space="preserve">crystallographic </w:t>
      </w:r>
      <w:r w:rsidR="00550CE9">
        <w:t>coordinate</w:t>
      </w:r>
      <w:r w:rsidR="00406D84">
        <w:t>s</w:t>
      </w:r>
      <w:r w:rsidR="00882EB3">
        <w:t xml:space="preserve"> is</w:t>
      </w:r>
      <w:r>
        <w:t xml:space="preserve"> </w:t>
      </w:r>
    </w:p>
    <w:p w14:paraId="14FA2969" w14:textId="407E5D8D" w:rsidR="00882EB3" w:rsidRDefault="00664FD3" w:rsidP="00E31EC3">
      <w:pPr>
        <w:jc w:val="right"/>
      </w:pPr>
      <w:r w:rsidRPr="00E31EC3">
        <w:rPr>
          <w:position w:val="-50"/>
        </w:rPr>
        <w:object w:dxaOrig="7780" w:dyaOrig="1120" w14:anchorId="236E4BD6">
          <v:shape id="_x0000_i1034" type="#_x0000_t75" style="width:387pt;height:57.75pt" o:ole="">
            <v:imagedata r:id="rId36" o:title=""/>
          </v:shape>
          <o:OLEObject Type="Embed" ProgID="Equation.DSMT4" ShapeID="_x0000_i1034" DrawAspect="Content" ObjectID="_1530393575" r:id="rId37"/>
        </w:object>
      </w:r>
      <w:r w:rsidR="00E31EC3">
        <w:t xml:space="preserve">           (1)</w:t>
      </w:r>
    </w:p>
    <w:p w14:paraId="075D1C7D" w14:textId="6E8B48BA" w:rsidR="00DC18F6" w:rsidRDefault="00882EB3" w:rsidP="00DC18F6">
      <w:pPr>
        <w:jc w:val="both"/>
      </w:pPr>
      <w:r>
        <w:t xml:space="preserve">For example, transformation of a vector </w:t>
      </w:r>
      <w:r w:rsidRPr="00882EB3">
        <w:rPr>
          <w:b/>
        </w:rPr>
        <w:t>v</w:t>
      </w:r>
      <w:r>
        <w:t xml:space="preserve"> from the </w:t>
      </w:r>
      <w:r w:rsidR="00E845E2">
        <w:t>system coordinates</w:t>
      </w:r>
      <w:r w:rsidR="00550CE9">
        <w:t xml:space="preserve"> to local </w:t>
      </w:r>
      <w:r w:rsidR="00406D84">
        <w:t>crystall</w:t>
      </w:r>
      <w:r w:rsidR="00D868F1">
        <w:t>ographic</w:t>
      </w:r>
      <w:r w:rsidR="00406D84">
        <w:t xml:space="preserve"> </w:t>
      </w:r>
      <w:r w:rsidR="00550CE9">
        <w:t xml:space="preserve">coordinates follows </w:t>
      </w:r>
      <w:r w:rsidR="00664FD3" w:rsidRPr="00070BA1">
        <w:rPr>
          <w:position w:val="-14"/>
        </w:rPr>
        <w:object w:dxaOrig="900" w:dyaOrig="380" w14:anchorId="4843D241">
          <v:shape id="_x0000_i1035" type="#_x0000_t75" style="width:45pt;height:18.75pt" o:ole="">
            <v:imagedata r:id="rId38" o:title=""/>
          </v:shape>
          <o:OLEObject Type="Embed" ProgID="Equation.DSMT4" ShapeID="_x0000_i1035" DrawAspect="Content" ObjectID="_1530393576" r:id="rId39"/>
        </w:object>
      </w:r>
      <w:r w:rsidR="00D868F1">
        <w:t xml:space="preserve"> (</w:t>
      </w:r>
      <w:r w:rsidR="00D868F1" w:rsidRPr="00830706">
        <w:rPr>
          <w:i/>
        </w:rPr>
        <w:t>i</w:t>
      </w:r>
      <w:r w:rsidR="00D868F1">
        <w:t>,</w:t>
      </w:r>
      <w:r w:rsidR="00D868F1" w:rsidRPr="00830706">
        <w:rPr>
          <w:i/>
        </w:rPr>
        <w:t>j</w:t>
      </w:r>
      <w:r w:rsidR="00D868F1">
        <w:t>=1,2,3)</w:t>
      </w:r>
      <w:r>
        <w:t>. Here a prime (‘)</w:t>
      </w:r>
      <w:ins w:id="16" w:author="Tiannan Yang" w:date="2016-06-27T15:34:00Z">
        <w:r w:rsidR="00830706">
          <w:t xml:space="preserve"> in a subscript</w:t>
        </w:r>
      </w:ins>
      <w:r>
        <w:t xml:space="preserve"> following an index 1, 2, or 3</w:t>
      </w:r>
      <w:del w:id="17" w:author="Tiannan Yang" w:date="2016-06-27T15:34:00Z">
        <w:r w:rsidDel="00830706">
          <w:delText xml:space="preserve"> in a subscript</w:delText>
        </w:r>
      </w:del>
      <w:r>
        <w:t xml:space="preserve"> indicates a component of a vector or a tensor in the local crystalline coordinate, e.g., </w:t>
      </w:r>
      <w:r w:rsidRPr="00732B1A">
        <w:rPr>
          <w:i/>
        </w:rPr>
        <w:t>m</w:t>
      </w:r>
      <w:r w:rsidRPr="00624E91">
        <w:rPr>
          <w:vertAlign w:val="subscript"/>
        </w:rPr>
        <w:t>1’</w:t>
      </w:r>
      <w:r>
        <w:t>(</w:t>
      </w:r>
      <w:r w:rsidR="00A3277C">
        <w:rPr>
          <w:b/>
        </w:rPr>
        <w:t>x</w:t>
      </w:r>
      <w:r>
        <w:t xml:space="preserve">) is the component of </w:t>
      </w:r>
      <w:r w:rsidRPr="00624E91">
        <w:rPr>
          <w:b/>
        </w:rPr>
        <w:t>m</w:t>
      </w:r>
      <w:r>
        <w:t>(</w:t>
      </w:r>
      <w:r w:rsidR="00A3277C">
        <w:rPr>
          <w:b/>
        </w:rPr>
        <w:t>x</w:t>
      </w:r>
      <w:r>
        <w:t>) along the local crystall</w:t>
      </w:r>
      <w:r w:rsidR="00D868F1">
        <w:t>ographic</w:t>
      </w:r>
      <w:r>
        <w:t xml:space="preserve"> coordinate axis </w:t>
      </w:r>
      <w:r w:rsidR="00664FD3" w:rsidRPr="00977DB0">
        <w:rPr>
          <w:position w:val="-12"/>
        </w:rPr>
        <w:object w:dxaOrig="320" w:dyaOrig="360" w14:anchorId="557152E9">
          <v:shape id="_x0000_i1036" type="#_x0000_t75" style="width:15.75pt;height:18pt" o:ole="">
            <v:imagedata r:id="rId40" o:title=""/>
          </v:shape>
          <o:OLEObject Type="Embed" ProgID="Equation.DSMT4" ShapeID="_x0000_i1036" DrawAspect="Content" ObjectID="_1530393577" r:id="rId41"/>
        </w:object>
      </w:r>
      <w:r>
        <w:t xml:space="preserve"> at position </w:t>
      </w:r>
      <w:r w:rsidR="00A3277C">
        <w:rPr>
          <w:b/>
        </w:rPr>
        <w:t>x</w:t>
      </w:r>
      <w:r w:rsidR="00D868F1">
        <w:t>.</w:t>
      </w:r>
      <w:r>
        <w:t xml:space="preserve"> </w:t>
      </w:r>
      <w:r w:rsidR="00D868F1">
        <w:t xml:space="preserve">Note that </w:t>
      </w:r>
      <w:ins w:id="18" w:author="Tiannan Yang" w:date="2016-06-27T15:38:00Z">
        <w:r w:rsidR="00830706">
          <w:t xml:space="preserve">Einstein </w:t>
        </w:r>
      </w:ins>
      <w:r w:rsidR="00D868F1">
        <w:t xml:space="preserve">summation </w:t>
      </w:r>
      <w:r>
        <w:t xml:space="preserve">convention is adopted throughout the documentation. </w:t>
      </w:r>
    </w:p>
    <w:p w14:paraId="6BE5CFB1" w14:textId="77777777" w:rsidR="00977DB0" w:rsidRDefault="00977DB0" w:rsidP="00E71694">
      <w:pPr>
        <w:jc w:val="both"/>
      </w:pPr>
    </w:p>
    <w:p w14:paraId="3C65F437" w14:textId="77777777" w:rsidR="00550CE9" w:rsidRDefault="00550CE9" w:rsidP="00E71694">
      <w:pPr>
        <w:jc w:val="both"/>
      </w:pPr>
    </w:p>
    <w:p w14:paraId="7635CB41" w14:textId="77777777" w:rsidR="00FD51FD" w:rsidRDefault="00FD51FD" w:rsidP="00E71694">
      <w:pPr>
        <w:jc w:val="both"/>
      </w:pPr>
    </w:p>
    <w:p w14:paraId="6355CBC5" w14:textId="60AF938A" w:rsidR="006A4873" w:rsidRDefault="006A4873" w:rsidP="006A4873">
      <w:pPr>
        <w:jc w:val="both"/>
        <w:rPr>
          <w:b/>
        </w:rPr>
      </w:pPr>
      <w:r w:rsidRPr="00935F4B">
        <w:rPr>
          <w:b/>
        </w:rPr>
        <w:t xml:space="preserve">2.2 Magnetization </w:t>
      </w:r>
      <w:r w:rsidR="00D868F1">
        <w:rPr>
          <w:b/>
        </w:rPr>
        <w:t>dynamics</w:t>
      </w:r>
    </w:p>
    <w:p w14:paraId="74D15418" w14:textId="77777777" w:rsidR="00ED423E" w:rsidRPr="00935F4B" w:rsidRDefault="00ED423E" w:rsidP="006A4873">
      <w:pPr>
        <w:jc w:val="both"/>
        <w:rPr>
          <w:b/>
        </w:rPr>
      </w:pPr>
    </w:p>
    <w:p w14:paraId="6D7723A6" w14:textId="61923F44" w:rsidR="006A4873" w:rsidRDefault="006A4873" w:rsidP="006A4873">
      <w:pPr>
        <w:jc w:val="both"/>
      </w:pPr>
      <w:r>
        <w:t xml:space="preserve">Temporal evolution of </w:t>
      </w:r>
      <w:r w:rsidR="00E26DDD">
        <w:rPr>
          <w:b/>
        </w:rPr>
        <w:t>m</w:t>
      </w:r>
      <w:r>
        <w:t xml:space="preserve"> is governed by the Landau-Lifshitz-Gilbert (LLG) equation, i.e., </w:t>
      </w:r>
    </w:p>
    <w:p w14:paraId="0E9F8467" w14:textId="68CF9BCE" w:rsidR="006A4873" w:rsidRDefault="00664FD3" w:rsidP="006A4873">
      <w:pPr>
        <w:jc w:val="right"/>
      </w:pPr>
      <w:r w:rsidRPr="00E26DDD">
        <w:rPr>
          <w:position w:val="-24"/>
        </w:rPr>
        <w:object w:dxaOrig="4599" w:dyaOrig="620" w14:anchorId="553495AB">
          <v:shape id="_x0000_i1037" type="#_x0000_t75" style="width:229.5pt;height:30.75pt" o:ole="">
            <v:imagedata r:id="rId42" o:title=""/>
          </v:shape>
          <o:OLEObject Type="Embed" ProgID="Equation.DSMT4" ShapeID="_x0000_i1037" DrawAspect="Content" ObjectID="_1530393578" r:id="rId43"/>
        </w:object>
      </w:r>
      <w:r w:rsidR="006A4873">
        <w:t xml:space="preserve">    </w:t>
      </w:r>
      <w:r w:rsidR="00A24F68">
        <w:t xml:space="preserve">            </w:t>
      </w:r>
      <w:r w:rsidR="00AF6A0B">
        <w:t xml:space="preserve">    </w:t>
      </w:r>
      <w:r w:rsidR="00A24F68">
        <w:t xml:space="preserve">                  (</w:t>
      </w:r>
      <w:r w:rsidR="00A3277C">
        <w:t>2</w:t>
      </w:r>
      <w:r w:rsidR="006A4873">
        <w:t>)</w:t>
      </w:r>
    </w:p>
    <w:p w14:paraId="18A728E1" w14:textId="4956825B" w:rsidR="006A4873" w:rsidRDefault="006A4873" w:rsidP="006A4873">
      <w:pPr>
        <w:jc w:val="both"/>
      </w:pPr>
      <w:r>
        <w:t>where</w:t>
      </w:r>
      <w:r w:rsidR="00D562E3">
        <w:t xml:space="preserve"> </w:t>
      </w:r>
      <w:r w:rsidR="00D562E3" w:rsidRPr="00D562E3">
        <w:rPr>
          <w:i/>
        </w:rPr>
        <w:t>t</w:t>
      </w:r>
      <w:r w:rsidR="00D562E3">
        <w:t xml:space="preserve"> is the time</w:t>
      </w:r>
      <w:r w:rsidRPr="00763352">
        <w:t>,</w:t>
      </w:r>
      <w:r w:rsidR="00191CEA">
        <w:t xml:space="preserve"> </w:t>
      </w:r>
      <w:r w:rsidR="00664FD3" w:rsidRPr="00884F6E">
        <w:rPr>
          <w:position w:val="-6"/>
        </w:rPr>
        <w:object w:dxaOrig="200" w:dyaOrig="220" w14:anchorId="37B3FDB0">
          <v:shape id="_x0000_i1038" type="#_x0000_t75" style="width:9.75pt;height:9.75pt" o:ole="">
            <v:imagedata r:id="rId44" o:title=""/>
          </v:shape>
          <o:OLEObject Type="Embed" ProgID="Equation.DSMT4" ShapeID="_x0000_i1038" DrawAspect="Content" ObjectID="_1530393579" r:id="rId45"/>
        </w:object>
      </w:r>
      <w:r w:rsidR="00406D84">
        <w:t xml:space="preserve"> </w:t>
      </w:r>
      <w:r w:rsidR="00191CEA">
        <w:t>is the total torque</w:t>
      </w:r>
      <w:r w:rsidR="00AF6A0B">
        <w:t>,</w:t>
      </w:r>
      <w:r w:rsidR="00E26DDD" w:rsidRPr="00E26DDD">
        <w:rPr>
          <w:i/>
          <w:iCs/>
        </w:rPr>
        <w:t xml:space="preserve"> </w:t>
      </w:r>
      <w:r w:rsidR="00E26DDD" w:rsidRPr="00763352">
        <w:rPr>
          <w:i/>
          <w:iCs/>
        </w:rPr>
        <w:t>α</w:t>
      </w:r>
      <w:r w:rsidR="00E26DDD" w:rsidRPr="00763352">
        <w:t xml:space="preserve"> is the damping constant</w:t>
      </w:r>
      <w:r w:rsidR="00E26DDD">
        <w:t>,</w:t>
      </w:r>
      <w:r w:rsidRPr="00763352">
        <w:t xml:space="preserve"> </w:t>
      </w:r>
      <w:r w:rsidRPr="00763352">
        <w:rPr>
          <w:i/>
          <w:iCs/>
        </w:rPr>
        <w:t>γ</w:t>
      </w:r>
      <w:r w:rsidRPr="00763352">
        <w:rPr>
          <w:rFonts w:hint="eastAsia"/>
          <w:vertAlign w:val="subscript"/>
        </w:rPr>
        <w:t>0</w:t>
      </w:r>
      <w:r w:rsidRPr="00763352">
        <w:rPr>
          <w:rFonts w:hint="eastAsia"/>
        </w:rPr>
        <w:t xml:space="preserve"> is </w:t>
      </w:r>
      <w:r w:rsidRPr="00763352">
        <w:t>the gyromagnetic ratio</w:t>
      </w:r>
      <w:r w:rsidR="00B550B2">
        <w:t xml:space="preserve"> in </w:t>
      </w:r>
      <w:r w:rsidR="00664FD3" w:rsidRPr="0080233B">
        <w:rPr>
          <w:position w:val="-14"/>
        </w:rPr>
        <w:object w:dxaOrig="940" w:dyaOrig="400" w14:anchorId="14C51BBB">
          <v:shape id="_x0000_i1039" type="#_x0000_t75" style="width:46.5pt;height:18.75pt" o:ole="">
            <v:imagedata r:id="rId46" o:title=""/>
          </v:shape>
          <o:OLEObject Type="Embed" ProgID="Equation.DSMT4" ShapeID="_x0000_i1039" DrawAspect="Content" ObjectID="_1530393580" r:id="rId47"/>
        </w:object>
      </w:r>
      <w:r w:rsidR="00783FA4">
        <w:t>.</w:t>
      </w:r>
      <w:r w:rsidRPr="00763352">
        <w:t xml:space="preserve"> </w:t>
      </w:r>
      <w:r w:rsidRPr="00763352">
        <w:rPr>
          <w:b/>
          <w:bCs/>
        </w:rPr>
        <w:t>H</w:t>
      </w:r>
      <w:r w:rsidRPr="00763352">
        <w:rPr>
          <w:vertAlign w:val="subscript"/>
        </w:rPr>
        <w:t>eff</w:t>
      </w:r>
      <w:r w:rsidRPr="00763352">
        <w:t xml:space="preserve"> is the effective magnetic field</w:t>
      </w:r>
      <w:r w:rsidRPr="00763352">
        <w:rPr>
          <w:rFonts w:hint="eastAsia"/>
        </w:rPr>
        <w:t xml:space="preserve"> given by </w:t>
      </w:r>
    </w:p>
    <w:p w14:paraId="5FD801D3" w14:textId="32936995" w:rsidR="006A4873" w:rsidRDefault="00664FD3" w:rsidP="006A4873">
      <w:pPr>
        <w:jc w:val="right"/>
      </w:pPr>
      <w:r w:rsidRPr="00F0714D">
        <w:rPr>
          <w:position w:val="-30"/>
        </w:rPr>
        <w:object w:dxaOrig="1960" w:dyaOrig="720" w14:anchorId="46F7215F">
          <v:shape id="_x0000_i1040" type="#_x0000_t75" style="width:98.25pt;height:36.75pt" o:ole="">
            <v:imagedata r:id="rId48" o:title=""/>
          </v:shape>
          <o:OLEObject Type="Embed" ProgID="Equation.DSMT4" ShapeID="_x0000_i1040" DrawAspect="Content" ObjectID="_1530393581" r:id="rId49"/>
        </w:object>
      </w:r>
      <w:r w:rsidR="006A4873" w:rsidRPr="00286C7A">
        <w:rPr>
          <w:rFonts w:hint="eastAsia"/>
        </w:rPr>
        <w:t xml:space="preserve">. </w:t>
      </w:r>
      <w:r w:rsidR="006A4873">
        <w:t xml:space="preserve">                              </w:t>
      </w:r>
      <w:r w:rsidR="00A24F68">
        <w:t xml:space="preserve">                              (</w:t>
      </w:r>
      <w:r w:rsidR="00A3277C">
        <w:t>3</w:t>
      </w:r>
      <w:r w:rsidR="006A4873">
        <w:t>)</w:t>
      </w:r>
    </w:p>
    <w:p w14:paraId="29CC732D" w14:textId="18125FAD" w:rsidR="007B1CDF" w:rsidRDefault="00ED423E" w:rsidP="006A4873">
      <w:pPr>
        <w:jc w:val="both"/>
      </w:pPr>
      <w:r>
        <w:t>w</w:t>
      </w:r>
      <w:r w:rsidR="009952AF">
        <w:t>here</w:t>
      </w:r>
      <w:r w:rsidR="00CF2125">
        <w:t xml:space="preserve"> </w:t>
      </w:r>
      <w:r w:rsidR="00664FD3" w:rsidRPr="000A26D6">
        <w:rPr>
          <w:position w:val="-12"/>
        </w:rPr>
        <w:object w:dxaOrig="1920" w:dyaOrig="380" w14:anchorId="7F968D9B">
          <v:shape id="_x0000_i1041" type="#_x0000_t75" style="width:95.25pt;height:18.75pt" o:ole="">
            <v:imagedata r:id="rId50" o:title=""/>
          </v:shape>
          <o:OLEObject Type="Embed" ProgID="Equation.DSMT4" ShapeID="_x0000_i1041" DrawAspect="Content" ObjectID="_1530393582" r:id="rId51"/>
        </w:object>
      </w:r>
      <w:r w:rsidR="00CF2125">
        <w:t xml:space="preserve"> is the vacuum permeability, and</w:t>
      </w:r>
      <w:r w:rsidR="009952AF">
        <w:t xml:space="preserve"> </w:t>
      </w:r>
      <w:r w:rsidR="009952AF" w:rsidRPr="00D562E3">
        <w:rPr>
          <w:i/>
        </w:rPr>
        <w:t>F</w:t>
      </w:r>
      <w:r w:rsidR="00327FBD">
        <w:t>[</w:t>
      </w:r>
      <w:r w:rsidR="00327FBD" w:rsidRPr="00327FBD">
        <w:rPr>
          <w:b/>
        </w:rPr>
        <w:t>M</w:t>
      </w:r>
      <w:r w:rsidR="00327FBD">
        <w:t>]</w:t>
      </w:r>
      <w:r w:rsidR="009952AF">
        <w:t xml:space="preserve"> is the Helmholtz free energy of the </w:t>
      </w:r>
      <w:r w:rsidR="00327FBD">
        <w:t>system, as a functional of the magnetization distribution</w:t>
      </w:r>
      <w:r w:rsidR="009952AF">
        <w:t xml:space="preserve">. </w:t>
      </w:r>
      <w:r w:rsidR="00783FA4" w:rsidRPr="00763352">
        <w:rPr>
          <w:b/>
          <w:bCs/>
        </w:rPr>
        <w:t>H</w:t>
      </w:r>
      <w:r w:rsidR="00783FA4" w:rsidRPr="00763352">
        <w:rPr>
          <w:vertAlign w:val="subscript"/>
        </w:rPr>
        <w:t>eff</w:t>
      </w:r>
      <w:r w:rsidR="00783FA4" w:rsidRPr="00763352">
        <w:t xml:space="preserve"> </w:t>
      </w:r>
      <w:r w:rsidR="007B1CDF">
        <w:t>includes the following contributions:</w:t>
      </w:r>
    </w:p>
    <w:p w14:paraId="691E46E2" w14:textId="54F17B78" w:rsidR="007B1CDF" w:rsidRDefault="007B1CDF" w:rsidP="005649EF">
      <w:pPr>
        <w:pStyle w:val="ListParagraph"/>
        <w:numPr>
          <w:ilvl w:val="0"/>
          <w:numId w:val="4"/>
        </w:numPr>
        <w:jc w:val="both"/>
      </w:pPr>
      <w:r>
        <w:t>E</w:t>
      </w:r>
      <w:r w:rsidR="00783FA4">
        <w:t xml:space="preserve">xternal field </w:t>
      </w:r>
      <w:r w:rsidR="00783FA4" w:rsidRPr="005649EF">
        <w:rPr>
          <w:b/>
          <w:bCs/>
        </w:rPr>
        <w:t>H</w:t>
      </w:r>
      <w:r w:rsidR="00783FA4" w:rsidRPr="005649EF">
        <w:rPr>
          <w:vertAlign w:val="subscript"/>
        </w:rPr>
        <w:t>ext</w:t>
      </w:r>
      <w:r>
        <w:t>;</w:t>
      </w:r>
    </w:p>
    <w:p w14:paraId="0A69B653" w14:textId="4609F6FF" w:rsidR="007B1CDF" w:rsidRDefault="007B1CDF" w:rsidP="005649EF">
      <w:pPr>
        <w:pStyle w:val="ListParagraph"/>
        <w:numPr>
          <w:ilvl w:val="0"/>
          <w:numId w:val="4"/>
        </w:numPr>
        <w:jc w:val="both"/>
      </w:pPr>
      <w:r>
        <w:t>M</w:t>
      </w:r>
      <w:r w:rsidR="00783FA4">
        <w:t xml:space="preserve">agnetic stray field or demagnetizing field </w:t>
      </w:r>
      <w:r w:rsidR="00783FA4" w:rsidRPr="005649EF">
        <w:rPr>
          <w:b/>
          <w:bCs/>
        </w:rPr>
        <w:t>H</w:t>
      </w:r>
      <w:r w:rsidR="00783FA4" w:rsidRPr="005649EF">
        <w:rPr>
          <w:vertAlign w:val="subscript"/>
        </w:rPr>
        <w:t>d</w:t>
      </w:r>
      <w:r>
        <w:t>;</w:t>
      </w:r>
    </w:p>
    <w:p w14:paraId="31E4C301" w14:textId="7611323F" w:rsidR="007B1CDF" w:rsidRDefault="007B1CDF" w:rsidP="005649EF">
      <w:pPr>
        <w:pStyle w:val="ListParagraph"/>
        <w:numPr>
          <w:ilvl w:val="0"/>
          <w:numId w:val="4"/>
        </w:numPr>
        <w:jc w:val="both"/>
      </w:pPr>
      <w:r>
        <w:t>M</w:t>
      </w:r>
      <w:r w:rsidR="00783FA4">
        <w:t xml:space="preserve">agnetocrystalline anisotropy field </w:t>
      </w:r>
      <w:r w:rsidR="00783FA4" w:rsidRPr="005649EF">
        <w:rPr>
          <w:b/>
          <w:bCs/>
        </w:rPr>
        <w:t>H</w:t>
      </w:r>
      <w:r w:rsidR="00783FA4" w:rsidRPr="005649EF">
        <w:rPr>
          <w:vertAlign w:val="subscript"/>
        </w:rPr>
        <w:t>anis</w:t>
      </w:r>
      <w:r>
        <w:t>;</w:t>
      </w:r>
    </w:p>
    <w:p w14:paraId="79E0D793" w14:textId="7645C2B1" w:rsidR="007B1CDF" w:rsidRDefault="007B1CDF" w:rsidP="005649EF">
      <w:pPr>
        <w:pStyle w:val="ListParagraph"/>
        <w:numPr>
          <w:ilvl w:val="0"/>
          <w:numId w:val="4"/>
        </w:numPr>
        <w:jc w:val="both"/>
      </w:pPr>
      <w:r>
        <w:t>M</w:t>
      </w:r>
      <w:r w:rsidR="00783FA4">
        <w:t xml:space="preserve">agnetoelastic field </w:t>
      </w:r>
      <w:r w:rsidR="00783FA4" w:rsidRPr="005649EF">
        <w:rPr>
          <w:b/>
          <w:bCs/>
        </w:rPr>
        <w:t>H</w:t>
      </w:r>
      <w:r w:rsidR="00783FA4" w:rsidRPr="005649EF">
        <w:rPr>
          <w:vertAlign w:val="subscript"/>
        </w:rPr>
        <w:t>elas</w:t>
      </w:r>
      <w:r>
        <w:t>;</w:t>
      </w:r>
    </w:p>
    <w:p w14:paraId="69C0BECD" w14:textId="6FA75A78" w:rsidR="007B1CDF" w:rsidRDefault="007B1CDF" w:rsidP="005649EF">
      <w:pPr>
        <w:pStyle w:val="ListParagraph"/>
        <w:numPr>
          <w:ilvl w:val="0"/>
          <w:numId w:val="4"/>
        </w:numPr>
        <w:jc w:val="both"/>
      </w:pPr>
      <w:r>
        <w:t>E</w:t>
      </w:r>
      <w:r w:rsidR="00783FA4">
        <w:t xml:space="preserve">xchange interaction field </w:t>
      </w:r>
      <w:r w:rsidR="00783FA4" w:rsidRPr="005649EF">
        <w:rPr>
          <w:b/>
          <w:bCs/>
        </w:rPr>
        <w:t>H</w:t>
      </w:r>
      <w:r w:rsidR="00783FA4" w:rsidRPr="005649EF">
        <w:rPr>
          <w:vertAlign w:val="subscript"/>
        </w:rPr>
        <w:t>exch</w:t>
      </w:r>
      <w:r>
        <w:t>;</w:t>
      </w:r>
    </w:p>
    <w:p w14:paraId="0DF98444" w14:textId="5731D926" w:rsidR="007B1CDF" w:rsidRDefault="00783FA4" w:rsidP="005649EF">
      <w:pPr>
        <w:pStyle w:val="ListParagraph"/>
        <w:numPr>
          <w:ilvl w:val="0"/>
          <w:numId w:val="4"/>
        </w:numPr>
        <w:jc w:val="both"/>
      </w:pPr>
      <w:r>
        <w:t xml:space="preserve">Dzyaloshinskii-Moriya interaction (DMI) field </w:t>
      </w:r>
      <w:r w:rsidRPr="005649EF">
        <w:rPr>
          <w:b/>
          <w:bCs/>
        </w:rPr>
        <w:t>H</w:t>
      </w:r>
      <w:r w:rsidRPr="005649EF">
        <w:rPr>
          <w:vertAlign w:val="subscript"/>
        </w:rPr>
        <w:t>DMI</w:t>
      </w:r>
      <w:r w:rsidR="007B1CDF">
        <w:t>;</w:t>
      </w:r>
    </w:p>
    <w:p w14:paraId="024BBD63" w14:textId="6B4FCAD2" w:rsidR="007B1CDF" w:rsidRDefault="007B1CDF" w:rsidP="005649EF">
      <w:pPr>
        <w:pStyle w:val="ListParagraph"/>
        <w:numPr>
          <w:ilvl w:val="0"/>
          <w:numId w:val="4"/>
        </w:numPr>
        <w:jc w:val="both"/>
      </w:pPr>
      <w:r>
        <w:t>T</w:t>
      </w:r>
      <w:r w:rsidR="00783FA4">
        <w:t xml:space="preserve">hermal fluctuation field </w:t>
      </w:r>
      <w:r w:rsidR="00783FA4" w:rsidRPr="005649EF">
        <w:rPr>
          <w:b/>
          <w:bCs/>
        </w:rPr>
        <w:t>H</w:t>
      </w:r>
      <w:r w:rsidR="00783FA4" w:rsidRPr="005649EF">
        <w:rPr>
          <w:vertAlign w:val="subscript"/>
        </w:rPr>
        <w:t>therm</w:t>
      </w:r>
      <w:r>
        <w:t>;</w:t>
      </w:r>
    </w:p>
    <w:p w14:paraId="0F25DBEF" w14:textId="7F196071" w:rsidR="00092ADE" w:rsidRDefault="007B1CDF" w:rsidP="005649EF">
      <w:pPr>
        <w:pStyle w:val="ListParagraph"/>
        <w:numPr>
          <w:ilvl w:val="0"/>
          <w:numId w:val="4"/>
        </w:numPr>
        <w:jc w:val="both"/>
      </w:pPr>
      <w:r>
        <w:t>E</w:t>
      </w:r>
      <w:r w:rsidR="006A3B9D">
        <w:t>ffective field from spin-transfer torque</w:t>
      </w:r>
      <w:r w:rsidR="00E71465">
        <w:t xml:space="preserve"> or </w:t>
      </w:r>
      <w:r w:rsidR="006A3B9D">
        <w:t>spin-orbit torque</w:t>
      </w:r>
      <w:r w:rsidR="00783FA4">
        <w:t xml:space="preserve"> </w:t>
      </w:r>
      <w:r w:rsidR="00783FA4" w:rsidRPr="005649EF">
        <w:rPr>
          <w:b/>
          <w:bCs/>
        </w:rPr>
        <w:t>H</w:t>
      </w:r>
      <w:r w:rsidR="006A3B9D" w:rsidRPr="005649EF">
        <w:rPr>
          <w:vertAlign w:val="subscript"/>
        </w:rPr>
        <w:t>ST</w:t>
      </w:r>
      <w:r w:rsidR="005649EF">
        <w:t>,</w:t>
      </w:r>
    </w:p>
    <w:p w14:paraId="4C9C11AE" w14:textId="02D9D3C0" w:rsidR="00BA4C34" w:rsidRDefault="005649EF" w:rsidP="006A4873">
      <w:pPr>
        <w:jc w:val="both"/>
      </w:pPr>
      <w:r>
        <w:t>as below</w:t>
      </w:r>
      <w:r w:rsidR="006A3B9D">
        <w:t>,</w:t>
      </w:r>
    </w:p>
    <w:p w14:paraId="27948405" w14:textId="266B9ED4" w:rsidR="006A3B9D" w:rsidRDefault="00664FD3" w:rsidP="00BA4C34">
      <w:pPr>
        <w:jc w:val="right"/>
      </w:pPr>
      <w:r w:rsidRPr="0080233B">
        <w:rPr>
          <w:position w:val="-14"/>
        </w:rPr>
        <w:object w:dxaOrig="5920" w:dyaOrig="380" w14:anchorId="6C96EB3C">
          <v:shape id="_x0000_i1042" type="#_x0000_t75" style="width:296.25pt;height:18.75pt" o:ole="">
            <v:imagedata r:id="rId52" o:title=""/>
          </v:shape>
          <o:OLEObject Type="Embed" ProgID="Equation.DSMT4" ShapeID="_x0000_i1042" DrawAspect="Content" ObjectID="_1530393583" r:id="rId53"/>
        </w:object>
      </w:r>
      <w:r w:rsidR="006A3B9D">
        <w:rPr>
          <w:rFonts w:hint="eastAsia"/>
        </w:rPr>
        <w:t>.</w:t>
      </w:r>
      <w:r w:rsidR="00BA4C34">
        <w:t xml:space="preserve">                         (</w:t>
      </w:r>
      <w:r w:rsidR="00A3277C">
        <w:t>4</w:t>
      </w:r>
      <w:r w:rsidR="00BA4C34">
        <w:t>)</w:t>
      </w:r>
    </w:p>
    <w:p w14:paraId="3E59F3B8" w14:textId="77777777" w:rsidR="00783FA4" w:rsidRDefault="00783FA4" w:rsidP="006A4873">
      <w:pPr>
        <w:jc w:val="both"/>
      </w:pPr>
    </w:p>
    <w:p w14:paraId="185906FD" w14:textId="69E7C89E" w:rsidR="004012D3" w:rsidRDefault="006A4339" w:rsidP="004012D3">
      <w:pPr>
        <w:jc w:val="both"/>
        <w:rPr>
          <w:ins w:id="19" w:author="Tiannan Yang" w:date="2016-06-28T16:06:00Z"/>
        </w:rPr>
      </w:pPr>
      <w:ins w:id="20" w:author="Tiannan Yang" w:date="2016-06-28T17:05:00Z">
        <w:r w:rsidRPr="009952AF">
          <w:rPr>
            <w:i/>
          </w:rPr>
          <w:t>μ</w:t>
        </w:r>
        <w:r>
          <w:t>-Pro</w:t>
        </w:r>
        <w:r w:rsidRPr="00E460EC">
          <w:rPr>
            <w:vertAlign w:val="superscript"/>
          </w:rPr>
          <w:t>®</w:t>
        </w:r>
      </w:ins>
      <w:ins w:id="21" w:author="Tiannan Yang" w:date="2016-06-28T16:05:00Z">
        <w:r w:rsidR="004012D3">
          <w:t xml:space="preserve"> Mag</w:t>
        </w:r>
        <w:r w:rsidR="004012D3">
          <w:rPr>
            <w:lang w:eastAsia="zh-CN"/>
          </w:rPr>
          <w:t xml:space="preserve"> provides two numerical methods for solving the LLG equation</w:t>
        </w:r>
      </w:ins>
      <w:ins w:id="22" w:author="Tiannan Yang" w:date="2016-06-28T16:06:00Z">
        <w:r w:rsidR="004012D3">
          <w:t>:</w:t>
        </w:r>
      </w:ins>
    </w:p>
    <w:p w14:paraId="39DE95F0" w14:textId="51FEDA2E" w:rsidR="00725C31" w:rsidRDefault="004012D3" w:rsidP="00585BAF">
      <w:pPr>
        <w:pStyle w:val="ListParagraph"/>
        <w:numPr>
          <w:ilvl w:val="0"/>
          <w:numId w:val="5"/>
        </w:numPr>
        <w:jc w:val="both"/>
        <w:rPr>
          <w:ins w:id="23" w:author="Tiannan Yang" w:date="2016-06-28T16:08:00Z"/>
        </w:rPr>
      </w:pPr>
      <w:ins w:id="24" w:author="Tiannan Yang" w:date="2016-06-28T16:08:00Z">
        <w:r>
          <w:rPr>
            <w:lang w:eastAsia="zh-CN"/>
          </w:rPr>
          <w:t>IGS, i</w:t>
        </w:r>
      </w:ins>
      <w:ins w:id="25" w:author="Tiannan Yang" w:date="2016-06-28T16:05:00Z">
        <w:r>
          <w:rPr>
            <w:rFonts w:hint="eastAsia"/>
            <w:lang w:eastAsia="zh-CN"/>
          </w:rPr>
          <w:t>mplicit</w:t>
        </w:r>
      </w:ins>
      <w:del w:id="26" w:author="Tiannan Yang" w:date="2016-06-28T15:54:00Z">
        <w:r w:rsidR="006A4873" w:rsidDel="008009ED">
          <w:rPr>
            <w:rFonts w:hint="eastAsia"/>
            <w:lang w:eastAsia="zh-CN"/>
          </w:rPr>
          <w:delText xml:space="preserve">A </w:delText>
        </w:r>
        <w:r w:rsidR="0090479D" w:rsidDel="008009ED">
          <w:rPr>
            <w:rFonts w:hint="eastAsia"/>
            <w:lang w:eastAsia="zh-CN"/>
          </w:rPr>
          <w:delText>semi-implicit</w:delText>
        </w:r>
      </w:del>
      <w:r w:rsidR="0090479D">
        <w:t xml:space="preserve"> </w:t>
      </w:r>
      <w:r w:rsidR="006A4873">
        <w:t>Gauss-Seid</w:t>
      </w:r>
      <w:r w:rsidR="0090479D">
        <w:t>el</w:t>
      </w:r>
      <w:r w:rsidR="006A4873">
        <w:t xml:space="preserve"> </w:t>
      </w:r>
      <w:r w:rsidR="00590503">
        <w:t xml:space="preserve">projection </w:t>
      </w:r>
      <w:r w:rsidR="006A4873">
        <w:t>method</w:t>
      </w:r>
      <w:r w:rsidR="00590503">
        <w:fldChar w:fldCharType="begin" w:fldLock="1"/>
      </w:r>
      <w:r w:rsidR="00ED423E">
        <w:instrText>ADDIN CSL_CITATION { "citationItems" : [ { "id" : "ITEM-1", "itemData" : { "DOI" : "10.1006/jcph.2001.6793", "ISSN" : "00219991", "author" : [ { "dropping-particle" : "", "family" : "Wang", "given" : "Xiao-Ping", "non-dropping-particle" : "", "parse-names" : false, "suffix" : "" }, { "dropping-particle" : "", "family" : "Garc\u0131\u0301a-Cervera", "given" : "Carlos J.", "non-dropping-particle" : "", "parse-names" : false, "suffix" : "" }, { "dropping-particle" : "", "family" : "E", "given" : "Weinan", "non-dropping-particle" : "", "parse-names" : false, "suffix" : "" } ], "container-title" : "Journal of Computational Physics", "id" : "ITEM-1", "issue" : "1", "issued" : { "date-parts" : [ [ "2001", "7" ] ] }, "page" : "357-372", "title" : "A Gauss\u2013Seidel Projection Method for Micromagnetics Simulations", "type" : "article-journal", "volume" : "171" }, "uris" : [ "http://www.mendeley.com/documents/?uuid=277c90e4-3800-486a-935a-cb2b2ec91b5a" ] } ], "mendeley" : { "formattedCitation" : "[1]", "plainTextFormattedCitation" : "[1]", "previouslyFormattedCitation" : "[1]" }, "properties" : { "noteIndex" : 0 }, "schema" : "https://github.com/citation-style-language/schema/raw/master/csl-citation.json" }</w:instrText>
      </w:r>
      <w:r w:rsidR="00590503">
        <w:fldChar w:fldCharType="separate"/>
      </w:r>
      <w:r w:rsidR="00590503" w:rsidRPr="00590503">
        <w:rPr>
          <w:noProof/>
        </w:rPr>
        <w:t>[1]</w:t>
      </w:r>
      <w:r w:rsidR="00590503">
        <w:fldChar w:fldCharType="end"/>
      </w:r>
      <w:r w:rsidR="006A4873">
        <w:t xml:space="preserve"> implemented with </w:t>
      </w:r>
      <w:r w:rsidR="00A232C2">
        <w:t>F</w:t>
      </w:r>
      <w:r w:rsidR="006A4873">
        <w:t>ourier-</w:t>
      </w:r>
      <w:r w:rsidR="005649EF">
        <w:t>S</w:t>
      </w:r>
      <w:r w:rsidR="006A4873">
        <w:t xml:space="preserve">pectral </w:t>
      </w:r>
      <w:r w:rsidR="00590503">
        <w:t>approach</w:t>
      </w:r>
      <w:r w:rsidR="0090479D">
        <w:fldChar w:fldCharType="begin" w:fldLock="1"/>
      </w:r>
      <w:r w:rsidR="00C72D21">
        <w:instrText>ADDIN CSL_CITATION { "citationItems" : [ { "id" : "ITEM-1", "itemData" : { "DOI" : "10.1016/S0010-4655(97)00115-X", "ISBN" : "0010-4655", "ISSN" : "00104655", "abstract" : "An efficient and accurate numerical method is implemented for solving the time-dependent Ginzburg-Landau equation and the Cahn-Hilliard equation. The time variable is discretized by using semi-implicit schemes which allow much larger time step sizes than explicit schemes; the space variables are discretized by using a Fourier-spectral method whose convergence rate is exponential in contrast to second order by a usual finite-difference method. We have applied our method to predict the equilibrium profiles of an order parameter across a stationary planar interface and the velocity of a moving interface by solving the time-dependent Ginzburg-Landau equation, and compared the accuracy and efficiency of our results with those obtained by others. We demonstrate that, for a specified accuracy of 0.5%, the speedup of using semi-implicit Fourier-spectral method, when compared with the explicit finite-difference schemes, is at least two orders of magnitude in two dimensions, and close to three orders of magnitude in three dimensions. The method is shown to be particularly powerful for systems in which the morphologies and microstructures are dominated by long-range elastic interactions. (C) 1998 Elsevier Science B.V.", "author" : [ { "dropping-particle" : "", "family" : "Chen", "given" : "Long-Qing", "non-dropping-particle" : "", "parse-names" : false, "suffix" : "" }, { "dropping-particle" : "", "family" : "Shen", "given" : "Jie", "non-dropping-particle" : "", "parse-names" : false, "suffix" : "" } ], "container-title" : "Computer Physics Communications", "id" : "ITEM-1", "issue" : "2-3", "issued" : { "date-parts" : [ [ "1998" ] ] }, "page" : "147-158", "title" : "Applications of semi-implicit Fourier-spectral method to phase field equations", "type" : "article-journal", "volume" : "108" }, "uris" : [ "http://www.mendeley.com/documents/?uuid=00597cbc-e7df-45d8-ba7a-23edca768064" ] } ], "mendeley" : { "formattedCitation" : "[2]", "plainTextFormattedCitation" : "[2]", "previouslyFormattedCitation" : "[2]" }, "properties" : { "noteIndex" : 0 }, "schema" : "https://github.com/citation-style-language/schema/raw/master/csl-citation.json" }</w:instrText>
      </w:r>
      <w:r w:rsidR="0090479D">
        <w:fldChar w:fldCharType="separate"/>
      </w:r>
      <w:r w:rsidR="0090479D" w:rsidRPr="0090479D">
        <w:rPr>
          <w:noProof/>
        </w:rPr>
        <w:t>[2]</w:t>
      </w:r>
      <w:r w:rsidR="0090479D">
        <w:fldChar w:fldCharType="end"/>
      </w:r>
      <w:r w:rsidR="00327FBD">
        <w:fldChar w:fldCharType="begin" w:fldLock="1"/>
      </w:r>
      <w:r w:rsidR="00C72D21">
        <w:instrText>ADDIN CSL_CITATION { "citationItems" : [ { "id" : "ITEM-1", "itemData" : { "DOI" : "10.1016/j.actamat.2005.03.002", "ISSN" : "13596454", "author" : [ { "dropping-particle" : "", "family" : "Zhang", "given" : "Jingxian", "non-dropping-particle" : "", "parse-names" : false, "suffix" : "" }, { "dropping-particle" : "", "family" : "Chen", "given" : "Long-Qing", "non-dropping-particle" : "", "parse-names" : false, "suffix" : "" } ], "container-title" : "Acta Materialia", "id" : "ITEM-1", "issue" : "9", "issued" : { "date-parts" : [ [ "2005", "5" ] ] }, "page" : "2845-2855", "title" : "Phase-field microelasticity theory and micromagnetic simulations of domain structures in giant magnetostrictive materials", "type" : "article-journal", "volume" : "53" }, "uris" : [ "http://www.mendeley.com/documents/?uuid=e8211f9f-bf7b-44d1-bd3b-ac0353fc9a5f" ] } ], "mendeley" : { "formattedCitation" : "[3]", "plainTextFormattedCitation" : "[3]", "previouslyFormattedCitation" : "[3]" }, "properties" : { "noteIndex" : 0 }, "schema" : "https://github.com/citation-style-language/schema/raw/master/csl-citation.json" }</w:instrText>
      </w:r>
      <w:r w:rsidR="00327FBD">
        <w:fldChar w:fldCharType="separate"/>
      </w:r>
      <w:r w:rsidR="0090479D" w:rsidRPr="0090479D">
        <w:rPr>
          <w:noProof/>
        </w:rPr>
        <w:t>[3]</w:t>
      </w:r>
      <w:r w:rsidR="00327FBD">
        <w:fldChar w:fldCharType="end"/>
      </w:r>
      <w:del w:id="27" w:author="Tiannan Yang" w:date="2016-06-28T16:07:00Z">
        <w:r w:rsidR="006A4873" w:rsidDel="004012D3">
          <w:delText xml:space="preserve"> is adopted for solving the LLG equation</w:delText>
        </w:r>
      </w:del>
      <w:ins w:id="28" w:author="Tiannan Yang" w:date="2016-06-28T17:09:00Z">
        <w:r w:rsidR="004C1AC8">
          <w:t>.</w:t>
        </w:r>
      </w:ins>
      <w:del w:id="29" w:author="Tiannan Yang" w:date="2016-06-28T17:09:00Z">
        <w:r w:rsidR="006A4873" w:rsidDel="004C1AC8">
          <w:delText>,</w:delText>
        </w:r>
      </w:del>
      <w:r w:rsidR="006A4873">
        <w:t xml:space="preserve"> </w:t>
      </w:r>
      <w:del w:id="30" w:author="Tiannan Yang" w:date="2016-06-28T17:09:00Z">
        <w:r w:rsidR="006A4873" w:rsidDel="004C1AC8">
          <w:delText xml:space="preserve">where </w:delText>
        </w:r>
      </w:del>
      <w:del w:id="31" w:author="Tiannan Yang" w:date="2016-06-28T15:55:00Z">
        <w:r w:rsidR="006A3B9D" w:rsidDel="008009ED">
          <w:delText xml:space="preserve">contributions from bulk and long-range interactions </w:delText>
        </w:r>
        <w:r w:rsidR="00664FD3" w:rsidRPr="0080233B" w:rsidDel="008009ED">
          <w:rPr>
            <w:position w:val="-14"/>
          </w:rPr>
          <w:object w:dxaOrig="4560" w:dyaOrig="380" w14:anchorId="3FDC2EA2">
            <v:shape id="_x0000_i1043" type="#_x0000_t75" style="width:229.5pt;height:18.75pt" o:ole="">
              <v:imagedata r:id="rId54" o:title=""/>
            </v:shape>
            <o:OLEObject Type="Embed" ProgID="Equation.DSMT4" ShapeID="_x0000_i1043" DrawAspect="Content" ObjectID="_1530393584" r:id="rId55"/>
          </w:object>
        </w:r>
        <w:r w:rsidR="000B2B86" w:rsidRPr="000B2B86" w:rsidDel="008009ED">
          <w:delText xml:space="preserve"> </w:delText>
        </w:r>
        <w:r w:rsidR="000B2B86" w:rsidDel="008009ED">
          <w:delText>are explicitly considered,</w:delText>
        </w:r>
        <w:r w:rsidR="000B2B86" w:rsidDel="008009ED">
          <w:rPr>
            <w:rFonts w:hint="eastAsia"/>
            <w:lang w:eastAsia="zh-CN"/>
          </w:rPr>
          <w:delText xml:space="preserve"> a</w:delText>
        </w:r>
        <w:r w:rsidR="000B2B86" w:rsidDel="008009ED">
          <w:rPr>
            <w:lang w:eastAsia="zh-CN"/>
          </w:rPr>
          <w:delText xml:space="preserve">nd </w:delText>
        </w:r>
      </w:del>
      <w:del w:id="32" w:author="Tiannan Yang" w:date="2016-06-28T17:09:00Z">
        <w:r w:rsidR="006A3B9D" w:rsidDel="004C1AC8">
          <w:delText>c</w:delText>
        </w:r>
      </w:del>
      <w:ins w:id="33" w:author="Tiannan Yang" w:date="2016-06-28T17:09:00Z">
        <w:r w:rsidR="004C1AC8">
          <w:t>C</w:t>
        </w:r>
      </w:ins>
      <w:r w:rsidR="006A3B9D">
        <w:t>ontribution</w:t>
      </w:r>
      <w:del w:id="34" w:author="Tiannan Yang" w:date="2016-07-18T23:17:00Z">
        <w:r w:rsidR="006A3B9D" w:rsidDel="00C52D05">
          <w:delText>s</w:delText>
        </w:r>
      </w:del>
      <w:r w:rsidR="006A3B9D">
        <w:t xml:space="preserve"> of </w:t>
      </w:r>
      <w:ins w:id="35" w:author="Tiannan Yang" w:date="2016-07-18T23:16:00Z">
        <w:r w:rsidR="00C52D05">
          <w:t xml:space="preserve">the </w:t>
        </w:r>
      </w:ins>
      <w:r w:rsidR="006A3B9D">
        <w:t>short-range interaction</w:t>
      </w:r>
      <w:del w:id="36" w:author="Tiannan Yang" w:date="2016-07-18T23:16:00Z">
        <w:r w:rsidR="006A3B9D" w:rsidDel="00C52D05">
          <w:delText>s</w:delText>
        </w:r>
      </w:del>
      <w:r w:rsidR="006A3B9D">
        <w:t xml:space="preserve"> </w:t>
      </w:r>
      <w:r w:rsidR="00585BAF" w:rsidRPr="006A3B9D">
        <w:rPr>
          <w:position w:val="-12"/>
        </w:rPr>
        <w:object w:dxaOrig="540" w:dyaOrig="360" w14:anchorId="17527212">
          <v:shape id="_x0000_i1044" type="#_x0000_t75" style="width:27.75pt;height:18pt" o:ole="">
            <v:imagedata r:id="rId56" o:title=""/>
          </v:shape>
          <o:OLEObject Type="Embed" ProgID="Equation.DSMT4" ShapeID="_x0000_i1044" DrawAspect="Content" ObjectID="_1530393585" r:id="rId57"/>
        </w:object>
      </w:r>
      <w:del w:id="37" w:author="Tiannan Yang" w:date="2016-07-18T23:17:00Z">
        <w:r w:rsidR="000B2B86" w:rsidDel="00C52D05">
          <w:delText xml:space="preserve"> </w:delText>
        </w:r>
        <w:r w:rsidR="00585BAF" w:rsidRPr="006A3B9D" w:rsidDel="00C52D05">
          <w:fldChar w:fldCharType="begin"/>
        </w:r>
        <w:r w:rsidR="00585BAF" w:rsidRPr="006A3B9D" w:rsidDel="00C52D05">
          <w:fldChar w:fldCharType="end"/>
        </w:r>
      </w:del>
      <w:ins w:id="38" w:author="Tiannan Yang" w:date="2016-06-28T17:02:00Z">
        <w:r w:rsidR="00585BAF">
          <w:t xml:space="preserve"> </w:t>
        </w:r>
      </w:ins>
      <w:del w:id="39" w:author="Tiannan Yang" w:date="2016-07-18T23:17:00Z">
        <w:r w:rsidR="006A3B9D" w:rsidDel="00C52D05">
          <w:delText>are</w:delText>
        </w:r>
      </w:del>
      <w:ins w:id="40" w:author="Tiannan Yang" w:date="2016-07-18T23:17:00Z">
        <w:r w:rsidR="00C52D05">
          <w:t>is</w:t>
        </w:r>
      </w:ins>
      <w:r w:rsidR="006A3B9D">
        <w:t xml:space="preserve"> implicitly</w:t>
      </w:r>
      <w:r w:rsidR="000B2B86">
        <w:t xml:space="preserve"> considered</w:t>
      </w:r>
      <w:ins w:id="41" w:author="Tiannan Yang" w:date="2016-07-18T23:17:00Z">
        <w:r w:rsidR="00C52D05">
          <w:t xml:space="preserve">, while other contributions to </w:t>
        </w:r>
        <w:r w:rsidR="00C52D05" w:rsidRPr="00763352">
          <w:rPr>
            <w:b/>
            <w:bCs/>
          </w:rPr>
          <w:t>H</w:t>
        </w:r>
        <w:r w:rsidR="00C52D05" w:rsidRPr="00763352">
          <w:rPr>
            <w:vertAlign w:val="subscript"/>
          </w:rPr>
          <w:t>eff</w:t>
        </w:r>
        <w:r w:rsidR="00C52D05" w:rsidRPr="00763352">
          <w:t xml:space="preserve"> </w:t>
        </w:r>
        <w:r w:rsidR="00C52D05">
          <w:t>are explicitly evaluated</w:t>
        </w:r>
      </w:ins>
      <w:r w:rsidR="000B2B86">
        <w:t>.</w:t>
      </w:r>
      <w:r w:rsidR="00B550B2">
        <w:t xml:space="preserve"> </w:t>
      </w:r>
    </w:p>
    <w:p w14:paraId="1316237A" w14:textId="2325BFD0" w:rsidR="004012D3" w:rsidRDefault="00650764">
      <w:pPr>
        <w:pStyle w:val="ListParagraph"/>
        <w:numPr>
          <w:ilvl w:val="0"/>
          <w:numId w:val="5"/>
        </w:numPr>
        <w:jc w:val="both"/>
        <w:pPrChange w:id="42" w:author="Tiannan Yang" w:date="2016-06-28T16:08:00Z">
          <w:pPr>
            <w:jc w:val="both"/>
          </w:pPr>
        </w:pPrChange>
      </w:pPr>
      <w:ins w:id="43" w:author="Tiannan Yang" w:date="2016-06-28T16:12:00Z">
        <w:r>
          <w:t xml:space="preserve">RK4, </w:t>
        </w:r>
      </w:ins>
      <w:ins w:id="44" w:author="Tiannan Yang" w:date="2016-06-28T16:13:00Z">
        <w:r>
          <w:t xml:space="preserve">the </w:t>
        </w:r>
      </w:ins>
      <w:ins w:id="45" w:author="Tiannan Yang" w:date="2016-06-28T16:08:00Z">
        <w:r>
          <w:t>Runge</w:t>
        </w:r>
      </w:ins>
      <w:ins w:id="46" w:author="Tiannan Yang" w:date="2016-06-28T16:12:00Z">
        <w:r>
          <w:t>-</w:t>
        </w:r>
      </w:ins>
      <w:ins w:id="47" w:author="Tiannan Yang" w:date="2016-06-28T16:08:00Z">
        <w:r w:rsidR="004C1AC8">
          <w:t>Kutta method</w:t>
        </w:r>
      </w:ins>
      <w:ins w:id="48" w:author="Tiannan Yang" w:date="2016-06-28T17:09:00Z">
        <w:r w:rsidR="004C1AC8">
          <w:t>.</w:t>
        </w:r>
      </w:ins>
      <w:ins w:id="49" w:author="Tiannan Yang" w:date="2016-06-28T16:08:00Z">
        <w:r w:rsidR="004012D3">
          <w:t xml:space="preserve"> </w:t>
        </w:r>
      </w:ins>
      <w:ins w:id="50" w:author="Tiannan Yang" w:date="2016-06-28T17:09:00Z">
        <w:r w:rsidR="004C1AC8">
          <w:t>A</w:t>
        </w:r>
      </w:ins>
      <w:ins w:id="51" w:author="Tiannan Yang" w:date="2016-06-28T16:08:00Z">
        <w:r w:rsidR="004012D3">
          <w:t>ll contributions</w:t>
        </w:r>
      </w:ins>
      <w:ins w:id="52" w:author="Tiannan Yang" w:date="2016-06-28T16:13:00Z">
        <w:r>
          <w:t xml:space="preserve"> </w:t>
        </w:r>
      </w:ins>
      <w:ins w:id="53" w:author="Tiannan Yang" w:date="2016-06-28T16:14:00Z">
        <w:r>
          <w:t xml:space="preserve">to </w:t>
        </w:r>
        <w:r w:rsidRPr="00763352">
          <w:rPr>
            <w:b/>
            <w:bCs/>
          </w:rPr>
          <w:t>H</w:t>
        </w:r>
        <w:r w:rsidRPr="00763352">
          <w:rPr>
            <w:vertAlign w:val="subscript"/>
          </w:rPr>
          <w:t>eff</w:t>
        </w:r>
        <w:r w:rsidRPr="00763352">
          <w:t xml:space="preserve"> </w:t>
        </w:r>
      </w:ins>
      <w:ins w:id="54" w:author="Tiannan Yang" w:date="2016-06-28T16:13:00Z">
        <w:r>
          <w:t>are explicitly</w:t>
        </w:r>
      </w:ins>
      <w:ins w:id="55" w:author="Tiannan Yang" w:date="2016-06-28T16:14:00Z">
        <w:r>
          <w:t xml:space="preserve"> evaluated</w:t>
        </w:r>
      </w:ins>
      <w:ins w:id="56" w:author="Tiannan Yang" w:date="2016-06-28T16:13:00Z">
        <w:r>
          <w:t>.</w:t>
        </w:r>
      </w:ins>
    </w:p>
    <w:p w14:paraId="2AB05B6A" w14:textId="77777777" w:rsidR="00725C31" w:rsidRDefault="00725C31" w:rsidP="006A4873">
      <w:pPr>
        <w:jc w:val="both"/>
      </w:pPr>
    </w:p>
    <w:p w14:paraId="7CCADD6E" w14:textId="698CC1DA" w:rsidR="006A4873" w:rsidRDefault="002540F1" w:rsidP="006A4873">
      <w:pPr>
        <w:jc w:val="both"/>
      </w:pPr>
      <w:r>
        <w:t xml:space="preserve">The time </w:t>
      </w:r>
      <w:r w:rsidR="00C92927">
        <w:t xml:space="preserve">during magnetization evolution </w:t>
      </w:r>
      <w:r>
        <w:t xml:space="preserve">is discretized into </w:t>
      </w:r>
      <w:r w:rsidR="00C92927">
        <w:t>time</w:t>
      </w:r>
      <w:r>
        <w:t xml:space="preserve"> steps with </w:t>
      </w:r>
      <w:r w:rsidR="00C92927">
        <w:t>a fixed duration</w:t>
      </w:r>
      <w:r>
        <w:t xml:space="preserve"> </w:t>
      </w:r>
      <w:r w:rsidR="00664FD3" w:rsidRPr="003E53EE">
        <w:rPr>
          <w:position w:val="-6"/>
        </w:rPr>
        <w:object w:dxaOrig="300" w:dyaOrig="279" w14:anchorId="3E182E53">
          <v:shape id="_x0000_i1045" type="#_x0000_t75" style="width:15.75pt;height:14.25pt" o:ole="">
            <v:imagedata r:id="rId58" o:title=""/>
          </v:shape>
          <o:OLEObject Type="Embed" ProgID="Equation.DSMT4" ShapeID="_x0000_i1045" DrawAspect="Content" ObjectID="_1530393586" r:id="rId59"/>
        </w:object>
      </w:r>
      <w:r w:rsidR="00C92927">
        <w:t xml:space="preserve">, </w:t>
      </w:r>
      <w:r>
        <w:t>i.e.,</w:t>
      </w:r>
      <w:r w:rsidR="00C92927" w:rsidRPr="00C92927">
        <w:t xml:space="preserve"> </w:t>
      </w:r>
      <w:r w:rsidR="00664FD3" w:rsidRPr="00C92927">
        <w:rPr>
          <w:position w:val="-12"/>
        </w:rPr>
        <w:object w:dxaOrig="780" w:dyaOrig="360" w14:anchorId="6B9CE8D1">
          <v:shape id="_x0000_i1046" type="#_x0000_t75" style="width:39pt;height:18.75pt" o:ole="">
            <v:imagedata r:id="rId60" o:title=""/>
          </v:shape>
          <o:OLEObject Type="Embed" ProgID="Equation.DSMT4" ShapeID="_x0000_i1046" DrawAspect="Content" ObjectID="_1530393587" r:id="rId61"/>
        </w:object>
      </w:r>
      <w:r>
        <w:t xml:space="preserve"> where </w:t>
      </w:r>
      <w:r w:rsidR="00664FD3" w:rsidRPr="002540F1">
        <w:rPr>
          <w:position w:val="-12"/>
        </w:rPr>
        <w:object w:dxaOrig="240" w:dyaOrig="360" w14:anchorId="6DAFA0BB">
          <v:shape id="_x0000_i1047" type="#_x0000_t75" style="width:12.75pt;height:18.75pt" o:ole="">
            <v:imagedata r:id="rId62" o:title=""/>
          </v:shape>
          <o:OLEObject Type="Embed" ProgID="Equation.DSMT4" ShapeID="_x0000_i1047" DrawAspect="Content" ObjectID="_1530393588" r:id="rId63"/>
        </w:object>
      </w:r>
      <w:r>
        <w:t xml:space="preserve"> is the step number</w:t>
      </w:r>
      <w:r w:rsidR="00C92927">
        <w:t>.</w:t>
      </w:r>
      <w:r>
        <w:t xml:space="preserve"> </w:t>
      </w:r>
      <w:r w:rsidR="00C92927">
        <w:t xml:space="preserve">The recommended range for the value of </w:t>
      </w:r>
      <w:r w:rsidR="00664FD3" w:rsidRPr="003E53EE">
        <w:rPr>
          <w:position w:val="-6"/>
        </w:rPr>
        <w:object w:dxaOrig="300" w:dyaOrig="279" w14:anchorId="242021AC">
          <v:shape id="_x0000_i1048" type="#_x0000_t75" style="width:15.75pt;height:14.25pt" o:ole="">
            <v:imagedata r:id="rId58" o:title=""/>
          </v:shape>
          <o:OLEObject Type="Embed" ProgID="Equation.DSMT4" ShapeID="_x0000_i1048" DrawAspect="Content" ObjectID="_1530393589" r:id="rId64"/>
        </w:object>
      </w:r>
      <w:r w:rsidR="00C92927">
        <w:t xml:space="preserve"> is</w:t>
      </w:r>
      <w:r w:rsidR="00A11C86" w:rsidRPr="003E53EE">
        <w:rPr>
          <w:position w:val="-6"/>
        </w:rPr>
        <w:object w:dxaOrig="1880" w:dyaOrig="320" w14:anchorId="63998AE2">
          <v:shape id="_x0000_i1049" type="#_x0000_t75" style="width:94.5pt;height:15.75pt" o:ole="">
            <v:imagedata r:id="rId65" o:title=""/>
          </v:shape>
          <o:OLEObject Type="Embed" ProgID="Equation.DSMT4" ShapeID="_x0000_i1049" DrawAspect="Content" ObjectID="_1530393590" r:id="rId66"/>
        </w:object>
      </w:r>
      <w:r w:rsidR="00C92927">
        <w:t xml:space="preserve">, for </w:t>
      </w:r>
      <w:r w:rsidR="00E71465">
        <w:t xml:space="preserve">numerical </w:t>
      </w:r>
      <w:r w:rsidR="00C92927">
        <w:t xml:space="preserve">stability and </w:t>
      </w:r>
      <w:r w:rsidR="00E71465">
        <w:t>accuracy</w:t>
      </w:r>
      <w:r w:rsidR="00856CD1">
        <w:t>.</w:t>
      </w:r>
    </w:p>
    <w:p w14:paraId="08C3739A" w14:textId="77777777" w:rsidR="00FD51FD" w:rsidRDefault="00FD51FD" w:rsidP="006A4873">
      <w:pPr>
        <w:jc w:val="both"/>
      </w:pPr>
    </w:p>
    <w:p w14:paraId="4D369F81" w14:textId="77777777" w:rsidR="00FD51FD" w:rsidRDefault="00FD51FD" w:rsidP="006A4873">
      <w:pPr>
        <w:jc w:val="both"/>
      </w:pPr>
    </w:p>
    <w:p w14:paraId="3087FF54" w14:textId="77777777" w:rsidR="00641A91" w:rsidRDefault="00641A91" w:rsidP="006A4873">
      <w:pPr>
        <w:jc w:val="both"/>
      </w:pPr>
    </w:p>
    <w:p w14:paraId="4D0E3B68" w14:textId="57F5BE0E" w:rsidR="00D93159" w:rsidRPr="00327FBD" w:rsidRDefault="00D93159" w:rsidP="00D93159">
      <w:pPr>
        <w:jc w:val="both"/>
        <w:rPr>
          <w:b/>
        </w:rPr>
      </w:pPr>
      <w:r w:rsidRPr="00327FBD">
        <w:rPr>
          <w:b/>
        </w:rPr>
        <w:t>2.</w:t>
      </w:r>
      <w:r>
        <w:rPr>
          <w:b/>
        </w:rPr>
        <w:t>3 External field,</w:t>
      </w:r>
      <w:r w:rsidRPr="00D93159">
        <w:rPr>
          <w:b/>
        </w:rPr>
        <w:t xml:space="preserve"> </w:t>
      </w:r>
      <w:r>
        <w:rPr>
          <w:b/>
        </w:rPr>
        <w:t>s</w:t>
      </w:r>
      <w:r w:rsidRPr="00327FBD">
        <w:rPr>
          <w:b/>
        </w:rPr>
        <w:t>tray field</w:t>
      </w:r>
      <w:r>
        <w:rPr>
          <w:b/>
        </w:rPr>
        <w:t>,</w:t>
      </w:r>
      <w:r w:rsidRPr="00327FBD">
        <w:rPr>
          <w:b/>
        </w:rPr>
        <w:t xml:space="preserve"> </w:t>
      </w:r>
      <w:r>
        <w:rPr>
          <w:b/>
        </w:rPr>
        <w:t>and m</w:t>
      </w:r>
      <w:r w:rsidRPr="00327FBD">
        <w:rPr>
          <w:b/>
        </w:rPr>
        <w:t xml:space="preserve">agnetostatic </w:t>
      </w:r>
      <w:r w:rsidR="00AC1D57">
        <w:rPr>
          <w:b/>
        </w:rPr>
        <w:t>boundary condition</w:t>
      </w:r>
    </w:p>
    <w:p w14:paraId="3609E3B7" w14:textId="77777777" w:rsidR="00D93159" w:rsidRPr="00E3249A" w:rsidRDefault="00D93159" w:rsidP="00D93159">
      <w:pPr>
        <w:jc w:val="both"/>
        <w:rPr>
          <w:u w:val="single"/>
        </w:rPr>
      </w:pPr>
    </w:p>
    <w:p w14:paraId="3471C2A4" w14:textId="1CF7047A" w:rsidR="00D93159" w:rsidRDefault="00504E86" w:rsidP="00D93159">
      <w:pPr>
        <w:jc w:val="both"/>
      </w:pPr>
      <w:r>
        <w:t xml:space="preserve">The magnetic field </w:t>
      </w:r>
      <w:r w:rsidR="0080233B" w:rsidRPr="0080233B">
        <w:rPr>
          <w:b/>
        </w:rPr>
        <w:t>H</w:t>
      </w:r>
      <w:r w:rsidR="0080233B">
        <w:t xml:space="preserve"> consists of external field and magnetostatic stray field, i.e.,</w:t>
      </w:r>
      <w:r w:rsidR="0080233B" w:rsidRPr="0080233B">
        <w:t xml:space="preserve"> </w:t>
      </w:r>
      <w:r w:rsidR="00664FD3" w:rsidRPr="0080233B">
        <w:rPr>
          <w:position w:val="-14"/>
        </w:rPr>
        <w:object w:dxaOrig="1600" w:dyaOrig="380" w14:anchorId="0B96BB0E">
          <v:shape id="_x0000_i1050" type="#_x0000_t75" style="width:80.25pt;height:18.75pt" o:ole="">
            <v:imagedata r:id="rId67" o:title=""/>
          </v:shape>
          <o:OLEObject Type="Embed" ProgID="Equation.DSMT4" ShapeID="_x0000_i1050" DrawAspect="Content" ObjectID="_1530393591" r:id="rId68"/>
        </w:object>
      </w:r>
      <w:r w:rsidR="00E71465">
        <w:t xml:space="preserve">. In </w:t>
      </w:r>
      <w:ins w:id="57" w:author="Tiannan Yang" w:date="2016-06-28T17:05:00Z">
        <w:r w:rsidR="006A4339" w:rsidRPr="009952AF">
          <w:rPr>
            <w:i/>
          </w:rPr>
          <w:t>μ</w:t>
        </w:r>
        <w:r w:rsidR="006A4339">
          <w:t>-Pro</w:t>
        </w:r>
        <w:r w:rsidR="006A4339" w:rsidRPr="00E460EC">
          <w:rPr>
            <w:vertAlign w:val="superscript"/>
          </w:rPr>
          <w:t>®</w:t>
        </w:r>
      </w:ins>
      <w:ins w:id="58" w:author="Tiannan Yang" w:date="2016-06-28T14:28:00Z">
        <w:r w:rsidR="00546C24">
          <w:t xml:space="preserve"> Mag</w:t>
        </w:r>
      </w:ins>
      <w:del w:id="59" w:author="Tiannan Yang" w:date="2016-06-28T14:28:00Z">
        <w:r w:rsidR="00E71465" w:rsidDel="00546C24">
          <w:delText xml:space="preserve">this </w:delText>
        </w:r>
      </w:del>
      <w:del w:id="60" w:author="Tiannan Yang" w:date="2016-06-28T17:06:00Z">
        <w:r w:rsidR="00E71465" w:rsidDel="006A4339">
          <w:delText>beta</w:delText>
        </w:r>
      </w:del>
      <w:del w:id="61" w:author="Tiannan Yang" w:date="2016-06-28T14:28:00Z">
        <w:r w:rsidR="00E71465" w:rsidDel="00546C24">
          <w:delText xml:space="preserve"> version</w:delText>
        </w:r>
      </w:del>
      <w:r w:rsidR="00E71465">
        <w:t>,</w:t>
      </w:r>
      <w:r w:rsidR="0080233B">
        <w:t xml:space="preserve"> </w:t>
      </w:r>
      <w:r w:rsidR="00E71465">
        <w:t>t</w:t>
      </w:r>
      <w:r>
        <w:t xml:space="preserve">he external field </w:t>
      </w:r>
      <w:r w:rsidR="0080233B" w:rsidRPr="0080233B">
        <w:rPr>
          <w:b/>
        </w:rPr>
        <w:t>H</w:t>
      </w:r>
      <w:r w:rsidR="0080233B" w:rsidRPr="0080233B">
        <w:rPr>
          <w:vertAlign w:val="subscript"/>
        </w:rPr>
        <w:t>ext</w:t>
      </w:r>
      <w:r w:rsidR="0080233B">
        <w:t xml:space="preserve"> </w:t>
      </w:r>
      <w:r>
        <w:t xml:space="preserve">is considered </w:t>
      </w:r>
      <w:r w:rsidR="00E71465">
        <w:t xml:space="preserve">spatially uniform </w:t>
      </w:r>
      <w:r>
        <w:t>in the simulation system</w:t>
      </w:r>
      <w:r w:rsidR="00E46F1E">
        <w:t>, in the unit of A/m</w:t>
      </w:r>
      <w:r>
        <w:t xml:space="preserve">. </w:t>
      </w:r>
      <w:r w:rsidR="00D93159">
        <w:t xml:space="preserve">The </w:t>
      </w:r>
      <w:r w:rsidR="00624E91">
        <w:t xml:space="preserve">volume density of </w:t>
      </w:r>
      <w:r w:rsidR="00D93159">
        <w:t>external field energy is given by</w:t>
      </w:r>
    </w:p>
    <w:p w14:paraId="0B44DB48" w14:textId="50D29B2E" w:rsidR="00D93159" w:rsidRDefault="00664FD3" w:rsidP="00D93159">
      <w:pPr>
        <w:jc w:val="right"/>
      </w:pPr>
      <w:r w:rsidRPr="00624E91">
        <w:rPr>
          <w:position w:val="-12"/>
        </w:rPr>
        <w:object w:dxaOrig="2040" w:dyaOrig="360" w14:anchorId="1ABF5514">
          <v:shape id="_x0000_i1051" type="#_x0000_t75" style="width:102.75pt;height:18pt" o:ole="">
            <v:imagedata r:id="rId69" o:title=""/>
          </v:shape>
          <o:OLEObject Type="Embed" ProgID="Equation.DSMT4" ShapeID="_x0000_i1051" DrawAspect="Content" ObjectID="_1530393592" r:id="rId70"/>
        </w:object>
      </w:r>
      <w:r w:rsidR="00D93159">
        <w:t xml:space="preserve">.               </w:t>
      </w:r>
      <w:r w:rsidR="00C72D21">
        <w:t xml:space="preserve"> </w:t>
      </w:r>
      <w:r w:rsidR="00D93159">
        <w:t xml:space="preserve">   </w:t>
      </w:r>
      <w:r w:rsidR="00624E91">
        <w:t xml:space="preserve">  </w:t>
      </w:r>
      <w:r w:rsidR="00D93159">
        <w:t xml:space="preserve">                                   (</w:t>
      </w:r>
      <w:r w:rsidR="00A3277C">
        <w:t>5</w:t>
      </w:r>
      <w:r w:rsidR="00D93159">
        <w:t>)</w:t>
      </w:r>
    </w:p>
    <w:p w14:paraId="5660B6B1" w14:textId="51D31C79" w:rsidR="00D93159" w:rsidRDefault="006A4339" w:rsidP="00F85747">
      <w:pPr>
        <w:jc w:val="both"/>
      </w:pPr>
      <w:ins w:id="62" w:author="Tiannan Yang" w:date="2016-06-28T17:05:00Z">
        <w:r w:rsidRPr="009952AF">
          <w:rPr>
            <w:i/>
          </w:rPr>
          <w:t>μ</w:t>
        </w:r>
      </w:ins>
      <w:ins w:id="63" w:author="Tiannan Yang" w:date="2016-06-28T17:04:00Z">
        <w:r>
          <w:t>-Pro</w:t>
        </w:r>
        <w:r w:rsidRPr="00E460EC">
          <w:rPr>
            <w:vertAlign w:val="superscript"/>
          </w:rPr>
          <w:t>®</w:t>
        </w:r>
        <w:r>
          <w:t xml:space="preserve"> Mag</w:t>
        </w:r>
      </w:ins>
      <w:del w:id="64" w:author="Tiannan Yang" w:date="2016-06-28T17:04:00Z">
        <w:r w:rsidR="00E46F1E" w:rsidDel="006A4339">
          <w:delText>The package</w:delText>
        </w:r>
      </w:del>
      <w:r w:rsidR="00E46F1E">
        <w:t xml:space="preserve"> </w:t>
      </w:r>
      <w:del w:id="65" w:author="Tiannan Yang" w:date="2016-06-27T15:53:00Z">
        <w:r w:rsidR="00E46F1E" w:rsidDel="00A11C86">
          <w:delText xml:space="preserve">also </w:delText>
        </w:r>
      </w:del>
      <w:r w:rsidR="00E46F1E">
        <w:t xml:space="preserve">provides </w:t>
      </w:r>
      <w:del w:id="66" w:author="Tiannan Yang" w:date="2016-06-27T15:54:00Z">
        <w:r w:rsidR="00E46F1E" w:rsidDel="00A11C86">
          <w:delText xml:space="preserve">the </w:delText>
        </w:r>
      </w:del>
      <w:ins w:id="67" w:author="Tiannan Yang" w:date="2016-06-27T15:54:00Z">
        <w:r w:rsidR="00A11C86">
          <w:t xml:space="preserve">an </w:t>
        </w:r>
      </w:ins>
      <w:r w:rsidR="00E46F1E">
        <w:t xml:space="preserve">option of choosing </w:t>
      </w:r>
      <w:del w:id="68" w:author="Tiannan Yang" w:date="2016-06-27T15:53:00Z">
        <w:r w:rsidR="00E46F1E" w:rsidDel="00A11C86">
          <w:delText>the input</w:delText>
        </w:r>
        <w:r w:rsidR="00F73A3B" w:rsidDel="00A11C86">
          <w:delText xml:space="preserve"> </w:delText>
        </w:r>
      </w:del>
      <w:r w:rsidR="00E46F1E" w:rsidRPr="00A11C86">
        <w:rPr>
          <w:b/>
        </w:rPr>
        <w:t>H</w:t>
      </w:r>
      <w:r w:rsidR="00E46F1E" w:rsidRPr="00A11C86">
        <w:rPr>
          <w:vertAlign w:val="subscript"/>
        </w:rPr>
        <w:t>ext</w:t>
      </w:r>
      <w:r w:rsidR="00F73A3B">
        <w:t xml:space="preserve"> </w:t>
      </w:r>
      <w:ins w:id="69" w:author="Tiannan Yang" w:date="2016-06-27T15:53:00Z">
        <w:r w:rsidR="00A11C86">
          <w:t xml:space="preserve">on input </w:t>
        </w:r>
      </w:ins>
      <w:r w:rsidR="00F73A3B">
        <w:t xml:space="preserve">as a combination of a DC and an AC component, i.e., </w:t>
      </w:r>
      <w:r w:rsidR="00664FD3" w:rsidRPr="00F73A3B">
        <w:rPr>
          <w:position w:val="-14"/>
        </w:rPr>
        <w:object w:dxaOrig="3100" w:dyaOrig="400" w14:anchorId="7889CE47">
          <v:shape id="_x0000_i1052" type="#_x0000_t75" style="width:156pt;height:21pt" o:ole="">
            <v:imagedata r:id="rId71" o:title=""/>
          </v:shape>
          <o:OLEObject Type="Embed" ProgID="Equation.DSMT4" ShapeID="_x0000_i1052" DrawAspect="Content" ObjectID="_1530393593" r:id="rId72"/>
        </w:object>
      </w:r>
    </w:p>
    <w:p w14:paraId="6604906D" w14:textId="77777777" w:rsidR="00F73A3B" w:rsidRDefault="00F73A3B" w:rsidP="00F85747">
      <w:pPr>
        <w:jc w:val="both"/>
      </w:pPr>
    </w:p>
    <w:p w14:paraId="30AEA931" w14:textId="40D8FB0C" w:rsidR="00E3249A" w:rsidRDefault="00E3249A" w:rsidP="00F85747">
      <w:pPr>
        <w:jc w:val="both"/>
      </w:pPr>
      <w:r>
        <w:t xml:space="preserve">The magnetostatic </w:t>
      </w:r>
      <w:r w:rsidR="00504E86">
        <w:t xml:space="preserve">stray field </w:t>
      </w:r>
      <w:r>
        <w:t>energy is given by</w:t>
      </w:r>
    </w:p>
    <w:p w14:paraId="4F18359B" w14:textId="03C092A4" w:rsidR="00F85747" w:rsidRDefault="00664FD3" w:rsidP="00F85747">
      <w:pPr>
        <w:jc w:val="right"/>
      </w:pPr>
      <w:r w:rsidRPr="00222AB3">
        <w:rPr>
          <w:position w:val="-34"/>
        </w:rPr>
        <w:object w:dxaOrig="5460" w:dyaOrig="720" w14:anchorId="65E63458">
          <v:shape id="_x0000_i1053" type="#_x0000_t75" style="width:273pt;height:36.75pt" o:ole="">
            <v:imagedata r:id="rId73" o:title=""/>
          </v:shape>
          <o:OLEObject Type="Embed" ProgID="Equation.DSMT4" ShapeID="_x0000_i1053" DrawAspect="Content" ObjectID="_1530393594" r:id="rId74"/>
        </w:object>
      </w:r>
      <w:r w:rsidR="00F85747">
        <w:t xml:space="preserve">     </w:t>
      </w:r>
      <w:r w:rsidR="00E3249A">
        <w:t xml:space="preserve">                       (</w:t>
      </w:r>
      <w:r w:rsidR="00A3277C">
        <w:t>6</w:t>
      </w:r>
      <w:r w:rsidR="00F85747">
        <w:t>)</w:t>
      </w:r>
    </w:p>
    <w:p w14:paraId="7822CA4E" w14:textId="55863A4B" w:rsidR="00E3249A" w:rsidRDefault="00E3249A" w:rsidP="00E3249A">
      <w:pPr>
        <w:jc w:val="both"/>
      </w:pPr>
      <w:r>
        <w:t>The energy density is written as</w:t>
      </w:r>
    </w:p>
    <w:p w14:paraId="1EBAC4FD" w14:textId="16F0E7AD" w:rsidR="00F85747" w:rsidRDefault="00664FD3" w:rsidP="00F85747">
      <w:pPr>
        <w:jc w:val="right"/>
      </w:pPr>
      <w:r w:rsidRPr="00977DB0">
        <w:rPr>
          <w:position w:val="-24"/>
        </w:rPr>
        <w:object w:dxaOrig="2460" w:dyaOrig="620" w14:anchorId="5641B4DD">
          <v:shape id="_x0000_i1054" type="#_x0000_t75" style="width:123pt;height:31.5pt" o:ole="">
            <v:imagedata r:id="rId75" o:title=""/>
          </v:shape>
          <o:OLEObject Type="Embed" ProgID="Equation.DSMT4" ShapeID="_x0000_i1054" DrawAspect="Content" ObjectID="_1530393595" r:id="rId76"/>
        </w:object>
      </w:r>
      <w:r w:rsidR="00C72D21">
        <w:t xml:space="preserve">.                         </w:t>
      </w:r>
      <w:r w:rsidR="00F85747">
        <w:t xml:space="preserve"> </w:t>
      </w:r>
      <w:r w:rsidR="00E3249A">
        <w:t xml:space="preserve">                            (</w:t>
      </w:r>
      <w:r w:rsidR="00A3277C">
        <w:t>7</w:t>
      </w:r>
      <w:r w:rsidR="00F85747">
        <w:t>)</w:t>
      </w:r>
    </w:p>
    <w:p w14:paraId="5B9C7E23" w14:textId="77777777" w:rsidR="0080233B" w:rsidRDefault="0080233B" w:rsidP="00641A91">
      <w:pPr>
        <w:jc w:val="both"/>
      </w:pPr>
    </w:p>
    <w:p w14:paraId="53F32305" w14:textId="56CC433C" w:rsidR="00641A91" w:rsidRPr="0080233B" w:rsidRDefault="0080233B" w:rsidP="00641A91">
      <w:pPr>
        <w:jc w:val="both"/>
      </w:pPr>
      <w:r w:rsidRPr="0080233B">
        <w:rPr>
          <w:b/>
        </w:rPr>
        <w:t>H</w:t>
      </w:r>
      <w:r w:rsidRPr="0080233B">
        <w:rPr>
          <w:vertAlign w:val="subscript"/>
        </w:rPr>
        <w:t>stray</w:t>
      </w:r>
      <w:r>
        <w:t xml:space="preserve"> is obtained at each evolution step by solving </w:t>
      </w:r>
      <w:r w:rsidRPr="0080233B">
        <w:t>the</w:t>
      </w:r>
      <w:r w:rsidR="00641A91" w:rsidRPr="0080233B">
        <w:t xml:space="preserve"> </w:t>
      </w:r>
      <w:r>
        <w:t>m</w:t>
      </w:r>
      <w:r w:rsidRPr="0080233B">
        <w:t>agnetostatic equilibrium equation</w:t>
      </w:r>
    </w:p>
    <w:p w14:paraId="3193639D" w14:textId="5BADC587" w:rsidR="00641A91" w:rsidRDefault="00641A91" w:rsidP="0080233B">
      <w:pPr>
        <w:jc w:val="right"/>
      </w:pPr>
      <w:r>
        <w:t xml:space="preserve"> </w:t>
      </w:r>
      <w:r w:rsidR="00882EC8">
        <w:t xml:space="preserve">     </w:t>
      </w:r>
      <w:r>
        <w:t xml:space="preserve"> </w:t>
      </w:r>
      <w:r w:rsidR="00664FD3" w:rsidRPr="00B34438">
        <w:rPr>
          <w:position w:val="-14"/>
        </w:rPr>
        <w:object w:dxaOrig="1579" w:dyaOrig="400" w14:anchorId="77654FBB">
          <v:shape id="_x0000_i1055" type="#_x0000_t75" style="width:78.75pt;height:18.75pt" o:ole="">
            <v:imagedata r:id="rId77" o:title=""/>
          </v:shape>
          <o:OLEObject Type="Embed" ProgID="Equation.DSMT4" ShapeID="_x0000_i1055" DrawAspect="Content" ObjectID="_1530393596" r:id="rId78"/>
        </w:object>
      </w:r>
      <w:r>
        <w:t xml:space="preserve">           </w:t>
      </w:r>
      <w:r w:rsidR="00882EC8">
        <w:t xml:space="preserve">          </w:t>
      </w:r>
      <w:r>
        <w:t xml:space="preserve">                </w:t>
      </w:r>
      <w:r w:rsidR="00882EC8">
        <w:t xml:space="preserve">                         </w:t>
      </w:r>
      <w:r w:rsidR="00A24F68">
        <w:t>(</w:t>
      </w:r>
      <w:r w:rsidR="00A3277C">
        <w:t>8</w:t>
      </w:r>
      <w:r>
        <w:t>)</w:t>
      </w:r>
    </w:p>
    <w:p w14:paraId="75F98F1D" w14:textId="1ED3A932" w:rsidR="00641A91" w:rsidRDefault="00504E86" w:rsidP="00641A91">
      <w:pPr>
        <w:jc w:val="both"/>
      </w:pPr>
      <w:r>
        <w:t xml:space="preserve">Two types of boundary condition </w:t>
      </w:r>
      <w:r w:rsidR="00E46F1E">
        <w:t xml:space="preserve">are </w:t>
      </w:r>
      <w:r>
        <w:t xml:space="preserve">used for </w:t>
      </w:r>
      <w:r w:rsidRPr="0080233B">
        <w:rPr>
          <w:b/>
        </w:rPr>
        <w:t>H</w:t>
      </w:r>
      <w:r w:rsidR="0080233B" w:rsidRPr="0080233B">
        <w:rPr>
          <w:vertAlign w:val="subscript"/>
        </w:rPr>
        <w:t>stray</w:t>
      </w:r>
      <w:r>
        <w:t xml:space="preserve">. </w:t>
      </w:r>
      <w:r w:rsidR="0080233B">
        <w:t>In a period boundary condition,</w:t>
      </w:r>
      <w:r>
        <w:t xml:space="preserve"> </w:t>
      </w:r>
      <w:r w:rsidR="005A41FC">
        <w:t xml:space="preserve">the simulation system is considered </w:t>
      </w:r>
      <w:r w:rsidR="00CD5126">
        <w:t xml:space="preserve">as a building block that appears </w:t>
      </w:r>
      <w:r w:rsidR="005A41FC">
        <w:t xml:space="preserve">repeatedly </w:t>
      </w:r>
      <w:r w:rsidR="00C72D21">
        <w:t xml:space="preserve">appear </w:t>
      </w:r>
      <w:r w:rsidR="005A41FC">
        <w:t>in 3-</w:t>
      </w:r>
      <w:r w:rsidR="00CD5126">
        <w:t>D</w:t>
      </w:r>
      <w:r w:rsidR="005A41FC">
        <w:t xml:space="preserve"> space</w:t>
      </w:r>
      <w:r w:rsidR="00C774A8">
        <w:t>, and</w:t>
      </w:r>
      <w:r w:rsidR="000D3DCA">
        <w:t xml:space="preserve"> </w:t>
      </w:r>
      <w:r w:rsidR="00C774A8">
        <w:t xml:space="preserve">the stray field is </w:t>
      </w:r>
      <w:r w:rsidR="00774EAD">
        <w:t xml:space="preserve">expressed as </w:t>
      </w:r>
      <w:r w:rsidR="00664FD3" w:rsidRPr="00B34438">
        <w:rPr>
          <w:position w:val="-14"/>
        </w:rPr>
        <w:object w:dxaOrig="2040" w:dyaOrig="420" w14:anchorId="7A04DA6A">
          <v:shape id="_x0000_i1056" type="#_x0000_t75" style="width:101.25pt;height:21pt" o:ole="">
            <v:imagedata r:id="rId79" o:title=""/>
          </v:shape>
          <o:OLEObject Type="Embed" ProgID="Equation.DSMT4" ShapeID="_x0000_i1056" DrawAspect="Content" ObjectID="_1530393597" r:id="rId80"/>
        </w:object>
      </w:r>
      <w:r w:rsidR="00774EAD">
        <w:t xml:space="preserve">, </w:t>
      </w:r>
      <w:r w:rsidR="00C774A8">
        <w:t xml:space="preserve">where </w:t>
      </w:r>
      <w:r w:rsidR="00C774A8" w:rsidRPr="00774EAD">
        <w:rPr>
          <w:i/>
        </w:rPr>
        <w:t>ϕ</w:t>
      </w:r>
      <w:r w:rsidR="00774EAD">
        <w:t xml:space="preserve"> is the magnetic scalar potential </w:t>
      </w:r>
      <w:r w:rsidR="00C72D21">
        <w:t>with</w:t>
      </w:r>
      <w:r w:rsidR="00774EAD">
        <w:t xml:space="preserve"> a periodic boundary condition solved using the Fourier spectral method, as given in Ref.</w:t>
      </w:r>
      <w:r w:rsidR="00774EAD" w:rsidRPr="00774EAD">
        <w:t xml:space="preserve"> </w:t>
      </w:r>
      <w:r w:rsidR="00774EAD">
        <w:fldChar w:fldCharType="begin" w:fldLock="1"/>
      </w:r>
      <w:r w:rsidR="00C72D21">
        <w:instrText>ADDIN CSL_CITATION { "citationItems" : [ { "id" : "ITEM-1", "itemData" : { "DOI" : "10.1016/j.actamat.2005.03.002", "ISSN" : "13596454", "author" : [ { "dropping-particle" : "", "family" : "Zhang", "given" : "Jingxian", "non-dropping-particle" : "", "parse-names" : false, "suffix" : "" }, { "dropping-particle" : "", "family" : "Chen", "given" : "Long-Qing", "non-dropping-particle" : "", "parse-names" : false, "suffix" : "" } ], "container-title" : "Acta Materialia", "id" : "ITEM-1", "issue" : "9", "issued" : { "date-parts" : [ [ "2005", "5" ] ] }, "page" : "2845-2855", "title" : "Phase-field microelasticity theory and micromagnetic simulations of domain structures in giant magnetostrictive materials", "type" : "article-journal", "volume" : "53" }, "uris" : [ "http://www.mendeley.com/documents/?uuid=e8211f9f-bf7b-44d1-bd3b-ac0353fc9a5f" ] } ], "mendeley" : { "formattedCitation" : "[3]", "plainTextFormattedCitation" : "[3]", "previouslyFormattedCitation" : "[3]" }, "properties" : { "noteIndex" : 0 }, "schema" : "https://github.com/citation-style-language/schema/raw/master/csl-citation.json" }</w:instrText>
      </w:r>
      <w:r w:rsidR="00774EAD">
        <w:fldChar w:fldCharType="separate"/>
      </w:r>
      <w:r w:rsidR="00774EAD" w:rsidRPr="0090479D">
        <w:rPr>
          <w:noProof/>
        </w:rPr>
        <w:t>[3]</w:t>
      </w:r>
      <w:r w:rsidR="00774EAD">
        <w:fldChar w:fldCharType="end"/>
      </w:r>
      <w:r w:rsidR="00774EAD">
        <w:t xml:space="preserve">, </w:t>
      </w:r>
      <w:ins w:id="70" w:author="JIAMIAN HU" w:date="2016-05-19T17:12:00Z">
        <w:r w:rsidR="00CD5126">
          <w:t xml:space="preserve">the </w:t>
        </w:r>
      </w:ins>
      <w:ins w:id="71" w:author="JIAMIAN HU" w:date="2016-05-19T17:13:00Z">
        <w:r w:rsidR="00CD5126">
          <w:t>3</w:t>
        </w:r>
      </w:ins>
      <w:ins w:id="72" w:author="JIAMIAN HU" w:date="2016-05-19T17:12:00Z">
        <w:r w:rsidR="00CD5126">
          <w:t>×</w:t>
        </w:r>
      </w:ins>
      <w:ins w:id="73" w:author="JIAMIAN HU" w:date="2016-05-19T17:13:00Z">
        <w:r w:rsidR="00CD5126">
          <w:t>3</w:t>
        </w:r>
      </w:ins>
      <w:ins w:id="74" w:author="JIAMIAN HU" w:date="2016-05-19T17:12:00Z">
        <w:r w:rsidR="00CD5126">
          <w:t xml:space="preserve"> </w:t>
        </w:r>
      </w:ins>
      <w:ins w:id="75" w:author="Tiannan Yang" w:date="2016-07-18T17:02:00Z">
        <w:r w:rsidR="0032176F">
          <w:t xml:space="preserve">symmetric </w:t>
        </w:r>
      </w:ins>
      <w:ins w:id="76" w:author="JIAMIAN HU" w:date="2016-05-19T17:12:00Z">
        <w:r w:rsidR="00CD5126">
          <w:t xml:space="preserve">matrix </w:t>
        </w:r>
      </w:ins>
      <w:r w:rsidR="00774EAD" w:rsidRPr="00774EAD">
        <w:rPr>
          <w:b/>
        </w:rPr>
        <w:t>N</w:t>
      </w:r>
      <w:r w:rsidR="00774EAD" w:rsidRPr="00774EAD">
        <w:rPr>
          <w:i/>
          <w:vertAlign w:val="subscript"/>
        </w:rPr>
        <w:t>D</w:t>
      </w:r>
      <w:r w:rsidR="00774EAD">
        <w:t xml:space="preserve"> is the demagnetizing factor which depends only on the macroscopic shape of the </w:t>
      </w:r>
      <w:r w:rsidR="005A41FC">
        <w:t xml:space="preserve">actual </w:t>
      </w:r>
      <w:r w:rsidR="00774EAD">
        <w:t>sample</w:t>
      </w:r>
      <w:r w:rsidR="005A41FC">
        <w:t xml:space="preserve"> (not the shape of the simulation system</w:t>
      </w:r>
      <w:r w:rsidR="00CD5126">
        <w:t>, e.g., see Table 2.2</w:t>
      </w:r>
      <w:r w:rsidR="005A41FC">
        <w:t>)</w:t>
      </w:r>
      <w:r w:rsidR="00774EAD">
        <w:t xml:space="preserve">, and </w:t>
      </w:r>
      <w:r w:rsidR="00664FD3" w:rsidRPr="00774EAD">
        <w:rPr>
          <w:position w:val="-4"/>
        </w:rPr>
        <w:object w:dxaOrig="300" w:dyaOrig="320" w14:anchorId="2DF94B20">
          <v:shape id="_x0000_i1057" type="#_x0000_t75" style="width:15.75pt;height:15.75pt" o:ole="">
            <v:imagedata r:id="rId81" o:title=""/>
          </v:shape>
          <o:OLEObject Type="Embed" ProgID="Equation.DSMT4" ShapeID="_x0000_i1057" DrawAspect="Content" ObjectID="_1530393598" r:id="rId82"/>
        </w:object>
      </w:r>
      <w:r w:rsidR="00774EAD">
        <w:t xml:space="preserve"> is the average magnetization of the simulation system. In a finite-size boundary condition, space outside the simulation system</w:t>
      </w:r>
      <w:r w:rsidR="00774EAD" w:rsidRPr="00774EAD">
        <w:t xml:space="preserve"> </w:t>
      </w:r>
      <w:r w:rsidR="00774EAD">
        <w:t xml:space="preserve">is considered to be filled </w:t>
      </w:r>
      <w:r w:rsidR="005A41FC">
        <w:t>by</w:t>
      </w:r>
      <w:r w:rsidR="00774EAD">
        <w:t xml:space="preserve"> vacuum </w:t>
      </w:r>
      <w:r w:rsidR="005A41FC">
        <w:t>without</w:t>
      </w:r>
      <w:r w:rsidR="00774EAD">
        <w:t xml:space="preserve"> magnetization</w:t>
      </w:r>
      <w:r w:rsidR="005A41FC">
        <w:t xml:space="preserve">, electric charge, or current etc., and the stray field is </w:t>
      </w:r>
      <w:r w:rsidR="00C72D21">
        <w:t>solved</w:t>
      </w:r>
      <w:r w:rsidR="005A41FC">
        <w:t xml:space="preserve"> </w:t>
      </w:r>
      <w:r w:rsidR="00C72D21">
        <w:t>based on</w:t>
      </w:r>
      <w:r w:rsidR="005A41FC">
        <w:t xml:space="preserve"> convolution </w:t>
      </w:r>
      <w:r w:rsidR="00C72D21">
        <w:t>theorem accelerated by FFT</w:t>
      </w:r>
      <w:r w:rsidR="00C72D21">
        <w:fldChar w:fldCharType="begin" w:fldLock="1"/>
      </w:r>
      <w:r w:rsidR="00342F09">
        <w:instrText>ADDIN CSL_CITATION { "citationItems" : [ { "id" : "ITEM-1", "itemData" : { "author" : [ { "dropping-particle" : "", "family" : "Fabian", "given" : "Karl", "non-dropping-particle" : "", "parse-names" : false, "suffix" : "" }, { "dropping-particle" : "", "family" : "Kirchner", "given" : "Andreas", "non-dropping-particle" : "", "parse-names" : false, "suffix" : "" } ], "container-title" : "Geophysical Journal \u2026", "id" : "ITEM-1", "issued" : { "date-parts" : [ [ "1996" ] ] }, "page" : "89-104", "title" : "Three-dimensional micromagnetic calculations for magnetite using FFT", "type" : "article-journal" }, "uris" : [ "http://www.mendeley.com/documents/?uuid=5dccc031-3a8a-4f2c-b423-f74bfb53e074" ] } ], "mendeley" : { "formattedCitation" : "[4]", "plainTextFormattedCitation" : "[4]", "previouslyFormattedCitation" : "[4]" }, "properties" : { "noteIndex" : 0 }, "schema" : "https://github.com/citation-style-language/schema/raw/master/csl-citation.json" }</w:instrText>
      </w:r>
      <w:r w:rsidR="00C72D21">
        <w:fldChar w:fldCharType="separate"/>
      </w:r>
      <w:r w:rsidR="00C72D21" w:rsidRPr="00C72D21">
        <w:rPr>
          <w:noProof/>
        </w:rPr>
        <w:t>[4]</w:t>
      </w:r>
      <w:r w:rsidR="00C72D21">
        <w:fldChar w:fldCharType="end"/>
      </w:r>
      <w:r w:rsidR="00B575AA">
        <w:t xml:space="preserve">, </w:t>
      </w:r>
      <w:r w:rsidR="003A00E0">
        <w:t>without explicitly utilizing</w:t>
      </w:r>
      <w:r w:rsidR="00B575AA">
        <w:t xml:space="preserve"> demagnetizing factor</w:t>
      </w:r>
      <w:r w:rsidR="003A00E0">
        <w:t>s</w:t>
      </w:r>
      <w:r w:rsidR="005A41FC">
        <w:t>.</w:t>
      </w:r>
      <w:r w:rsidR="00C72D21">
        <w:t xml:space="preserve"> </w:t>
      </w:r>
      <w:r w:rsidR="003A00E0">
        <w:t>Table 2.2 lists the r</w:t>
      </w:r>
      <w:r w:rsidR="000D3DCA">
        <w:t xml:space="preserve">ecommended </w:t>
      </w:r>
      <w:r w:rsidR="00C774A8">
        <w:t xml:space="preserve">stray field </w:t>
      </w:r>
      <w:r w:rsidR="000D3DCA">
        <w:t>boundary condition</w:t>
      </w:r>
      <w:r w:rsidR="003A00E0">
        <w:t>s</w:t>
      </w:r>
      <w:r w:rsidR="000D3DCA">
        <w:t xml:space="preserve"> an</w:t>
      </w:r>
      <w:r w:rsidR="00C774A8">
        <w:t xml:space="preserve">d </w:t>
      </w:r>
      <w:r w:rsidR="003A00E0">
        <w:t xml:space="preserve">(when applicable) </w:t>
      </w:r>
      <w:r w:rsidR="00C774A8">
        <w:t>demagnetizing factor</w:t>
      </w:r>
      <w:r w:rsidR="003A00E0">
        <w:t>s</w:t>
      </w:r>
      <w:r w:rsidR="00C774A8">
        <w:t xml:space="preserve"> for </w:t>
      </w:r>
      <w:r w:rsidR="00DA3860">
        <w:t>typical</w:t>
      </w:r>
      <w:r w:rsidR="00C774A8">
        <w:t xml:space="preserve"> </w:t>
      </w:r>
      <w:r w:rsidR="00783B2C">
        <w:t xml:space="preserve">types of </w:t>
      </w:r>
      <w:r w:rsidR="00C774A8">
        <w:t>systems</w:t>
      </w:r>
      <w:r w:rsidR="003A00E0">
        <w:t>.</w:t>
      </w:r>
    </w:p>
    <w:p w14:paraId="49180825" w14:textId="77777777" w:rsidR="000D3DCA" w:rsidRDefault="000D3DCA" w:rsidP="00641A91">
      <w:pPr>
        <w:jc w:val="both"/>
      </w:pPr>
    </w:p>
    <w:p w14:paraId="0C4371E2" w14:textId="5499DB5E" w:rsidR="00A3277C" w:rsidRDefault="00A3277C" w:rsidP="00A3277C">
      <w:pPr>
        <w:jc w:val="center"/>
      </w:pPr>
      <w:r w:rsidRPr="00667E47">
        <w:rPr>
          <w:b/>
        </w:rPr>
        <w:t xml:space="preserve">Table </w:t>
      </w:r>
      <w:r w:rsidR="00396A1B">
        <w:rPr>
          <w:b/>
        </w:rPr>
        <w:t>2.2</w:t>
      </w:r>
      <w:r>
        <w:t xml:space="preserve"> Recommended stray field boundary condition and demagnetizing factor</w:t>
      </w:r>
    </w:p>
    <w:tbl>
      <w:tblPr>
        <w:tblStyle w:val="TableGrid"/>
        <w:tblW w:w="9270" w:type="dxa"/>
        <w:tblInd w:w="85" w:type="dxa"/>
        <w:tblLook w:val="04A0" w:firstRow="1" w:lastRow="0" w:firstColumn="1" w:lastColumn="0" w:noHBand="0" w:noVBand="1"/>
      </w:tblPr>
      <w:tblGrid>
        <w:gridCol w:w="3060"/>
        <w:gridCol w:w="2160"/>
        <w:gridCol w:w="4050"/>
      </w:tblGrid>
      <w:tr w:rsidR="00A3277C" w14:paraId="35B5E107" w14:textId="77777777" w:rsidTr="00BD124B">
        <w:tc>
          <w:tcPr>
            <w:tcW w:w="3060" w:type="dxa"/>
          </w:tcPr>
          <w:p w14:paraId="12749763" w14:textId="77777777" w:rsidR="00A3277C" w:rsidRPr="000E0DDF" w:rsidRDefault="00A3277C" w:rsidP="00BD124B">
            <w:pPr>
              <w:jc w:val="center"/>
              <w:rPr>
                <w:b/>
                <w:sz w:val="20"/>
                <w:szCs w:val="20"/>
              </w:rPr>
            </w:pPr>
            <w:r w:rsidRPr="000E0DDF">
              <w:rPr>
                <w:b/>
                <w:sz w:val="20"/>
                <w:szCs w:val="20"/>
              </w:rPr>
              <w:t>System type</w:t>
            </w:r>
          </w:p>
        </w:tc>
        <w:tc>
          <w:tcPr>
            <w:tcW w:w="2160" w:type="dxa"/>
          </w:tcPr>
          <w:p w14:paraId="1DE071DB" w14:textId="77777777" w:rsidR="00A3277C" w:rsidRPr="000E0DDF" w:rsidRDefault="00A3277C" w:rsidP="00BD124B">
            <w:pPr>
              <w:jc w:val="center"/>
              <w:rPr>
                <w:b/>
                <w:sz w:val="20"/>
                <w:szCs w:val="20"/>
              </w:rPr>
            </w:pPr>
            <w:r w:rsidRPr="000E0DDF">
              <w:rPr>
                <w:b/>
                <w:sz w:val="20"/>
                <w:szCs w:val="20"/>
              </w:rPr>
              <w:t>Boundary condition</w:t>
            </w:r>
          </w:p>
        </w:tc>
        <w:tc>
          <w:tcPr>
            <w:tcW w:w="4050" w:type="dxa"/>
          </w:tcPr>
          <w:p w14:paraId="467C9D93" w14:textId="77777777" w:rsidR="00A3277C" w:rsidRPr="000E0DDF" w:rsidRDefault="00A3277C" w:rsidP="00BD124B">
            <w:pPr>
              <w:jc w:val="center"/>
              <w:rPr>
                <w:b/>
                <w:sz w:val="20"/>
                <w:szCs w:val="20"/>
              </w:rPr>
            </w:pPr>
            <w:r w:rsidRPr="000E0DDF">
              <w:rPr>
                <w:b/>
                <w:sz w:val="20"/>
                <w:szCs w:val="20"/>
              </w:rPr>
              <w:t>(N</w:t>
            </w:r>
            <w:r w:rsidRPr="000E0DDF">
              <w:rPr>
                <w:b/>
                <w:sz w:val="20"/>
                <w:szCs w:val="20"/>
                <w:vertAlign w:val="subscript"/>
              </w:rPr>
              <w:t>D1</w:t>
            </w:r>
            <w:r w:rsidRPr="000E0DDF">
              <w:rPr>
                <w:b/>
                <w:sz w:val="20"/>
                <w:szCs w:val="20"/>
              </w:rPr>
              <w:t>, N</w:t>
            </w:r>
            <w:r w:rsidRPr="000E0DDF">
              <w:rPr>
                <w:b/>
                <w:sz w:val="20"/>
                <w:szCs w:val="20"/>
                <w:vertAlign w:val="subscript"/>
              </w:rPr>
              <w:t>D2</w:t>
            </w:r>
            <w:r w:rsidRPr="000E0DDF">
              <w:rPr>
                <w:b/>
                <w:sz w:val="20"/>
                <w:szCs w:val="20"/>
              </w:rPr>
              <w:t>, N</w:t>
            </w:r>
            <w:r w:rsidRPr="000E0DDF">
              <w:rPr>
                <w:b/>
                <w:sz w:val="20"/>
                <w:szCs w:val="20"/>
                <w:vertAlign w:val="subscript"/>
              </w:rPr>
              <w:t>D3</w:t>
            </w:r>
            <w:r w:rsidRPr="000E0DDF">
              <w:rPr>
                <w:b/>
                <w:sz w:val="20"/>
                <w:szCs w:val="20"/>
              </w:rPr>
              <w:t>)</w:t>
            </w:r>
          </w:p>
        </w:tc>
      </w:tr>
      <w:tr w:rsidR="00A3277C" w14:paraId="329002EE" w14:textId="77777777" w:rsidTr="00BD124B">
        <w:tc>
          <w:tcPr>
            <w:tcW w:w="3060" w:type="dxa"/>
          </w:tcPr>
          <w:p w14:paraId="1D868E1B" w14:textId="0336A410" w:rsidR="00A3277C" w:rsidRDefault="00396A1B" w:rsidP="00BD124B">
            <w:pPr>
              <w:jc w:val="center"/>
              <w:rPr>
                <w:sz w:val="20"/>
                <w:szCs w:val="20"/>
              </w:rPr>
            </w:pPr>
            <w:r>
              <w:rPr>
                <w:sz w:val="20"/>
                <w:szCs w:val="20"/>
              </w:rPr>
              <w:t>Bulk (periodic)</w:t>
            </w:r>
          </w:p>
        </w:tc>
        <w:tc>
          <w:tcPr>
            <w:tcW w:w="2160" w:type="dxa"/>
          </w:tcPr>
          <w:p w14:paraId="4E065D00" w14:textId="77777777" w:rsidR="00A3277C" w:rsidRDefault="00A3277C" w:rsidP="00BD124B">
            <w:pPr>
              <w:jc w:val="center"/>
              <w:rPr>
                <w:sz w:val="20"/>
                <w:szCs w:val="20"/>
              </w:rPr>
            </w:pPr>
            <w:r>
              <w:rPr>
                <w:sz w:val="20"/>
                <w:szCs w:val="20"/>
              </w:rPr>
              <w:t>Periodic</w:t>
            </w:r>
          </w:p>
        </w:tc>
        <w:tc>
          <w:tcPr>
            <w:tcW w:w="4050" w:type="dxa"/>
          </w:tcPr>
          <w:p w14:paraId="652AB5DE" w14:textId="77777777" w:rsidR="00A3277C" w:rsidRPr="000E0DDF" w:rsidRDefault="00A3277C" w:rsidP="00BD124B">
            <w:pPr>
              <w:jc w:val="center"/>
              <w:rPr>
                <w:sz w:val="20"/>
                <w:szCs w:val="20"/>
              </w:rPr>
            </w:pPr>
            <w:r>
              <w:rPr>
                <w:sz w:val="20"/>
                <w:szCs w:val="20"/>
              </w:rPr>
              <w:t>(0, 0, 0) or (1/3, 1/3, 1/3), or calculated based on the macroscopic shape of the sample</w:t>
            </w:r>
          </w:p>
        </w:tc>
      </w:tr>
      <w:tr w:rsidR="00A3277C" w14:paraId="7002FC48" w14:textId="77777777" w:rsidTr="00BD124B">
        <w:tc>
          <w:tcPr>
            <w:tcW w:w="3060" w:type="dxa"/>
          </w:tcPr>
          <w:p w14:paraId="59CD32E9" w14:textId="77777777" w:rsidR="00A3277C" w:rsidRPr="000E0DDF" w:rsidRDefault="00A3277C" w:rsidP="00BD124B">
            <w:pPr>
              <w:jc w:val="center"/>
              <w:rPr>
                <w:sz w:val="20"/>
                <w:szCs w:val="20"/>
              </w:rPr>
            </w:pPr>
            <w:r>
              <w:rPr>
                <w:sz w:val="20"/>
                <w:szCs w:val="20"/>
              </w:rPr>
              <w:t>Thin film (periodic in-plane)</w:t>
            </w:r>
          </w:p>
        </w:tc>
        <w:tc>
          <w:tcPr>
            <w:tcW w:w="2160" w:type="dxa"/>
          </w:tcPr>
          <w:p w14:paraId="3026F54E" w14:textId="77777777" w:rsidR="00A3277C" w:rsidRPr="000E0DDF" w:rsidRDefault="00A3277C" w:rsidP="00BD124B">
            <w:pPr>
              <w:jc w:val="center"/>
              <w:rPr>
                <w:sz w:val="20"/>
                <w:szCs w:val="20"/>
              </w:rPr>
            </w:pPr>
            <w:r>
              <w:rPr>
                <w:sz w:val="20"/>
                <w:szCs w:val="20"/>
              </w:rPr>
              <w:t>Periodic</w:t>
            </w:r>
          </w:p>
        </w:tc>
        <w:tc>
          <w:tcPr>
            <w:tcW w:w="4050" w:type="dxa"/>
          </w:tcPr>
          <w:p w14:paraId="619D70F3" w14:textId="77777777" w:rsidR="00A3277C" w:rsidRPr="000E0DDF" w:rsidRDefault="00A3277C" w:rsidP="00BD124B">
            <w:pPr>
              <w:jc w:val="center"/>
              <w:rPr>
                <w:sz w:val="20"/>
                <w:szCs w:val="20"/>
              </w:rPr>
            </w:pPr>
            <w:r>
              <w:rPr>
                <w:sz w:val="20"/>
                <w:szCs w:val="20"/>
              </w:rPr>
              <w:t>(0, 0, 1)</w:t>
            </w:r>
          </w:p>
        </w:tc>
      </w:tr>
      <w:tr w:rsidR="00A3277C" w14:paraId="6677CA4D" w14:textId="77777777" w:rsidTr="00BD124B">
        <w:tc>
          <w:tcPr>
            <w:tcW w:w="3060" w:type="dxa"/>
          </w:tcPr>
          <w:p w14:paraId="3D954679" w14:textId="77777777" w:rsidR="00A3277C" w:rsidRDefault="00A3277C" w:rsidP="00BD124B">
            <w:pPr>
              <w:jc w:val="center"/>
              <w:rPr>
                <w:sz w:val="20"/>
                <w:szCs w:val="20"/>
              </w:rPr>
            </w:pPr>
            <w:r>
              <w:rPr>
                <w:sz w:val="20"/>
                <w:szCs w:val="20"/>
              </w:rPr>
              <w:t>Island(s)-on-substrate arrays (periodic in-plane)</w:t>
            </w:r>
          </w:p>
        </w:tc>
        <w:tc>
          <w:tcPr>
            <w:tcW w:w="2160" w:type="dxa"/>
          </w:tcPr>
          <w:p w14:paraId="22BD7496" w14:textId="77777777" w:rsidR="00A3277C" w:rsidRDefault="00A3277C" w:rsidP="00BD124B">
            <w:pPr>
              <w:jc w:val="center"/>
              <w:rPr>
                <w:sz w:val="20"/>
                <w:szCs w:val="20"/>
              </w:rPr>
            </w:pPr>
            <w:r>
              <w:rPr>
                <w:sz w:val="20"/>
                <w:szCs w:val="20"/>
              </w:rPr>
              <w:t>Periodic</w:t>
            </w:r>
          </w:p>
        </w:tc>
        <w:tc>
          <w:tcPr>
            <w:tcW w:w="4050" w:type="dxa"/>
          </w:tcPr>
          <w:p w14:paraId="592E7628" w14:textId="77777777" w:rsidR="00A3277C" w:rsidRPr="000E0DDF" w:rsidRDefault="00A3277C" w:rsidP="00BD124B">
            <w:pPr>
              <w:jc w:val="center"/>
              <w:rPr>
                <w:sz w:val="20"/>
                <w:szCs w:val="20"/>
              </w:rPr>
            </w:pPr>
            <w:r>
              <w:rPr>
                <w:sz w:val="20"/>
                <w:szCs w:val="20"/>
              </w:rPr>
              <w:t>(0, 0, 1)</w:t>
            </w:r>
          </w:p>
        </w:tc>
      </w:tr>
      <w:tr w:rsidR="00A3277C" w14:paraId="38F03369" w14:textId="77777777" w:rsidTr="00BD124B">
        <w:tc>
          <w:tcPr>
            <w:tcW w:w="3060" w:type="dxa"/>
          </w:tcPr>
          <w:p w14:paraId="1C98C9C9" w14:textId="77777777" w:rsidR="00A3277C" w:rsidRPr="000E0DDF" w:rsidRDefault="00A3277C" w:rsidP="00BD124B">
            <w:pPr>
              <w:jc w:val="center"/>
              <w:rPr>
                <w:sz w:val="20"/>
                <w:szCs w:val="20"/>
              </w:rPr>
            </w:pPr>
            <w:r>
              <w:rPr>
                <w:sz w:val="20"/>
                <w:szCs w:val="20"/>
              </w:rPr>
              <w:t>Single group of island(s)-on-substrate</w:t>
            </w:r>
          </w:p>
        </w:tc>
        <w:tc>
          <w:tcPr>
            <w:tcW w:w="2160" w:type="dxa"/>
          </w:tcPr>
          <w:p w14:paraId="2C81E762" w14:textId="77777777" w:rsidR="00A3277C" w:rsidRPr="000E0DDF" w:rsidRDefault="00A3277C" w:rsidP="00BD124B">
            <w:pPr>
              <w:jc w:val="center"/>
              <w:rPr>
                <w:sz w:val="20"/>
                <w:szCs w:val="20"/>
              </w:rPr>
            </w:pPr>
            <w:r>
              <w:rPr>
                <w:sz w:val="20"/>
                <w:szCs w:val="20"/>
              </w:rPr>
              <w:t>Finite-size</w:t>
            </w:r>
          </w:p>
        </w:tc>
        <w:tc>
          <w:tcPr>
            <w:tcW w:w="4050" w:type="dxa"/>
          </w:tcPr>
          <w:p w14:paraId="0E965965" w14:textId="77777777" w:rsidR="00A3277C" w:rsidRPr="000E0DDF" w:rsidRDefault="00A3277C" w:rsidP="00BD124B">
            <w:pPr>
              <w:jc w:val="center"/>
              <w:rPr>
                <w:sz w:val="20"/>
                <w:szCs w:val="20"/>
              </w:rPr>
            </w:pPr>
            <w:r>
              <w:rPr>
                <w:sz w:val="20"/>
                <w:szCs w:val="20"/>
              </w:rPr>
              <w:t>/</w:t>
            </w:r>
          </w:p>
        </w:tc>
      </w:tr>
      <w:tr w:rsidR="00A3277C" w14:paraId="19C54444" w14:textId="77777777" w:rsidTr="00BD124B">
        <w:tc>
          <w:tcPr>
            <w:tcW w:w="3060" w:type="dxa"/>
          </w:tcPr>
          <w:p w14:paraId="71F11410" w14:textId="77777777" w:rsidR="00A3277C" w:rsidRDefault="00A3277C" w:rsidP="00BD124B">
            <w:pPr>
              <w:jc w:val="center"/>
              <w:rPr>
                <w:sz w:val="20"/>
                <w:szCs w:val="20"/>
              </w:rPr>
            </w:pPr>
            <w:r>
              <w:rPr>
                <w:sz w:val="20"/>
                <w:szCs w:val="20"/>
              </w:rPr>
              <w:t>Freestanding finite-size magnet</w:t>
            </w:r>
          </w:p>
        </w:tc>
        <w:tc>
          <w:tcPr>
            <w:tcW w:w="2160" w:type="dxa"/>
          </w:tcPr>
          <w:p w14:paraId="489BB09C" w14:textId="77777777" w:rsidR="00A3277C" w:rsidRPr="000E0DDF" w:rsidRDefault="00A3277C" w:rsidP="00BD124B">
            <w:pPr>
              <w:jc w:val="center"/>
              <w:rPr>
                <w:sz w:val="20"/>
                <w:szCs w:val="20"/>
              </w:rPr>
            </w:pPr>
            <w:r>
              <w:rPr>
                <w:sz w:val="20"/>
                <w:szCs w:val="20"/>
              </w:rPr>
              <w:t>Finite-size</w:t>
            </w:r>
          </w:p>
        </w:tc>
        <w:tc>
          <w:tcPr>
            <w:tcW w:w="4050" w:type="dxa"/>
          </w:tcPr>
          <w:p w14:paraId="17D321D2" w14:textId="77777777" w:rsidR="00A3277C" w:rsidRPr="000E0DDF" w:rsidRDefault="00A3277C" w:rsidP="00BD124B">
            <w:pPr>
              <w:jc w:val="center"/>
              <w:rPr>
                <w:sz w:val="20"/>
                <w:szCs w:val="20"/>
              </w:rPr>
            </w:pPr>
            <w:r>
              <w:rPr>
                <w:sz w:val="20"/>
                <w:szCs w:val="20"/>
              </w:rPr>
              <w:t>/</w:t>
            </w:r>
          </w:p>
        </w:tc>
      </w:tr>
    </w:tbl>
    <w:p w14:paraId="3FD8A96A" w14:textId="77777777" w:rsidR="00A3277C" w:rsidRDefault="00A3277C" w:rsidP="00A3277C">
      <w:pPr>
        <w:jc w:val="both"/>
      </w:pPr>
    </w:p>
    <w:p w14:paraId="75E810A3" w14:textId="77777777" w:rsidR="00A3277C" w:rsidRDefault="00A3277C" w:rsidP="00A3277C">
      <w:pPr>
        <w:jc w:val="both"/>
      </w:pPr>
    </w:p>
    <w:p w14:paraId="4391F96C" w14:textId="77777777" w:rsidR="00FD51FD" w:rsidRDefault="00FD51FD" w:rsidP="00641A91">
      <w:pPr>
        <w:jc w:val="both"/>
      </w:pPr>
    </w:p>
    <w:p w14:paraId="06F03F37" w14:textId="2F8F8394" w:rsidR="00D93159" w:rsidRPr="00327FBD" w:rsidRDefault="00D93159" w:rsidP="00D93159">
      <w:pPr>
        <w:jc w:val="both"/>
        <w:rPr>
          <w:b/>
        </w:rPr>
      </w:pPr>
      <w:r w:rsidRPr="00327FBD">
        <w:rPr>
          <w:b/>
        </w:rPr>
        <w:t>2.</w:t>
      </w:r>
      <w:r>
        <w:rPr>
          <w:b/>
        </w:rPr>
        <w:t>4 Magnetocrystalline anisotropy</w:t>
      </w:r>
    </w:p>
    <w:p w14:paraId="49B5CB8A" w14:textId="77777777" w:rsidR="00D93159" w:rsidRPr="00E3249A" w:rsidRDefault="00D93159" w:rsidP="00D93159">
      <w:pPr>
        <w:jc w:val="both"/>
        <w:rPr>
          <w:u w:val="single"/>
        </w:rPr>
      </w:pPr>
    </w:p>
    <w:p w14:paraId="6F9DEF2E" w14:textId="78C6F945" w:rsidR="00D93159" w:rsidRDefault="00A232C2" w:rsidP="00D93159">
      <w:pPr>
        <w:jc w:val="both"/>
      </w:pPr>
      <w:r>
        <w:rPr>
          <w:lang w:eastAsia="zh-CN"/>
        </w:rPr>
        <w:t>Two types of magnetocrystalline anisotropy are considered, the cubic anisotropy with magnetic easy axes along &lt;100&gt;, &lt;110&gt;, or &lt;111&gt; crystal axes, and the uniaxial anisotropy in ultra-thin films with a magnetic easy</w:t>
      </w:r>
      <w:r w:rsidR="005C5093">
        <w:rPr>
          <w:lang w:eastAsia="zh-CN"/>
        </w:rPr>
        <w:t>/hard</w:t>
      </w:r>
      <w:r>
        <w:rPr>
          <w:lang w:eastAsia="zh-CN"/>
        </w:rPr>
        <w:t xml:space="preserve"> axis perpendicular to the film plane. The </w:t>
      </w:r>
      <w:r w:rsidR="00624E91">
        <w:t>volume</w:t>
      </w:r>
      <w:r w:rsidR="00D93159">
        <w:t xml:space="preserve"> density </w:t>
      </w:r>
      <w:r>
        <w:t xml:space="preserve">of </w:t>
      </w:r>
      <w:r>
        <w:rPr>
          <w:lang w:eastAsia="zh-CN"/>
        </w:rPr>
        <w:t>magnetocrystalline anisotropy</w:t>
      </w:r>
      <w:r>
        <w:t xml:space="preserve"> energy is </w:t>
      </w:r>
      <w:r w:rsidR="00624E91">
        <w:t>given by</w:t>
      </w:r>
    </w:p>
    <w:p w14:paraId="18EDA45C" w14:textId="764C143A" w:rsidR="00D93159" w:rsidRPr="00882EC8" w:rsidRDefault="00882EC8" w:rsidP="00882EC8">
      <w:pPr>
        <w:jc w:val="both"/>
        <w:rPr>
          <w:u w:val="single"/>
        </w:rPr>
      </w:pPr>
      <w:r w:rsidRPr="00882EC8">
        <w:rPr>
          <w:u w:val="single"/>
        </w:rPr>
        <w:t>Cubic anisotropy</w:t>
      </w:r>
    </w:p>
    <w:p w14:paraId="6FC71F95" w14:textId="7E773D96" w:rsidR="00D93159" w:rsidRDefault="00664FD3" w:rsidP="00D93159">
      <w:pPr>
        <w:jc w:val="right"/>
      </w:pPr>
      <w:r w:rsidRPr="00977DB0">
        <w:rPr>
          <w:position w:val="-16"/>
        </w:rPr>
        <w:object w:dxaOrig="7380" w:dyaOrig="440" w14:anchorId="4A1F6502">
          <v:shape id="_x0000_i1058" type="#_x0000_t75" style="width:369pt;height:21.75pt" o:ole="">
            <v:imagedata r:id="rId83" o:title=""/>
          </v:shape>
          <o:OLEObject Type="Embed" ProgID="Equation.DSMT4" ShapeID="_x0000_i1058" DrawAspect="Content" ObjectID="_1530393599" r:id="rId84"/>
        </w:object>
      </w:r>
      <w:r w:rsidR="00D93159">
        <w:t xml:space="preserve">  </w:t>
      </w:r>
      <w:r w:rsidR="00882EC8">
        <w:t xml:space="preserve">   </w:t>
      </w:r>
      <w:r w:rsidR="00D93159">
        <w:t xml:space="preserve">  (</w:t>
      </w:r>
      <w:r w:rsidR="00A3277C">
        <w:t>9</w:t>
      </w:r>
      <w:r w:rsidR="00882EC8">
        <w:t>A</w:t>
      </w:r>
      <w:r w:rsidR="00D93159">
        <w:t>)</w:t>
      </w:r>
    </w:p>
    <w:p w14:paraId="5231253B" w14:textId="77777777" w:rsidR="005C5093" w:rsidRDefault="00882EC8" w:rsidP="00882EC8">
      <w:pPr>
        <w:jc w:val="both"/>
      </w:pPr>
      <w:r w:rsidRPr="00882EC8">
        <w:rPr>
          <w:u w:val="single"/>
        </w:rPr>
        <w:t>Uniaxial anisotropy</w:t>
      </w:r>
      <w:r w:rsidR="00D93159">
        <w:t xml:space="preserve">              </w:t>
      </w:r>
      <w:r w:rsidR="005B730D">
        <w:t xml:space="preserve"> </w:t>
      </w:r>
      <w:r w:rsidR="00D93159">
        <w:t xml:space="preserve">          </w:t>
      </w:r>
      <w:r>
        <w:t xml:space="preserve">  </w:t>
      </w:r>
      <w:r w:rsidR="00D93159">
        <w:t xml:space="preserve">       </w:t>
      </w:r>
    </w:p>
    <w:p w14:paraId="45137FE1" w14:textId="76A49801" w:rsidR="00D93159" w:rsidRDefault="00664FD3" w:rsidP="00A06617">
      <w:pPr>
        <w:jc w:val="right"/>
      </w:pPr>
      <w:r w:rsidRPr="007E45F5">
        <w:rPr>
          <w:position w:val="-18"/>
        </w:rPr>
        <w:object w:dxaOrig="3040" w:dyaOrig="540" w14:anchorId="4194B01E">
          <v:shape id="_x0000_i1059" type="#_x0000_t75" style="width:152.25pt;height:27pt" o:ole="">
            <v:imagedata r:id="rId85" o:title=""/>
          </v:shape>
          <o:OLEObject Type="Embed" ProgID="Equation.DSMT4" ShapeID="_x0000_i1059" DrawAspect="Content" ObjectID="_1530393600" r:id="rId86"/>
        </w:object>
      </w:r>
      <w:r w:rsidR="00D93159">
        <w:t xml:space="preserve">                               </w:t>
      </w:r>
      <w:r w:rsidR="00882EC8">
        <w:t xml:space="preserve">  </w:t>
      </w:r>
      <w:r w:rsidR="00D93159">
        <w:t xml:space="preserve">                     (</w:t>
      </w:r>
      <w:r w:rsidR="00A3277C">
        <w:t>9</w:t>
      </w:r>
      <w:r w:rsidR="00882EC8">
        <w:t>B</w:t>
      </w:r>
      <w:r w:rsidR="00D93159">
        <w:t>)</w:t>
      </w:r>
    </w:p>
    <w:p w14:paraId="26BDF621" w14:textId="2FA5F2E5" w:rsidR="00624E91" w:rsidRDefault="00624E91" w:rsidP="00624E91">
      <w:pPr>
        <w:jc w:val="both"/>
      </w:pPr>
      <w:r>
        <w:t xml:space="preserve">where </w:t>
      </w:r>
      <w:r w:rsidRPr="00E3249A">
        <w:rPr>
          <w:b/>
        </w:rPr>
        <w:t>K</w:t>
      </w:r>
      <w:r>
        <w:t xml:space="preserve"> is the magnetocrystalline anisotropy coefficient.</w:t>
      </w:r>
    </w:p>
    <w:p w14:paraId="6F42471F" w14:textId="77777777" w:rsidR="00732B1A" w:rsidRDefault="00732B1A" w:rsidP="00624E91">
      <w:pPr>
        <w:jc w:val="both"/>
      </w:pPr>
    </w:p>
    <w:p w14:paraId="181DB22F" w14:textId="11B23431" w:rsidR="00D93159" w:rsidRDefault="00A232C2" w:rsidP="00D93159">
      <w:pPr>
        <w:jc w:val="both"/>
      </w:pPr>
      <w:r>
        <w:t>The</w:t>
      </w:r>
      <w:r w:rsidR="00624E91">
        <w:t xml:space="preserve"> </w:t>
      </w:r>
      <w:r>
        <w:t xml:space="preserve">anisotropy effective </w:t>
      </w:r>
      <w:r w:rsidR="00624E91">
        <w:t>field is calculated as</w:t>
      </w:r>
      <w:r w:rsidR="00D93159">
        <w:t xml:space="preserve"> </w:t>
      </w:r>
    </w:p>
    <w:p w14:paraId="46496793" w14:textId="4885088D" w:rsidR="00D93159" w:rsidRDefault="00A06617" w:rsidP="00D93159">
      <w:pPr>
        <w:jc w:val="right"/>
      </w:pPr>
      <w:r w:rsidRPr="004122D6">
        <w:rPr>
          <w:position w:val="-30"/>
        </w:rPr>
        <w:object w:dxaOrig="2060" w:dyaOrig="680" w14:anchorId="58D19C39">
          <v:shape id="_x0000_i1060" type="#_x0000_t75" style="width:104.25pt;height:33pt" o:ole="">
            <v:imagedata r:id="rId87" o:title=""/>
          </v:shape>
          <o:OLEObject Type="Embed" ProgID="Equation.DSMT4" ShapeID="_x0000_i1060" DrawAspect="Content" ObjectID="_1530393601" r:id="rId88"/>
        </w:object>
      </w:r>
      <w:r w:rsidR="00D93159">
        <w:t xml:space="preserve">                             </w:t>
      </w:r>
      <w:r w:rsidR="00427B27">
        <w:t xml:space="preserve"> </w:t>
      </w:r>
      <w:r w:rsidR="00D93159">
        <w:t xml:space="preserve">                            (</w:t>
      </w:r>
      <w:r w:rsidR="00A3277C">
        <w:t>10</w:t>
      </w:r>
      <w:r w:rsidR="00D93159">
        <w:t>)</w:t>
      </w:r>
    </w:p>
    <w:p w14:paraId="09175C94" w14:textId="77777777" w:rsidR="00D93159" w:rsidRDefault="00D93159" w:rsidP="00D93159">
      <w:pPr>
        <w:jc w:val="both"/>
      </w:pPr>
    </w:p>
    <w:p w14:paraId="521A6ABE" w14:textId="77777777" w:rsidR="00FD51FD" w:rsidRDefault="00FD51FD" w:rsidP="00D93159">
      <w:pPr>
        <w:jc w:val="both"/>
      </w:pPr>
    </w:p>
    <w:p w14:paraId="60475C00" w14:textId="77777777" w:rsidR="00D93159" w:rsidRDefault="00D93159" w:rsidP="00D93159">
      <w:pPr>
        <w:jc w:val="both"/>
      </w:pPr>
    </w:p>
    <w:p w14:paraId="1898C76D" w14:textId="18AB00E4" w:rsidR="00F85747" w:rsidRPr="00327FBD" w:rsidRDefault="00F85747" w:rsidP="00F85747">
      <w:pPr>
        <w:jc w:val="both"/>
        <w:rPr>
          <w:b/>
        </w:rPr>
      </w:pPr>
      <w:r w:rsidRPr="00327FBD">
        <w:rPr>
          <w:b/>
        </w:rPr>
        <w:t>2.</w:t>
      </w:r>
      <w:r w:rsidR="00D93159">
        <w:rPr>
          <w:b/>
        </w:rPr>
        <w:t>5</w:t>
      </w:r>
      <w:r w:rsidRPr="00327FBD">
        <w:rPr>
          <w:b/>
        </w:rPr>
        <w:t xml:space="preserve"> Magneto</w:t>
      </w:r>
      <w:r w:rsidR="003A5241">
        <w:rPr>
          <w:b/>
        </w:rPr>
        <w:t>-E</w:t>
      </w:r>
      <w:r w:rsidRPr="00327FBD">
        <w:rPr>
          <w:b/>
        </w:rPr>
        <w:t xml:space="preserve">lastic </w:t>
      </w:r>
      <w:r w:rsidR="003B3E5F" w:rsidRPr="00327FBD">
        <w:rPr>
          <w:b/>
        </w:rPr>
        <w:t>interaction</w:t>
      </w:r>
    </w:p>
    <w:p w14:paraId="3901BB4C" w14:textId="77777777" w:rsidR="00ED423E" w:rsidRPr="00E3249A" w:rsidRDefault="00ED423E" w:rsidP="00F85747">
      <w:pPr>
        <w:jc w:val="both"/>
        <w:rPr>
          <w:u w:val="single"/>
        </w:rPr>
      </w:pPr>
    </w:p>
    <w:p w14:paraId="1D2D6F29" w14:textId="35D8E993" w:rsidR="00E3249A" w:rsidRDefault="00E3249A" w:rsidP="00E3249A">
      <w:pPr>
        <w:jc w:val="both"/>
      </w:pPr>
      <w:r>
        <w:t xml:space="preserve">The elastic energy </w:t>
      </w:r>
      <w:r w:rsidR="00A232C2">
        <w:t xml:space="preserve">density </w:t>
      </w:r>
      <w:r>
        <w:t>is given by</w:t>
      </w:r>
    </w:p>
    <w:p w14:paraId="78B6AAC8" w14:textId="47E8B4EF" w:rsidR="00F85747" w:rsidRDefault="00745A4C" w:rsidP="00F85747">
      <w:pPr>
        <w:jc w:val="right"/>
      </w:pPr>
      <w:r w:rsidRPr="00745A4C">
        <w:rPr>
          <w:position w:val="-24"/>
        </w:rPr>
        <w:object w:dxaOrig="1780" w:dyaOrig="620" w14:anchorId="6F1A5B13">
          <v:shape id="_x0000_i1061" type="#_x0000_t75" style="width:89.25pt;height:32.25pt" o:ole="">
            <v:imagedata r:id="rId89" o:title=""/>
          </v:shape>
          <o:OLEObject Type="Embed" ProgID="Equation.DSMT4" ShapeID="_x0000_i1061" DrawAspect="Content" ObjectID="_1530393602" r:id="rId90"/>
        </w:object>
      </w:r>
      <w:r w:rsidR="00F85747">
        <w:t xml:space="preserve">                         </w:t>
      </w:r>
      <w:r w:rsidR="00A232C2">
        <w:t xml:space="preserve">    </w:t>
      </w:r>
      <w:r w:rsidR="00F85747">
        <w:t xml:space="preserve">                              (</w:t>
      </w:r>
      <w:r w:rsidR="00A3277C">
        <w:t>11</w:t>
      </w:r>
      <w:r w:rsidR="00F85747">
        <w:t>)</w:t>
      </w:r>
    </w:p>
    <w:p w14:paraId="044E175C" w14:textId="256071C4" w:rsidR="006F0151" w:rsidRDefault="006F0151" w:rsidP="006F0151">
      <w:pPr>
        <w:jc w:val="both"/>
      </w:pPr>
      <w:r>
        <w:t xml:space="preserve">where </w:t>
      </w:r>
      <w:r>
        <w:rPr>
          <w:b/>
        </w:rPr>
        <w:t>c</w:t>
      </w:r>
      <w:r>
        <w:t xml:space="preserve"> is the elastic stiffness</w:t>
      </w:r>
      <w:r w:rsidR="002D1682">
        <w:t xml:space="preserve"> tensor</w:t>
      </w:r>
      <w:r>
        <w:t xml:space="preserve">, </w:t>
      </w:r>
      <w:r w:rsidRPr="006F0151">
        <w:rPr>
          <w:b/>
        </w:rPr>
        <w:t>ε</w:t>
      </w:r>
      <w:r>
        <w:t xml:space="preserve"> is the strain, and </w:t>
      </w:r>
      <w:r w:rsidRPr="006F0151">
        <w:rPr>
          <w:b/>
        </w:rPr>
        <w:t>ε</w:t>
      </w:r>
      <w:r w:rsidRPr="006F0151">
        <w:rPr>
          <w:vertAlign w:val="superscript"/>
        </w:rPr>
        <w:t>0</w:t>
      </w:r>
      <w:r>
        <w:t xml:space="preserve"> is the </w:t>
      </w:r>
      <w:r w:rsidR="003A5241">
        <w:t xml:space="preserve">stress-free strain </w:t>
      </w:r>
      <w:r>
        <w:t>calculated as</w:t>
      </w:r>
    </w:p>
    <w:p w14:paraId="5CE0D1DA" w14:textId="09F82C09" w:rsidR="006F0151" w:rsidRDefault="00664FD3" w:rsidP="006F0151">
      <w:pPr>
        <w:jc w:val="right"/>
      </w:pPr>
      <w:r w:rsidRPr="00D93159">
        <w:rPr>
          <w:position w:val="-62"/>
        </w:rPr>
        <w:object w:dxaOrig="3340" w:dyaOrig="1359" w14:anchorId="3355F7C9">
          <v:shape id="_x0000_i1062" type="#_x0000_t75" style="width:167.25pt;height:69.75pt" o:ole="">
            <v:imagedata r:id="rId91" o:title=""/>
          </v:shape>
          <o:OLEObject Type="Embed" ProgID="Equation.DSMT4" ShapeID="_x0000_i1062" DrawAspect="Content" ObjectID="_1530393603" r:id="rId92"/>
        </w:object>
      </w:r>
      <w:r w:rsidR="006F0151">
        <w:t xml:space="preserve">                                             (</w:t>
      </w:r>
      <w:r w:rsidR="00427B27">
        <w:t>1</w:t>
      </w:r>
      <w:r w:rsidR="00A3277C">
        <w:t>2</w:t>
      </w:r>
      <w:r w:rsidR="006F0151">
        <w:t>)</w:t>
      </w:r>
    </w:p>
    <w:p w14:paraId="4BBE0A21" w14:textId="2E805301" w:rsidR="00B575AA" w:rsidRDefault="00D85C21" w:rsidP="00E3249A">
      <w:pPr>
        <w:jc w:val="both"/>
      </w:pPr>
      <w:r>
        <w:t xml:space="preserve">where </w:t>
      </w:r>
      <w:r w:rsidRPr="00D85C21">
        <w:rPr>
          <w:i/>
        </w:rPr>
        <w:t>λ</w:t>
      </w:r>
      <w:r w:rsidRPr="00D85C21">
        <w:rPr>
          <w:vertAlign w:val="subscript"/>
        </w:rPr>
        <w:t>100</w:t>
      </w:r>
      <w:r>
        <w:t xml:space="preserve"> and</w:t>
      </w:r>
      <w:r w:rsidRPr="00D85C21">
        <w:rPr>
          <w:i/>
        </w:rPr>
        <w:t xml:space="preserve"> λ</w:t>
      </w:r>
      <w:r>
        <w:rPr>
          <w:vertAlign w:val="subscript"/>
        </w:rPr>
        <w:t>111</w:t>
      </w:r>
      <w:r>
        <w:t xml:space="preserve"> are saturation magnetostriction along &lt;100&gt; and &lt;111&gt; crystalline axes, respectively.</w:t>
      </w:r>
    </w:p>
    <w:p w14:paraId="66679307" w14:textId="77777777" w:rsidR="00D85C21" w:rsidRDefault="00D85C21" w:rsidP="00E3249A">
      <w:pPr>
        <w:jc w:val="both"/>
      </w:pPr>
    </w:p>
    <w:p w14:paraId="56053CDF" w14:textId="33917B69" w:rsidR="00E3249A" w:rsidRDefault="00E3249A" w:rsidP="00E3249A">
      <w:pPr>
        <w:jc w:val="both"/>
      </w:pPr>
      <w:r>
        <w:t xml:space="preserve">The </w:t>
      </w:r>
      <w:r w:rsidR="00A232C2">
        <w:t>magnetoelastic effective field</w:t>
      </w:r>
      <w:r>
        <w:t xml:space="preserve"> is written as</w:t>
      </w:r>
    </w:p>
    <w:p w14:paraId="048B584F" w14:textId="4164AFBB" w:rsidR="00641A91" w:rsidRDefault="00996CBC" w:rsidP="00641A91">
      <w:pPr>
        <w:jc w:val="right"/>
      </w:pPr>
      <w:r w:rsidRPr="004122D6">
        <w:rPr>
          <w:position w:val="-30"/>
        </w:rPr>
        <w:object w:dxaOrig="3360" w:dyaOrig="720" w14:anchorId="5C252B71">
          <v:shape id="_x0000_i1063" type="#_x0000_t75" style="width:168pt;height:36.75pt" o:ole="">
            <v:imagedata r:id="rId93" o:title=""/>
          </v:shape>
          <o:OLEObject Type="Embed" ProgID="Equation.DSMT4" ShapeID="_x0000_i1063" DrawAspect="Content" ObjectID="_1530393604" r:id="rId94"/>
        </w:object>
      </w:r>
      <w:r w:rsidR="00641A91">
        <w:t xml:space="preserve">                                            (1</w:t>
      </w:r>
      <w:r w:rsidR="00A3277C">
        <w:t>3</w:t>
      </w:r>
      <w:r w:rsidR="00641A91">
        <w:t>)</w:t>
      </w:r>
    </w:p>
    <w:p w14:paraId="3923A0BB" w14:textId="7BE6E610" w:rsidR="00B575AA" w:rsidRDefault="00B575AA" w:rsidP="00B575AA">
      <w:pPr>
        <w:jc w:val="both"/>
      </w:pPr>
      <w:r w:rsidRPr="00B575AA">
        <w:t xml:space="preserve">where </w:t>
      </w:r>
      <w:r w:rsidRPr="004122D6">
        <w:rPr>
          <w:b/>
        </w:rPr>
        <w:t>σ</w:t>
      </w:r>
      <w:r>
        <w:t xml:space="preserve"> is the stress field given by </w:t>
      </w:r>
      <w:r w:rsidR="00664FD3" w:rsidRPr="0028598A">
        <w:rPr>
          <w:position w:val="-16"/>
        </w:rPr>
        <w:object w:dxaOrig="1280" w:dyaOrig="440" w14:anchorId="3B4C2205">
          <v:shape id="_x0000_i1064" type="#_x0000_t75" style="width:63.75pt;height:21.75pt" o:ole="">
            <v:imagedata r:id="rId95" o:title=""/>
          </v:shape>
          <o:OLEObject Type="Embed" ProgID="Equation.DSMT4" ShapeID="_x0000_i1064" DrawAspect="Content" ObjectID="_1530393605" r:id="rId96"/>
        </w:object>
      </w:r>
      <w:r>
        <w:t>.</w:t>
      </w:r>
    </w:p>
    <w:p w14:paraId="59121BCE" w14:textId="44BFD73C" w:rsidR="00B575AA" w:rsidRPr="00B575AA" w:rsidRDefault="000C3EED" w:rsidP="00B575AA">
      <w:pPr>
        <w:jc w:val="both"/>
      </w:pPr>
      <w:r>
        <w:t>Assuming</w:t>
      </w:r>
      <w:r w:rsidR="00B575AA">
        <w:t xml:space="preserve"> that the elastic equilibrium condition holds at each evolution </w:t>
      </w:r>
      <w:r w:rsidR="00B575AA" w:rsidRPr="00B575AA">
        <w:t>step</w:t>
      </w:r>
      <w:r w:rsidR="00B575AA">
        <w:t>, the strain</w:t>
      </w:r>
      <w:r w:rsidR="00B575AA">
        <w:rPr>
          <w:rFonts w:hint="eastAsia"/>
          <w:lang w:eastAsia="zh-CN"/>
        </w:rPr>
        <w:t xml:space="preserve"> </w:t>
      </w:r>
      <w:r w:rsidR="00B575AA">
        <w:rPr>
          <w:lang w:eastAsia="zh-CN"/>
        </w:rPr>
        <w:t xml:space="preserve">and </w:t>
      </w:r>
      <w:r w:rsidR="00B575AA">
        <w:t xml:space="preserve">stress are obtained at each evolution step through solving </w:t>
      </w:r>
      <w:r w:rsidR="00783B2C">
        <w:t xml:space="preserve">the </w:t>
      </w:r>
      <w:r w:rsidR="00B575AA">
        <w:t>mechanical equilibrium equation</w:t>
      </w:r>
    </w:p>
    <w:p w14:paraId="26C19F5B" w14:textId="780B6C6F" w:rsidR="00B575AA" w:rsidRDefault="00664FD3" w:rsidP="00B575AA">
      <w:pPr>
        <w:jc w:val="right"/>
      </w:pPr>
      <w:r w:rsidRPr="00B34438">
        <w:rPr>
          <w:position w:val="-6"/>
        </w:rPr>
        <w:object w:dxaOrig="840" w:dyaOrig="279" w14:anchorId="26510250">
          <v:shape id="_x0000_i1065" type="#_x0000_t75" style="width:42.75pt;height:14.25pt" o:ole="">
            <v:imagedata r:id="rId97" o:title=""/>
          </v:shape>
          <o:OLEObject Type="Embed" ProgID="Equation.DSMT4" ShapeID="_x0000_i1065" DrawAspect="Content" ObjectID="_1530393606" r:id="rId98"/>
        </w:object>
      </w:r>
      <w:r w:rsidR="00B575AA">
        <w:t xml:space="preserve">                                                                 (1</w:t>
      </w:r>
      <w:r w:rsidR="00A3277C">
        <w:t>4</w:t>
      </w:r>
      <w:r w:rsidR="00B575AA">
        <w:t>)</w:t>
      </w:r>
    </w:p>
    <w:p w14:paraId="6D0B20A6" w14:textId="7EFE0219" w:rsidR="00B575AA" w:rsidRDefault="00B575AA" w:rsidP="00B575AA">
      <w:pPr>
        <w:jc w:val="both"/>
      </w:pPr>
      <w:r>
        <w:t>using a Fourier spectral method</w:t>
      </w:r>
      <w:r>
        <w:fldChar w:fldCharType="begin" w:fldLock="1"/>
      </w:r>
      <w:r w:rsidR="0070696C">
        <w:instrText>ADDIN CSL_CITATION { "citationItems" : [ { "id" : "ITEM-1", "itemData" : { "author" : [ { "dropping-particle" : "", "family" : "Li", "given" : "Yulan", "non-dropping-particle" : "", "parse-names" : false, "suffix" : "" }, { "dropping-particle" : "", "family" : "Hu", "given" : "S. Y.", "non-dropping-particle" : "", "parse-names" : false, "suffix" : "" }, { "dropping-particle" : "", "family" : "Liu", "given" : "Zi-Kui", "non-dropping-particle" : "", "parse-names" : false, "suffix" : "" }, { "dropping-particle" : "", "family" : "Chen", "given" : "Long-Qing", "non-dropping-particle" : "", "parse-names" : false, "suffix" : "" } ], "container-title" : "Acta materialia", "id" : "ITEM-1", "issued" : { "date-parts" : [ [ "2002" ] ] }, "page" : "395-411", "title" : "Effect of substrate constraint on the stability and evolution of ferroelectric domain structures in thin films", "type" : "article-journal", "volume" : "50" }, "uris" : [ "http://www.mendeley.com/documents/?uuid=7f5f7a09-adea-4aad-ad59-bc4354774bd8" ] } ], "mendeley" : { "formattedCitation" : "[5]", "plainTextFormattedCitation" : "[5]", "previouslyFormattedCitation" : "[5]" }, "properties" : { "noteIndex" : 0 }, "schema" : "https://github.com/citation-style-language/schema/raw/master/csl-citation.json" }</w:instrText>
      </w:r>
      <w:r>
        <w:fldChar w:fldCharType="separate"/>
      </w:r>
      <w:r w:rsidRPr="00C72D21">
        <w:rPr>
          <w:noProof/>
        </w:rPr>
        <w:t>[5]</w:t>
      </w:r>
      <w:r>
        <w:fldChar w:fldCharType="end"/>
      </w:r>
      <w:r>
        <w:fldChar w:fldCharType="begin" w:fldLock="1"/>
      </w:r>
      <w:r w:rsidR="0070696C">
        <w:instrText>ADDIN CSL_CITATION { "citationItems" : [ { "id" : "ITEM-1", "itemData" : { "DOI" : "10.1016/S1359-6454(01)00118-5", "ISSN" : "13596454", "author" : [ { "dropping-particle" : "", "family" : "Hu", "given" : "S. Y.", "non-dropping-particle" : "", "parse-names" : false, "suffix" : "" }, { "dropping-particle" : "", "family" : "Chen", "given" : "Long-Qing", "non-dropping-particle" : "", "parse-names" : false, "suffix" : "" } ], "container-title" : "Acta Materialia", "id" : "ITEM-1", "issue" : "11", "issued" : { "date-parts" : [ [ "2001", "6" ] ] }, "page" : "1879-1890", "title" : "A phase-field model for evolving microstructures with strong elastic inhomogeneity", "type" : "article-journal", "volume" : "49" }, "uris" : [ "http://www.mendeley.com/documents/?uuid=03e65364-b1ab-4bf0-9a4b-9aef19e3e26d" ] } ], "mendeley" : { "formattedCitation" : "[6]", "plainTextFormattedCitation" : "[6]", "previouslyFormattedCitation" : "[6]" }, "properties" : { "noteIndex" : 0 }, "schema" : "https://github.com/citation-style-language/schema/raw/master/csl-citation.json" }</w:instrText>
      </w:r>
      <w:r>
        <w:fldChar w:fldCharType="separate"/>
      </w:r>
      <w:r w:rsidRPr="00C72D21">
        <w:rPr>
          <w:noProof/>
        </w:rPr>
        <w:t>[6]</w:t>
      </w:r>
      <w:r>
        <w:fldChar w:fldCharType="end"/>
      </w:r>
      <w:r>
        <w:t xml:space="preserve"> based on Khachaturyan’s elasticity theory</w:t>
      </w:r>
      <w:r>
        <w:fldChar w:fldCharType="begin" w:fldLock="1"/>
      </w:r>
      <w:r w:rsidR="0070696C">
        <w:instrText>ADDIN CSL_CITATION { "citationItems" : [ { "id" : "ITEM-1", "itemData" : { "abstract" : "A. G. Khachaturyan, Theory of Structural Transformation in Solids (Wiley, New York, 1983).", "author" : [ { "dropping-particle" : "", "family" : "Khachaturyan", "given" : "Armen G.", "non-dropping-particle" : "", "parse-names" : false, "suffix" : "" } ], "id" : "ITEM-1", "issued" : { "date-parts" : [ [ "1983" ] ] }, "publisher" : "Wiley", "publisher-place" : "New York", "title" : "Theory of Structural Transformation in Solids", "type" : "book" }, "uris" : [ "http://www.mendeley.com/documents/?uuid=2fc84fa8-a67f-4887-bc14-8df2c665e37e" ] } ], "mendeley" : { "formattedCitation" : "[7]", "plainTextFormattedCitation" : "[7]", "previouslyFormattedCitation" : "[7]" }, "properties" : { "noteIndex" : 0 }, "schema" : "https://github.com/citation-style-language/schema/raw/master/csl-citation.json" }</w:instrText>
      </w:r>
      <w:r>
        <w:fldChar w:fldCharType="separate"/>
      </w:r>
      <w:r w:rsidRPr="00C72D21">
        <w:rPr>
          <w:noProof/>
        </w:rPr>
        <w:t>[7]</w:t>
      </w:r>
      <w:r>
        <w:fldChar w:fldCharType="end"/>
      </w:r>
      <w:r>
        <w:t>.</w:t>
      </w:r>
      <w:r w:rsidR="00783B2C">
        <w:t xml:space="preserve"> </w:t>
      </w:r>
      <w:r w:rsidR="000C3EED">
        <w:t>Table 2.3 summarizes t</w:t>
      </w:r>
      <w:r w:rsidR="00783B2C">
        <w:t xml:space="preserve">he boundary conditions </w:t>
      </w:r>
      <w:r w:rsidR="000C3EED">
        <w:t xml:space="preserve">implemented in </w:t>
      </w:r>
      <w:r w:rsidR="00DA3860">
        <w:t>typical</w:t>
      </w:r>
      <w:r w:rsidR="00783B2C">
        <w:t xml:space="preserve"> types of systems</w:t>
      </w:r>
      <w:r w:rsidR="000C3EED">
        <w:t>.</w:t>
      </w:r>
      <w:r w:rsidR="000D46A4">
        <w:t xml:space="preserve"> Examples showing the influence of elastic boundary condition on the magnetic domain structure can be found in Ref.</w:t>
      </w:r>
      <w:ins w:id="77" w:author="Tiannan Yang" w:date="2016-06-28T16:33:00Z">
        <w:r w:rsidR="00072D56">
          <w:fldChar w:fldCharType="begin" w:fldLock="1"/>
        </w:r>
      </w:ins>
      <w:r w:rsidR="00342F09">
        <w:instrText>ADDIN CSL_CITATION { "citationItems" : [ { "id" : "ITEM-1", "itemData" : { "DOI" : "10.1063/1.4826491", "ISSN" : "00218979", "author" : [ { "dropping-particle" : "", "family" : "Hu", "given" : "Jia-Mian", "non-dropping-particle" : "", "parse-names" : false, "suffix" : "" }, { "dropping-particle" : "", "family" : "Yang", "given" : "Tiannan N.", "non-dropping-particle" : "", "parse-names" : false, "suffix" : "" }, { "dropping-particle" : "", "family" : "Chen", "given" : "Long-Qing", "non-dropping-particle" : "", "parse-names" : false, "suffix" : "" }, { "dropping-particle" : "", "family" : "Nan", "given" : "Ce-Wen", "non-dropping-particle" : "", "parse-names" : false, "suffix" : "" } ], "container-title" : "Journal of Applied Physics", "id" : "ITEM-1", "issue" : "16", "issued" : { "date-parts" : [ [ "2013" ] ] }, "page" : "164303", "title" : "Engineering domain structures in nanoscale magnetic thin films via strain", "type" : "article-journal", "volume" : "114" }, "uris" : [ "http://www.mendeley.com/documents/?uuid=351b01fc-c338-41ec-9bc2-756e3ca16fd5" ] } ], "mendeley" : { "formattedCitation" : "[8]", "plainTextFormattedCitation" : "[8]", "previouslyFormattedCitation" : "[8]" }, "properties" : { "noteIndex" : 0 }, "schema" : "https://github.com/citation-style-language/schema/raw/master/csl-citation.json" }</w:instrText>
      </w:r>
      <w:r w:rsidR="00072D56">
        <w:fldChar w:fldCharType="separate"/>
      </w:r>
      <w:r w:rsidR="00072D56" w:rsidRPr="00072D56">
        <w:rPr>
          <w:noProof/>
        </w:rPr>
        <w:t>[8]</w:t>
      </w:r>
      <w:ins w:id="78" w:author="Tiannan Yang" w:date="2016-06-28T16:33:00Z">
        <w:r w:rsidR="00072D56">
          <w:fldChar w:fldCharType="end"/>
        </w:r>
      </w:ins>
      <w:del w:id="79" w:author="Tiannan Yang" w:date="2016-06-28T17:09:00Z">
        <w:r w:rsidR="000D46A4" w:rsidDel="004C1AC8">
          <w:delText xml:space="preserve"> [x]</w:delText>
        </w:r>
      </w:del>
      <w:r w:rsidR="000D46A4">
        <w:t xml:space="preserve">. </w:t>
      </w:r>
    </w:p>
    <w:p w14:paraId="5F55951C" w14:textId="77777777" w:rsidR="00783B2C" w:rsidRDefault="00783B2C" w:rsidP="00783B2C">
      <w:pPr>
        <w:jc w:val="both"/>
      </w:pPr>
    </w:p>
    <w:p w14:paraId="71463241" w14:textId="40137CC5" w:rsidR="00783B2C" w:rsidRDefault="00783B2C" w:rsidP="00783B2C">
      <w:pPr>
        <w:jc w:val="center"/>
      </w:pPr>
      <w:r w:rsidRPr="00667E47">
        <w:rPr>
          <w:b/>
        </w:rPr>
        <w:t xml:space="preserve">Table </w:t>
      </w:r>
      <w:r w:rsidR="00396A1B">
        <w:rPr>
          <w:b/>
        </w:rPr>
        <w:t>2.3</w:t>
      </w:r>
      <w:r>
        <w:t xml:space="preserve"> Elastic boundary condition</w:t>
      </w:r>
      <w:r w:rsidR="00DA3860">
        <w:t>s</w:t>
      </w:r>
    </w:p>
    <w:tbl>
      <w:tblPr>
        <w:tblStyle w:val="TableGrid"/>
        <w:tblW w:w="0" w:type="auto"/>
        <w:tblInd w:w="85" w:type="dxa"/>
        <w:tblLook w:val="04A0" w:firstRow="1" w:lastRow="0" w:firstColumn="1" w:lastColumn="0" w:noHBand="0" w:noVBand="1"/>
      </w:tblPr>
      <w:tblGrid>
        <w:gridCol w:w="2970"/>
        <w:gridCol w:w="6210"/>
      </w:tblGrid>
      <w:tr w:rsidR="0096454A" w14:paraId="109626FB" w14:textId="77777777" w:rsidTr="0096454A">
        <w:tc>
          <w:tcPr>
            <w:tcW w:w="2970" w:type="dxa"/>
          </w:tcPr>
          <w:p w14:paraId="2D02D4B6" w14:textId="77777777" w:rsidR="0096454A" w:rsidRPr="000E0DDF" w:rsidRDefault="0096454A" w:rsidP="00FD51FD">
            <w:pPr>
              <w:jc w:val="center"/>
              <w:rPr>
                <w:b/>
                <w:sz w:val="20"/>
                <w:szCs w:val="20"/>
              </w:rPr>
            </w:pPr>
            <w:r w:rsidRPr="000E0DDF">
              <w:rPr>
                <w:b/>
                <w:sz w:val="20"/>
                <w:szCs w:val="20"/>
              </w:rPr>
              <w:t>System type</w:t>
            </w:r>
          </w:p>
        </w:tc>
        <w:tc>
          <w:tcPr>
            <w:tcW w:w="6210" w:type="dxa"/>
          </w:tcPr>
          <w:p w14:paraId="60A70F93" w14:textId="77777777" w:rsidR="0096454A" w:rsidRPr="000E0DDF" w:rsidRDefault="0096454A" w:rsidP="00FD51FD">
            <w:pPr>
              <w:jc w:val="center"/>
              <w:rPr>
                <w:b/>
                <w:sz w:val="20"/>
                <w:szCs w:val="20"/>
              </w:rPr>
            </w:pPr>
            <w:r w:rsidRPr="000E0DDF">
              <w:rPr>
                <w:b/>
                <w:sz w:val="20"/>
                <w:szCs w:val="20"/>
              </w:rPr>
              <w:t>Boundary condition</w:t>
            </w:r>
          </w:p>
        </w:tc>
      </w:tr>
      <w:tr w:rsidR="0096454A" w14:paraId="0D9C5108" w14:textId="77777777" w:rsidTr="0096454A">
        <w:tc>
          <w:tcPr>
            <w:tcW w:w="2970" w:type="dxa"/>
          </w:tcPr>
          <w:p w14:paraId="6B62203B" w14:textId="689AA6A8" w:rsidR="0096454A" w:rsidRDefault="00396A1B" w:rsidP="00FD51FD">
            <w:pPr>
              <w:jc w:val="center"/>
              <w:rPr>
                <w:sz w:val="20"/>
                <w:szCs w:val="20"/>
              </w:rPr>
            </w:pPr>
            <w:r>
              <w:rPr>
                <w:sz w:val="20"/>
                <w:szCs w:val="20"/>
              </w:rPr>
              <w:t>Bulk (periodic)</w:t>
            </w:r>
          </w:p>
        </w:tc>
        <w:tc>
          <w:tcPr>
            <w:tcW w:w="6210" w:type="dxa"/>
          </w:tcPr>
          <w:p w14:paraId="2E7B685A" w14:textId="36798DB7" w:rsidR="0096454A" w:rsidRDefault="0096454A" w:rsidP="0096454A">
            <w:pPr>
              <w:jc w:val="center"/>
              <w:rPr>
                <w:sz w:val="20"/>
                <w:szCs w:val="20"/>
              </w:rPr>
            </w:pPr>
            <w:r>
              <w:rPr>
                <w:sz w:val="20"/>
                <w:szCs w:val="20"/>
              </w:rPr>
              <w:t>3-d periodic, with specified applied strain</w:t>
            </w:r>
            <w:r w:rsidRPr="000E0C23">
              <w:rPr>
                <w:b/>
                <w:sz w:val="20"/>
                <w:szCs w:val="20"/>
              </w:rPr>
              <w:t xml:space="preserve"> ε</w:t>
            </w:r>
            <w:r w:rsidRPr="00783B2C">
              <w:rPr>
                <w:i/>
                <w:sz w:val="20"/>
                <w:szCs w:val="20"/>
                <w:vertAlign w:val="superscript"/>
              </w:rPr>
              <w:t>a</w:t>
            </w:r>
            <w:r>
              <w:rPr>
                <w:sz w:val="20"/>
                <w:szCs w:val="20"/>
              </w:rPr>
              <w:t xml:space="preserve"> or </w:t>
            </w:r>
            <w:r w:rsidRPr="00F97251">
              <w:rPr>
                <w:sz w:val="20"/>
                <w:szCs w:val="20"/>
              </w:rPr>
              <w:t>ap</w:t>
            </w:r>
            <w:r>
              <w:rPr>
                <w:sz w:val="20"/>
                <w:szCs w:val="20"/>
              </w:rPr>
              <w:t xml:space="preserve">plied stress </w:t>
            </w:r>
            <w:r w:rsidRPr="000E0C23">
              <w:rPr>
                <w:b/>
                <w:sz w:val="20"/>
                <w:szCs w:val="20"/>
              </w:rPr>
              <w:t>σ</w:t>
            </w:r>
            <w:r w:rsidRPr="00783B2C">
              <w:rPr>
                <w:i/>
                <w:sz w:val="20"/>
                <w:szCs w:val="20"/>
                <w:vertAlign w:val="superscript"/>
              </w:rPr>
              <w:t>a</w:t>
            </w:r>
          </w:p>
        </w:tc>
      </w:tr>
      <w:tr w:rsidR="0096454A" w14:paraId="46A24A90" w14:textId="77777777" w:rsidTr="0096454A">
        <w:tc>
          <w:tcPr>
            <w:tcW w:w="2970" w:type="dxa"/>
          </w:tcPr>
          <w:p w14:paraId="40DD6A4F" w14:textId="77777777" w:rsidR="0096454A" w:rsidRPr="000E0DDF" w:rsidRDefault="0096454A" w:rsidP="00FD51FD">
            <w:pPr>
              <w:jc w:val="center"/>
              <w:rPr>
                <w:sz w:val="20"/>
                <w:szCs w:val="20"/>
              </w:rPr>
            </w:pPr>
            <w:r>
              <w:rPr>
                <w:sz w:val="20"/>
                <w:szCs w:val="20"/>
              </w:rPr>
              <w:t>Thin film (periodic in-plane)</w:t>
            </w:r>
          </w:p>
        </w:tc>
        <w:tc>
          <w:tcPr>
            <w:tcW w:w="6210" w:type="dxa"/>
          </w:tcPr>
          <w:p w14:paraId="094440B4" w14:textId="008C3F3E" w:rsidR="0096454A" w:rsidRPr="000E0DDF" w:rsidRDefault="0096454A" w:rsidP="00DA3860">
            <w:pPr>
              <w:jc w:val="center"/>
              <w:rPr>
                <w:sz w:val="20"/>
                <w:szCs w:val="20"/>
              </w:rPr>
            </w:pPr>
            <w:r>
              <w:rPr>
                <w:sz w:val="20"/>
                <w:szCs w:val="20"/>
              </w:rPr>
              <w:t>Thin film boundary condition (see Ref.</w:t>
            </w:r>
            <w:r w:rsidRPr="0096454A">
              <w:t xml:space="preserve"> </w:t>
            </w:r>
            <w:r w:rsidRPr="0096454A">
              <w:rPr>
                <w:sz w:val="20"/>
                <w:szCs w:val="20"/>
              </w:rPr>
              <w:fldChar w:fldCharType="begin" w:fldLock="1"/>
            </w:r>
            <w:r w:rsidR="0070696C">
              <w:rPr>
                <w:sz w:val="20"/>
                <w:szCs w:val="20"/>
              </w:rPr>
              <w:instrText>ADDIN CSL_CITATION { "citationItems" : [ { "id" : "ITEM-1", "itemData" : { "author" : [ { "dropping-particle" : "", "family" : "Li", "given" : "Yulan", "non-dropping-particle" : "", "parse-names" : false, "suffix" : "" }, { "dropping-particle" : "", "family" : "Hu", "given" : "S. Y.", "non-dropping-particle" : "", "parse-names" : false, "suffix" : "" }, { "dropping-particle" : "", "family" : "Liu", "given" : "Zi-Kui", "non-dropping-particle" : "", "parse-names" : false, "suffix" : "" }, { "dropping-particle" : "", "family" : "Chen", "given" : "Long-Qing", "non-dropping-particle" : "", "parse-names" : false, "suffix" : "" } ], "container-title" : "Acta materialia", "id" : "ITEM-1", "issued" : { "date-parts" : [ [ "2002" ] ] }, "page" : "395-411", "title" : "Effect of substrate constraint on the stability and evolution of ferroelectric domain structures in thin films", "type" : "article-journal", "volume" : "50" }, "uris" : [ "http://www.mendeley.com/documents/?uuid=7f5f7a09-adea-4aad-ad59-bc4354774bd8" ] } ], "mendeley" : { "formattedCitation" : "[5]", "plainTextFormattedCitation" : "[5]", "previouslyFormattedCitation" : "[5]" }, "properties" : { "noteIndex" : 0 }, "schema" : "https://github.com/citation-style-language/schema/raw/master/csl-citation.json" }</w:instrText>
            </w:r>
            <w:r w:rsidRPr="0096454A">
              <w:rPr>
                <w:sz w:val="20"/>
                <w:szCs w:val="20"/>
              </w:rPr>
              <w:fldChar w:fldCharType="separate"/>
            </w:r>
            <w:r w:rsidRPr="0096454A">
              <w:rPr>
                <w:noProof/>
                <w:sz w:val="20"/>
                <w:szCs w:val="20"/>
              </w:rPr>
              <w:t>[5]</w:t>
            </w:r>
            <w:r w:rsidRPr="0096454A">
              <w:rPr>
                <w:sz w:val="20"/>
                <w:szCs w:val="20"/>
              </w:rPr>
              <w:fldChar w:fldCharType="end"/>
            </w:r>
            <w:r>
              <w:rPr>
                <w:sz w:val="20"/>
                <w:szCs w:val="20"/>
              </w:rPr>
              <w:t xml:space="preserve"> for details), with specified in-plane substrate strain</w:t>
            </w:r>
            <w:r w:rsidR="008730A7" w:rsidRPr="000E0C23">
              <w:rPr>
                <w:b/>
                <w:sz w:val="20"/>
                <w:szCs w:val="20"/>
              </w:rPr>
              <w:t xml:space="preserve"> ε</w:t>
            </w:r>
            <w:r w:rsidR="008730A7" w:rsidRPr="00783B2C">
              <w:rPr>
                <w:i/>
                <w:sz w:val="20"/>
                <w:szCs w:val="20"/>
                <w:vertAlign w:val="superscript"/>
              </w:rPr>
              <w:t>a</w:t>
            </w:r>
            <w:r w:rsidR="008730A7">
              <w:rPr>
                <w:sz w:val="20"/>
                <w:szCs w:val="20"/>
              </w:rPr>
              <w:t xml:space="preserve"> </w:t>
            </w:r>
            <w:r w:rsidR="008730A7" w:rsidRPr="008730A7">
              <w:rPr>
                <w:sz w:val="20"/>
                <w:szCs w:val="20"/>
              </w:rPr>
              <w:t>(</w:t>
            </w:r>
            <w:r w:rsidR="008730A7">
              <w:rPr>
                <w:sz w:val="20"/>
                <w:szCs w:val="20"/>
              </w:rPr>
              <w:t xml:space="preserve">i.e., </w:t>
            </w:r>
            <m:oMath>
              <m:sSubSup>
                <m:sSubSupPr>
                  <m:ctrlPr>
                    <w:rPr>
                      <w:rFonts w:ascii="Cambria Math" w:hAnsi="Cambria Math"/>
                      <w:sz w:val="20"/>
                      <w:szCs w:val="20"/>
                    </w:rPr>
                  </m:ctrlPr>
                </m:sSubSupPr>
                <m:e>
                  <m:r>
                    <m:rPr>
                      <m:sty m:val="p"/>
                    </m:rPr>
                    <w:rPr>
                      <w:rFonts w:ascii="Cambria Math" w:hAnsi="Cambria Math"/>
                      <w:sz w:val="20"/>
                      <w:szCs w:val="20"/>
                    </w:rPr>
                    <m:t>ε</m:t>
                  </m:r>
                </m:e>
                <m:sub>
                  <m:r>
                    <w:rPr>
                      <w:rFonts w:ascii="Cambria Math" w:hAnsi="Cambria Math"/>
                      <w:sz w:val="20"/>
                      <w:szCs w:val="20"/>
                    </w:rPr>
                    <m:t>11</m:t>
                  </m:r>
                </m:sub>
                <m:sup>
                  <m:r>
                    <w:rPr>
                      <w:rFonts w:ascii="Cambria Math" w:hAnsi="Cambria Math"/>
                      <w:sz w:val="20"/>
                      <w:szCs w:val="20"/>
                    </w:rPr>
                    <m:t>a</m:t>
                  </m:r>
                </m:sup>
              </m:sSubSup>
            </m:oMath>
            <w:r w:rsidR="008730A7" w:rsidRPr="008730A7">
              <w:rPr>
                <w:sz w:val="20"/>
                <w:szCs w:val="20"/>
              </w:rPr>
              <w:t xml:space="preserve">, </w:t>
            </w:r>
            <m:oMath>
              <m:sSubSup>
                <m:sSubSupPr>
                  <m:ctrlPr>
                    <w:rPr>
                      <w:rFonts w:ascii="Cambria Math" w:hAnsi="Cambria Math"/>
                      <w:sz w:val="20"/>
                      <w:szCs w:val="20"/>
                    </w:rPr>
                  </m:ctrlPr>
                </m:sSubSupPr>
                <m:e>
                  <m:r>
                    <m:rPr>
                      <m:sty m:val="p"/>
                    </m:rPr>
                    <w:rPr>
                      <w:rFonts w:ascii="Cambria Math" w:hAnsi="Cambria Math"/>
                      <w:sz w:val="20"/>
                      <w:szCs w:val="20"/>
                    </w:rPr>
                    <m:t>ε</m:t>
                  </m:r>
                </m:e>
                <m:sub>
                  <m:r>
                    <w:rPr>
                      <w:rFonts w:ascii="Cambria Math" w:hAnsi="Cambria Math"/>
                      <w:sz w:val="20"/>
                      <w:szCs w:val="20"/>
                    </w:rPr>
                    <m:t>22</m:t>
                  </m:r>
                </m:sub>
                <m:sup>
                  <m:r>
                    <w:rPr>
                      <w:rFonts w:ascii="Cambria Math" w:hAnsi="Cambria Math"/>
                      <w:sz w:val="20"/>
                      <w:szCs w:val="20"/>
                    </w:rPr>
                    <m:t>a</m:t>
                  </m:r>
                </m:sup>
              </m:sSubSup>
            </m:oMath>
            <w:r w:rsidR="008730A7" w:rsidRPr="008730A7">
              <w:rPr>
                <w:sz w:val="20"/>
                <w:szCs w:val="20"/>
              </w:rPr>
              <w:t xml:space="preserve">, and </w:t>
            </w:r>
            <m:oMath>
              <m:sSubSup>
                <m:sSubSupPr>
                  <m:ctrlPr>
                    <w:rPr>
                      <w:rFonts w:ascii="Cambria Math" w:hAnsi="Cambria Math"/>
                      <w:sz w:val="20"/>
                      <w:szCs w:val="20"/>
                    </w:rPr>
                  </m:ctrlPr>
                </m:sSubSupPr>
                <m:e>
                  <m:r>
                    <m:rPr>
                      <m:sty m:val="p"/>
                    </m:rPr>
                    <w:rPr>
                      <w:rFonts w:ascii="Cambria Math" w:hAnsi="Cambria Math"/>
                      <w:sz w:val="20"/>
                      <w:szCs w:val="20"/>
                    </w:rPr>
                    <m:t>ε</m:t>
                  </m:r>
                </m:e>
                <m:sub>
                  <m:r>
                    <w:rPr>
                      <w:rFonts w:ascii="Cambria Math" w:hAnsi="Cambria Math"/>
                      <w:sz w:val="20"/>
                      <w:szCs w:val="20"/>
                    </w:rPr>
                    <m:t>12</m:t>
                  </m:r>
                </m:sub>
                <m:sup>
                  <m:r>
                    <w:rPr>
                      <w:rFonts w:ascii="Cambria Math" w:hAnsi="Cambria Math"/>
                      <w:sz w:val="20"/>
                      <w:szCs w:val="20"/>
                    </w:rPr>
                    <m:t>a</m:t>
                  </m:r>
                </m:sup>
              </m:sSubSup>
            </m:oMath>
            <w:r w:rsidR="008730A7" w:rsidRPr="008730A7">
              <w:rPr>
                <w:sz w:val="20"/>
                <w:szCs w:val="20"/>
              </w:rPr>
              <w:t>)</w:t>
            </w:r>
          </w:p>
        </w:tc>
      </w:tr>
      <w:tr w:rsidR="0096454A" w14:paraId="148FF4EB" w14:textId="77777777" w:rsidTr="0096454A">
        <w:tc>
          <w:tcPr>
            <w:tcW w:w="2970" w:type="dxa"/>
          </w:tcPr>
          <w:p w14:paraId="5B133E9E" w14:textId="1D612155" w:rsidR="0096454A" w:rsidRDefault="0096454A" w:rsidP="008F0F69">
            <w:pPr>
              <w:jc w:val="center"/>
              <w:rPr>
                <w:sz w:val="20"/>
                <w:szCs w:val="20"/>
              </w:rPr>
            </w:pPr>
            <w:r>
              <w:rPr>
                <w:sz w:val="20"/>
                <w:szCs w:val="20"/>
              </w:rPr>
              <w:t>Island(s)</w:t>
            </w:r>
            <w:r w:rsidR="008F0F69">
              <w:rPr>
                <w:sz w:val="20"/>
                <w:szCs w:val="20"/>
              </w:rPr>
              <w:t>-</w:t>
            </w:r>
            <w:r>
              <w:rPr>
                <w:sz w:val="20"/>
                <w:szCs w:val="20"/>
              </w:rPr>
              <w:t>on</w:t>
            </w:r>
            <w:r w:rsidR="008F0F69">
              <w:rPr>
                <w:sz w:val="20"/>
                <w:szCs w:val="20"/>
              </w:rPr>
              <w:t>-</w:t>
            </w:r>
            <w:r>
              <w:rPr>
                <w:sz w:val="20"/>
                <w:szCs w:val="20"/>
              </w:rPr>
              <w:t>substrate</w:t>
            </w:r>
          </w:p>
        </w:tc>
        <w:tc>
          <w:tcPr>
            <w:tcW w:w="6210" w:type="dxa"/>
          </w:tcPr>
          <w:p w14:paraId="0C56181B" w14:textId="2CC9B8EB" w:rsidR="0096454A" w:rsidRDefault="0096454A" w:rsidP="000D46A4">
            <w:pPr>
              <w:jc w:val="center"/>
              <w:rPr>
                <w:sz w:val="20"/>
                <w:szCs w:val="20"/>
              </w:rPr>
            </w:pPr>
            <w:r>
              <w:rPr>
                <w:sz w:val="20"/>
                <w:szCs w:val="20"/>
              </w:rPr>
              <w:t>Periodic in-plane</w:t>
            </w:r>
            <w:r w:rsidR="008730A7">
              <w:rPr>
                <w:sz w:val="20"/>
                <w:szCs w:val="20"/>
              </w:rPr>
              <w:t>,</w:t>
            </w:r>
            <w:r>
              <w:rPr>
                <w:sz w:val="20"/>
                <w:szCs w:val="20"/>
              </w:rPr>
              <w:t xml:space="preserve"> stress</w:t>
            </w:r>
            <w:r w:rsidR="008730A7">
              <w:rPr>
                <w:sz w:val="20"/>
                <w:szCs w:val="20"/>
              </w:rPr>
              <w:t xml:space="preserve">-free </w:t>
            </w:r>
            <w:r w:rsidR="000C3EED">
              <w:rPr>
                <w:sz w:val="20"/>
                <w:szCs w:val="20"/>
              </w:rPr>
              <w:t>island surfaces</w:t>
            </w:r>
            <w:r w:rsidR="008730A7">
              <w:rPr>
                <w:sz w:val="20"/>
                <w:szCs w:val="20"/>
              </w:rPr>
              <w:t>, with specified in-plane substrate strain</w:t>
            </w:r>
            <w:r w:rsidR="008730A7" w:rsidRPr="000E0C23">
              <w:rPr>
                <w:b/>
                <w:sz w:val="20"/>
                <w:szCs w:val="20"/>
              </w:rPr>
              <w:t xml:space="preserve"> ε</w:t>
            </w:r>
            <w:r w:rsidR="008730A7" w:rsidRPr="00783B2C">
              <w:rPr>
                <w:i/>
                <w:sz w:val="20"/>
                <w:szCs w:val="20"/>
                <w:vertAlign w:val="superscript"/>
              </w:rPr>
              <w:t>a</w:t>
            </w:r>
            <w:r w:rsidR="008730A7">
              <w:rPr>
                <w:sz w:val="20"/>
                <w:szCs w:val="20"/>
              </w:rPr>
              <w:t xml:space="preserve"> (i.e., </w:t>
            </w:r>
            <m:oMath>
              <m:sSubSup>
                <m:sSubSupPr>
                  <m:ctrlPr>
                    <w:rPr>
                      <w:rFonts w:ascii="Cambria Math" w:hAnsi="Cambria Math"/>
                      <w:sz w:val="20"/>
                      <w:szCs w:val="20"/>
                    </w:rPr>
                  </m:ctrlPr>
                </m:sSubSupPr>
                <m:e>
                  <m:r>
                    <m:rPr>
                      <m:sty m:val="p"/>
                    </m:rPr>
                    <w:rPr>
                      <w:rFonts w:ascii="Cambria Math" w:hAnsi="Cambria Math"/>
                      <w:sz w:val="20"/>
                      <w:szCs w:val="20"/>
                    </w:rPr>
                    <m:t>ε</m:t>
                  </m:r>
                </m:e>
                <m:sub>
                  <m:r>
                    <w:rPr>
                      <w:rFonts w:ascii="Cambria Math" w:hAnsi="Cambria Math"/>
                      <w:sz w:val="20"/>
                      <w:szCs w:val="20"/>
                    </w:rPr>
                    <m:t>11</m:t>
                  </m:r>
                </m:sub>
                <m:sup>
                  <m:r>
                    <w:rPr>
                      <w:rFonts w:ascii="Cambria Math" w:hAnsi="Cambria Math"/>
                      <w:sz w:val="20"/>
                      <w:szCs w:val="20"/>
                    </w:rPr>
                    <m:t>a</m:t>
                  </m:r>
                </m:sup>
              </m:sSubSup>
            </m:oMath>
            <w:r w:rsidR="008730A7" w:rsidRPr="008730A7">
              <w:rPr>
                <w:sz w:val="20"/>
                <w:szCs w:val="20"/>
              </w:rPr>
              <w:t xml:space="preserve">, </w:t>
            </w:r>
            <m:oMath>
              <m:sSubSup>
                <m:sSubSupPr>
                  <m:ctrlPr>
                    <w:rPr>
                      <w:rFonts w:ascii="Cambria Math" w:hAnsi="Cambria Math"/>
                      <w:sz w:val="20"/>
                      <w:szCs w:val="20"/>
                    </w:rPr>
                  </m:ctrlPr>
                </m:sSubSupPr>
                <m:e>
                  <m:r>
                    <m:rPr>
                      <m:sty m:val="p"/>
                    </m:rPr>
                    <w:rPr>
                      <w:rFonts w:ascii="Cambria Math" w:hAnsi="Cambria Math"/>
                      <w:sz w:val="20"/>
                      <w:szCs w:val="20"/>
                    </w:rPr>
                    <m:t>ε</m:t>
                  </m:r>
                </m:e>
                <m:sub>
                  <m:r>
                    <w:rPr>
                      <w:rFonts w:ascii="Cambria Math" w:hAnsi="Cambria Math"/>
                      <w:sz w:val="20"/>
                      <w:szCs w:val="20"/>
                    </w:rPr>
                    <m:t>22</m:t>
                  </m:r>
                </m:sub>
                <m:sup>
                  <m:r>
                    <w:rPr>
                      <w:rFonts w:ascii="Cambria Math" w:hAnsi="Cambria Math"/>
                      <w:sz w:val="20"/>
                      <w:szCs w:val="20"/>
                    </w:rPr>
                    <m:t>a</m:t>
                  </m:r>
                </m:sup>
              </m:sSubSup>
            </m:oMath>
            <w:r w:rsidR="008730A7" w:rsidRPr="008730A7">
              <w:rPr>
                <w:sz w:val="20"/>
                <w:szCs w:val="20"/>
              </w:rPr>
              <w:t xml:space="preserve">, and </w:t>
            </w:r>
            <m:oMath>
              <m:sSubSup>
                <m:sSubSupPr>
                  <m:ctrlPr>
                    <w:rPr>
                      <w:rFonts w:ascii="Cambria Math" w:hAnsi="Cambria Math"/>
                      <w:sz w:val="20"/>
                      <w:szCs w:val="20"/>
                    </w:rPr>
                  </m:ctrlPr>
                </m:sSubSupPr>
                <m:e>
                  <m:r>
                    <m:rPr>
                      <m:sty m:val="p"/>
                    </m:rPr>
                    <w:rPr>
                      <w:rFonts w:ascii="Cambria Math" w:hAnsi="Cambria Math"/>
                      <w:sz w:val="20"/>
                      <w:szCs w:val="20"/>
                    </w:rPr>
                    <m:t>ε</m:t>
                  </m:r>
                </m:e>
                <m:sub>
                  <m:r>
                    <w:rPr>
                      <w:rFonts w:ascii="Cambria Math" w:hAnsi="Cambria Math"/>
                      <w:sz w:val="20"/>
                      <w:szCs w:val="20"/>
                    </w:rPr>
                    <m:t>12</m:t>
                  </m:r>
                </m:sub>
                <m:sup>
                  <m:r>
                    <w:rPr>
                      <w:rFonts w:ascii="Cambria Math" w:hAnsi="Cambria Math"/>
                      <w:sz w:val="20"/>
                      <w:szCs w:val="20"/>
                    </w:rPr>
                    <m:t>a</m:t>
                  </m:r>
                </m:sup>
              </m:sSubSup>
            </m:oMath>
            <w:r w:rsidR="008730A7" w:rsidRPr="008730A7">
              <w:rPr>
                <w:sz w:val="20"/>
                <w:szCs w:val="20"/>
              </w:rPr>
              <w:t>)</w:t>
            </w:r>
          </w:p>
        </w:tc>
      </w:tr>
      <w:tr w:rsidR="0096454A" w14:paraId="7E6DB998" w14:textId="77777777" w:rsidTr="0096454A">
        <w:tc>
          <w:tcPr>
            <w:tcW w:w="2970" w:type="dxa"/>
          </w:tcPr>
          <w:p w14:paraId="71B39331" w14:textId="24A30DC7" w:rsidR="0096454A" w:rsidRPr="000E0DDF" w:rsidRDefault="002D1682" w:rsidP="00FD51FD">
            <w:pPr>
              <w:jc w:val="center"/>
              <w:rPr>
                <w:sz w:val="20"/>
                <w:szCs w:val="20"/>
              </w:rPr>
            </w:pPr>
            <w:r>
              <w:rPr>
                <w:sz w:val="20"/>
                <w:szCs w:val="20"/>
              </w:rPr>
              <w:t>Freestanding</w:t>
            </w:r>
            <w:r w:rsidR="00DA3860">
              <w:rPr>
                <w:sz w:val="20"/>
                <w:szCs w:val="20"/>
              </w:rPr>
              <w:t xml:space="preserve"> f</w:t>
            </w:r>
            <w:r w:rsidR="0096454A">
              <w:rPr>
                <w:sz w:val="20"/>
                <w:szCs w:val="20"/>
              </w:rPr>
              <w:t>inite-size magnet</w:t>
            </w:r>
          </w:p>
        </w:tc>
        <w:tc>
          <w:tcPr>
            <w:tcW w:w="6210" w:type="dxa"/>
          </w:tcPr>
          <w:p w14:paraId="1122A502" w14:textId="3C32FD19" w:rsidR="0096454A" w:rsidRPr="000E0DDF" w:rsidRDefault="00DA3860" w:rsidP="0096454A">
            <w:pPr>
              <w:jc w:val="center"/>
              <w:rPr>
                <w:sz w:val="20"/>
                <w:szCs w:val="20"/>
              </w:rPr>
            </w:pPr>
            <w:r>
              <w:rPr>
                <w:sz w:val="20"/>
                <w:szCs w:val="20"/>
              </w:rPr>
              <w:t>Stress-free</w:t>
            </w:r>
          </w:p>
        </w:tc>
      </w:tr>
    </w:tbl>
    <w:p w14:paraId="592C0CAC" w14:textId="77777777" w:rsidR="00A232C2" w:rsidRDefault="00A232C2" w:rsidP="00641A91">
      <w:pPr>
        <w:jc w:val="both"/>
      </w:pPr>
    </w:p>
    <w:p w14:paraId="18410AE6" w14:textId="64E3A72E" w:rsidR="000D46A4" w:rsidRDefault="002D1682" w:rsidP="00641A91">
      <w:pPr>
        <w:jc w:val="both"/>
      </w:pPr>
      <w:r>
        <w:t>An iterative Fourier-</w:t>
      </w:r>
      <w:r w:rsidR="000D46A4">
        <w:t xml:space="preserve">Spectral </w:t>
      </w:r>
      <w:r>
        <w:t xml:space="preserve">method is used </w:t>
      </w:r>
      <w:r w:rsidR="005649EF">
        <w:t xml:space="preserve">(see details in Ref. </w:t>
      </w:r>
      <w:r w:rsidR="005649EF">
        <w:fldChar w:fldCharType="begin" w:fldLock="1"/>
      </w:r>
      <w:r w:rsidR="005649EF">
        <w:instrText>ADDIN CSL_CITATION { "citationItems" : [ { "id" : "ITEM-1", "itemData" : { "DOI" : "10.1016/S1359-6454(01)00118-5", "ISSN" : "13596454", "author" : [ { "dropping-particle" : "", "family" : "Hu", "given" : "S. Y.", "non-dropping-particle" : "", "parse-names" : false, "suffix" : "" }, { "dropping-particle" : "", "family" : "Chen", "given" : "Long-Qing", "non-dropping-particle" : "", "parse-names" : false, "suffix" : "" } ], "container-title" : "Acta Materialia", "id" : "ITEM-1", "issue" : "11", "issued" : { "date-parts" : [ [ "2001", "6" ] ] }, "page" : "1879-1890", "title" : "A phase-field model for evolving microstructures with strong elastic inhomogeneity", "type" : "article-journal", "volume" : "49" }, "uris" : [ "http://www.mendeley.com/documents/?uuid=03e65364-b1ab-4bf0-9a4b-9aef19e3e26d" ] } ], "mendeley" : { "formattedCitation" : "[6]", "plainTextFormattedCitation" : "[6]", "previouslyFormattedCitation" : "[6]" }, "properties" : { "noteIndex" : 0 }, "schema" : "https://github.com/citation-style-language/schema/raw/master/csl-citation.json" }</w:instrText>
      </w:r>
      <w:r w:rsidR="005649EF">
        <w:fldChar w:fldCharType="separate"/>
      </w:r>
      <w:r w:rsidR="005649EF" w:rsidRPr="00C72D21">
        <w:rPr>
          <w:noProof/>
        </w:rPr>
        <w:t>[6]</w:t>
      </w:r>
      <w:r w:rsidR="005649EF">
        <w:fldChar w:fldCharType="end"/>
      </w:r>
      <w:r w:rsidR="005649EF">
        <w:t xml:space="preserve">) </w:t>
      </w:r>
      <w:r w:rsidR="000D46A4">
        <w:t>to solve equation (14) in elastically inhomogeneous systems</w:t>
      </w:r>
      <w:r w:rsidR="005649EF">
        <w:t xml:space="preserve"> (that is, spatially variant </w:t>
      </w:r>
      <w:r w:rsidR="005649EF" w:rsidRPr="00E460EC">
        <w:rPr>
          <w:b/>
        </w:rPr>
        <w:t>c</w:t>
      </w:r>
      <w:r w:rsidR="005649EF">
        <w:t>)</w:t>
      </w:r>
      <w:r w:rsidR="000D46A4">
        <w:t>,</w:t>
      </w:r>
      <w:r>
        <w:t xml:space="preserve"> includ</w:t>
      </w:r>
      <w:r w:rsidR="000D46A4">
        <w:t>ing:</w:t>
      </w:r>
    </w:p>
    <w:p w14:paraId="3986E6C7" w14:textId="7466195A" w:rsidR="000D46A4" w:rsidRDefault="000D46A4" w:rsidP="00E460EC">
      <w:pPr>
        <w:pStyle w:val="ListParagraph"/>
        <w:numPr>
          <w:ilvl w:val="0"/>
          <w:numId w:val="3"/>
        </w:numPr>
        <w:jc w:val="both"/>
      </w:pPr>
      <w:r>
        <w:t>I</w:t>
      </w:r>
      <w:r w:rsidR="002D1682">
        <w:t xml:space="preserve">sland-on-substrate </w:t>
      </w:r>
      <w:r>
        <w:t>system</w:t>
      </w:r>
    </w:p>
    <w:p w14:paraId="4657AB58" w14:textId="0BE7926D" w:rsidR="005649EF" w:rsidRDefault="002D1682" w:rsidP="00E460EC">
      <w:pPr>
        <w:pStyle w:val="ListParagraph"/>
        <w:numPr>
          <w:ilvl w:val="0"/>
          <w:numId w:val="3"/>
        </w:numPr>
        <w:jc w:val="both"/>
      </w:pPr>
      <w:r>
        <w:t>freestanding finite-size systems</w:t>
      </w:r>
    </w:p>
    <w:p w14:paraId="1E77BB56" w14:textId="78D47975" w:rsidR="005649EF" w:rsidRDefault="005649EF" w:rsidP="00E460EC">
      <w:pPr>
        <w:pStyle w:val="ListParagraph"/>
        <w:numPr>
          <w:ilvl w:val="0"/>
          <w:numId w:val="3"/>
        </w:numPr>
        <w:jc w:val="both"/>
      </w:pPr>
      <w:r>
        <w:t>P</w:t>
      </w:r>
      <w:r w:rsidR="00542473">
        <w:t>olycrystal</w:t>
      </w:r>
      <w:r>
        <w:t>s</w:t>
      </w:r>
    </w:p>
    <w:p w14:paraId="55AB62C6" w14:textId="0A448919" w:rsidR="005649EF" w:rsidRDefault="005649EF" w:rsidP="00E460EC">
      <w:pPr>
        <w:pStyle w:val="ListParagraph"/>
        <w:numPr>
          <w:ilvl w:val="0"/>
          <w:numId w:val="3"/>
        </w:numPr>
        <w:jc w:val="both"/>
      </w:pPr>
      <w:r>
        <w:t>Film-on-substrate system where</w:t>
      </w:r>
      <w:r w:rsidR="00542473">
        <w:t xml:space="preserve"> the magnet and substrate have different elastic stiffness.</w:t>
      </w:r>
    </w:p>
    <w:p w14:paraId="10E241ED" w14:textId="76955610" w:rsidR="002D1682" w:rsidRPr="00A67FEE" w:rsidRDefault="002540F1" w:rsidP="005649EF">
      <w:pPr>
        <w:jc w:val="both"/>
        <w:rPr>
          <w:lang w:eastAsia="zh-CN"/>
        </w:rPr>
      </w:pPr>
      <w:r>
        <w:t>A</w:t>
      </w:r>
      <w:r w:rsidR="00542473">
        <w:t xml:space="preserve"> convergence </w:t>
      </w:r>
      <w:r>
        <w:t xml:space="preserve">of the iterative approximation </w:t>
      </w:r>
      <w:r w:rsidR="00542473">
        <w:t xml:space="preserve">is claimed when the difference of total elastic energy between adjacent </w:t>
      </w:r>
      <w:r>
        <w:t>recursion loops</w:t>
      </w:r>
      <w:r w:rsidR="00542473">
        <w:t xml:space="preserve"> is within a tolerance value </w:t>
      </w:r>
      <w:r w:rsidR="00542473" w:rsidRPr="00542473">
        <w:t xml:space="preserve">Δe </w:t>
      </w:r>
      <w:r w:rsidR="00542473">
        <w:t xml:space="preserve">(arbitrary unit), i.e., </w:t>
      </w:r>
      <w:r w:rsidR="00664FD3" w:rsidRPr="00542473">
        <w:rPr>
          <w:position w:val="-18"/>
        </w:rPr>
        <w:object w:dxaOrig="1780" w:dyaOrig="480" w14:anchorId="19B5AE40">
          <v:shape id="_x0000_i1066" type="#_x0000_t75" style="width:89.25pt;height:25.5pt" o:ole="">
            <v:imagedata r:id="rId99" o:title=""/>
          </v:shape>
          <o:OLEObject Type="Embed" ProgID="Equation.DSMT4" ShapeID="_x0000_i1066" DrawAspect="Content" ObjectID="_1530393607" r:id="rId100"/>
        </w:object>
      </w:r>
      <w:r w:rsidR="00542473">
        <w:t>, whe</w:t>
      </w:r>
      <w:r>
        <w:t xml:space="preserve">re </w:t>
      </w:r>
      <w:r w:rsidR="00664FD3" w:rsidRPr="00884F6E">
        <w:rPr>
          <w:position w:val="-12"/>
        </w:rPr>
        <w:object w:dxaOrig="440" w:dyaOrig="400" w14:anchorId="600A1B93">
          <v:shape id="_x0000_i1067" type="#_x0000_t75" style="width:21.75pt;height:18.75pt" o:ole="">
            <v:imagedata r:id="rId101" o:title=""/>
          </v:shape>
          <o:OLEObject Type="Embed" ProgID="Equation.DSMT4" ShapeID="_x0000_i1067" DrawAspect="Content" ObjectID="_1530393608" r:id="rId102"/>
        </w:object>
      </w:r>
      <w:r>
        <w:t xml:space="preserve">  is the total elastic energy of the </w:t>
      </w:r>
      <w:r w:rsidRPr="005649EF">
        <w:rPr>
          <w:i/>
        </w:rPr>
        <w:t>n</w:t>
      </w:r>
      <w:r>
        <w:t>-th iterative approximation</w:t>
      </w:r>
      <w:r w:rsidR="00542473">
        <w:t xml:space="preserve">. If convergence is not reached after the </w:t>
      </w:r>
      <w:r>
        <w:t xml:space="preserve">allowed </w:t>
      </w:r>
      <w:r w:rsidR="00542473">
        <w:t xml:space="preserve">maximum number </w:t>
      </w:r>
      <w:r w:rsidRPr="00542473">
        <w:t>n</w:t>
      </w:r>
      <w:r w:rsidRPr="005649EF">
        <w:rPr>
          <w:vertAlign w:val="subscript"/>
        </w:rPr>
        <w:t>Recurs</w:t>
      </w:r>
      <w:r w:rsidRPr="00542473">
        <w:t xml:space="preserve"> </w:t>
      </w:r>
      <w:r w:rsidR="00542473">
        <w:t xml:space="preserve">of </w:t>
      </w:r>
      <w:r>
        <w:t>recursion loops</w:t>
      </w:r>
      <w:r w:rsidR="00542473">
        <w:t xml:space="preserve">, the program </w:t>
      </w:r>
      <w:r>
        <w:t>claims to fail</w:t>
      </w:r>
      <w:r w:rsidR="00542473">
        <w:t xml:space="preserve"> to solve the mechanical equilibrium equation</w:t>
      </w:r>
      <w:r>
        <w:t xml:space="preserve"> and stops</w:t>
      </w:r>
      <w:r w:rsidR="00542473">
        <w:t>.</w:t>
      </w:r>
      <w:r>
        <w:t xml:space="preserve"> </w:t>
      </w:r>
      <w:r w:rsidR="00542473">
        <w:t>A</w:t>
      </w:r>
      <w:r>
        <w:t>n</w:t>
      </w:r>
      <w:r w:rsidR="00542473">
        <w:t xml:space="preserve"> </w:t>
      </w:r>
      <w:r>
        <w:t xml:space="preserve">output file </w:t>
      </w:r>
      <w:r w:rsidR="00542473" w:rsidRPr="005649EF">
        <w:rPr>
          <w:i/>
        </w:rPr>
        <w:t>fort.72</w:t>
      </w:r>
      <w:r w:rsidR="00542473">
        <w:t xml:space="preserve"> will be generated and updated on solving the mechanical equilibrium equation with inhomogeneous elasticity, containing the total elastic energy</w:t>
      </w:r>
      <w:r w:rsidR="002D1682">
        <w:t xml:space="preserve"> </w:t>
      </w:r>
      <w:r w:rsidR="00542473">
        <w:t>(</w:t>
      </w:r>
      <w:r>
        <w:t>arbitrary unit</w:t>
      </w:r>
      <w:r w:rsidR="00542473">
        <w:t>)</w:t>
      </w:r>
      <w:r>
        <w:t xml:space="preserve"> in every recursion loop.</w:t>
      </w:r>
      <w:r w:rsidR="00A67FEE">
        <w:rPr>
          <w:rFonts w:hint="eastAsia"/>
          <w:lang w:eastAsia="zh-CN"/>
        </w:rPr>
        <w:t xml:space="preserve"> Both </w:t>
      </w:r>
      <w:r w:rsidR="00A67FEE" w:rsidRPr="00542473">
        <w:t>n</w:t>
      </w:r>
      <w:r w:rsidR="00A67FEE" w:rsidRPr="005649EF">
        <w:rPr>
          <w:vertAlign w:val="subscript"/>
        </w:rPr>
        <w:t>Recurs</w:t>
      </w:r>
      <w:r w:rsidR="00A67FEE">
        <w:rPr>
          <w:rFonts w:hint="eastAsia"/>
          <w:vertAlign w:val="subscript"/>
          <w:lang w:eastAsia="zh-CN"/>
        </w:rPr>
        <w:t xml:space="preserve"> </w:t>
      </w:r>
      <w:r w:rsidR="00A67FEE">
        <w:rPr>
          <w:rFonts w:hint="eastAsia"/>
          <w:lang w:eastAsia="zh-CN"/>
        </w:rPr>
        <w:t xml:space="preserve">and </w:t>
      </w:r>
      <w:r w:rsidR="00A67FEE" w:rsidRPr="00542473">
        <w:t>Δe</w:t>
      </w:r>
      <w:r w:rsidR="00A67FEE">
        <w:rPr>
          <w:rFonts w:hint="eastAsia"/>
          <w:lang w:eastAsia="zh-CN"/>
        </w:rPr>
        <w:t xml:space="preserve"> are user adjustable (see Sec</w:t>
      </w:r>
      <w:ins w:id="80" w:author="Tiannan Yang" w:date="2016-06-27T15:25:00Z">
        <w:r w:rsidR="00E438EF">
          <w:rPr>
            <w:lang w:eastAsia="zh-CN"/>
          </w:rPr>
          <w:t>tion</w:t>
        </w:r>
      </w:ins>
      <w:del w:id="81" w:author="Tiannan Yang" w:date="2016-06-27T15:25:00Z">
        <w:r w:rsidR="00A67FEE" w:rsidDel="00E438EF">
          <w:rPr>
            <w:rFonts w:hint="eastAsia"/>
            <w:lang w:eastAsia="zh-CN"/>
          </w:rPr>
          <w:delText>.</w:delText>
        </w:r>
      </w:del>
      <w:r w:rsidR="00A67FEE">
        <w:rPr>
          <w:rFonts w:hint="eastAsia"/>
          <w:lang w:eastAsia="zh-CN"/>
        </w:rPr>
        <w:t xml:space="preserve"> 3) with recommended range of </w:t>
      </w:r>
      <w:ins w:id="82" w:author="Tiannan Yang" w:date="2016-06-28T16:56:00Z">
        <w:r w:rsidR="00342F09">
          <w:rPr>
            <w:lang w:eastAsia="zh-CN"/>
          </w:rPr>
          <w:t>100</w:t>
        </w:r>
      </w:ins>
      <w:ins w:id="83" w:author="Tiannan Yang" w:date="2016-06-28T16:57:00Z">
        <w:r w:rsidR="00342F09">
          <w:rPr>
            <w:lang w:eastAsia="zh-CN"/>
          </w:rPr>
          <w:t>~</w:t>
        </w:r>
      </w:ins>
      <w:ins w:id="84" w:author="Tiannan Yang" w:date="2016-06-28T16:56:00Z">
        <w:r w:rsidR="00342F09">
          <w:rPr>
            <w:lang w:eastAsia="zh-CN"/>
          </w:rPr>
          <w:t>2000</w:t>
        </w:r>
      </w:ins>
      <w:del w:id="85" w:author="Tiannan Yang" w:date="2016-06-28T16:56:00Z">
        <w:r w:rsidR="00A67FEE" w:rsidRPr="00A67FEE" w:rsidDel="00342F09">
          <w:rPr>
            <w:highlight w:val="yellow"/>
            <w:lang w:eastAsia="zh-CN"/>
            <w:rPrChange w:id="86" w:author="JIAMIAN HU" w:date="2016-05-22T16:54:00Z">
              <w:rPr>
                <w:lang w:eastAsia="zh-CN"/>
              </w:rPr>
            </w:rPrChange>
          </w:rPr>
          <w:delText>x-x</w:delText>
        </w:r>
      </w:del>
      <w:r w:rsidR="00A67FEE">
        <w:rPr>
          <w:rFonts w:hint="eastAsia"/>
          <w:lang w:eastAsia="zh-CN"/>
        </w:rPr>
        <w:t xml:space="preserve"> and </w:t>
      </w:r>
      <w:ins w:id="87" w:author="Tiannan Yang" w:date="2016-06-28T16:56:00Z">
        <w:r w:rsidR="00342F09">
          <w:rPr>
            <w:lang w:eastAsia="zh-CN"/>
          </w:rPr>
          <w:t>10</w:t>
        </w:r>
        <w:r w:rsidR="00342F09">
          <w:rPr>
            <w:vertAlign w:val="superscript"/>
            <w:lang w:eastAsia="zh-CN"/>
          </w:rPr>
          <w:t>-</w:t>
        </w:r>
      </w:ins>
      <w:ins w:id="88" w:author="Tiannan Yang" w:date="2016-06-28T16:57:00Z">
        <w:r w:rsidR="00342F09">
          <w:rPr>
            <w:vertAlign w:val="superscript"/>
            <w:lang w:eastAsia="zh-CN"/>
          </w:rPr>
          <w:t>5</w:t>
        </w:r>
        <w:r w:rsidR="00342F09">
          <w:rPr>
            <w:lang w:eastAsia="zh-CN"/>
          </w:rPr>
          <w:t>~</w:t>
        </w:r>
      </w:ins>
      <w:ins w:id="89" w:author="Tiannan Yang" w:date="2016-06-28T16:56:00Z">
        <w:r w:rsidR="00342F09">
          <w:rPr>
            <w:lang w:eastAsia="zh-CN"/>
          </w:rPr>
          <w:t>10</w:t>
        </w:r>
        <w:r w:rsidR="00342F09">
          <w:rPr>
            <w:vertAlign w:val="superscript"/>
            <w:lang w:eastAsia="zh-CN"/>
          </w:rPr>
          <w:t>-</w:t>
        </w:r>
      </w:ins>
      <w:ins w:id="90" w:author="Tiannan Yang" w:date="2016-06-28T16:57:00Z">
        <w:r w:rsidR="00342F09">
          <w:rPr>
            <w:vertAlign w:val="superscript"/>
            <w:lang w:eastAsia="zh-CN"/>
          </w:rPr>
          <w:t>3</w:t>
        </w:r>
      </w:ins>
      <w:del w:id="91" w:author="Tiannan Yang" w:date="2016-06-28T16:57:00Z">
        <w:r w:rsidR="00A67FEE" w:rsidRPr="00A67FEE" w:rsidDel="00342F09">
          <w:rPr>
            <w:highlight w:val="yellow"/>
            <w:lang w:eastAsia="zh-CN"/>
            <w:rPrChange w:id="92" w:author="JIAMIAN HU" w:date="2016-05-22T16:54:00Z">
              <w:rPr>
                <w:lang w:eastAsia="zh-CN"/>
              </w:rPr>
            </w:rPrChange>
          </w:rPr>
          <w:delText>x-x</w:delText>
        </w:r>
      </w:del>
      <w:r w:rsidR="00A67FEE">
        <w:rPr>
          <w:rFonts w:hint="eastAsia"/>
          <w:lang w:eastAsia="zh-CN"/>
        </w:rPr>
        <w:t>, respectively.</w:t>
      </w:r>
    </w:p>
    <w:p w14:paraId="32195765" w14:textId="77777777" w:rsidR="002D1682" w:rsidRDefault="002D1682" w:rsidP="00641A91">
      <w:pPr>
        <w:jc w:val="both"/>
      </w:pPr>
    </w:p>
    <w:p w14:paraId="03DE831A" w14:textId="77777777" w:rsidR="00FD51FD" w:rsidRDefault="00FD51FD" w:rsidP="00641A91">
      <w:pPr>
        <w:jc w:val="both"/>
      </w:pPr>
    </w:p>
    <w:p w14:paraId="382752BA" w14:textId="77777777" w:rsidR="00F85747" w:rsidRDefault="00F85747" w:rsidP="00F85747">
      <w:pPr>
        <w:jc w:val="both"/>
      </w:pPr>
    </w:p>
    <w:p w14:paraId="6581C759" w14:textId="0D45E1E1" w:rsidR="00F85747" w:rsidRPr="00327FBD" w:rsidRDefault="00F85747" w:rsidP="00F85747">
      <w:pPr>
        <w:jc w:val="both"/>
        <w:rPr>
          <w:b/>
        </w:rPr>
      </w:pPr>
      <w:r w:rsidRPr="00327FBD">
        <w:rPr>
          <w:b/>
        </w:rPr>
        <w:t>2.</w:t>
      </w:r>
      <w:r w:rsidR="00D93159">
        <w:rPr>
          <w:b/>
        </w:rPr>
        <w:t>6</w:t>
      </w:r>
      <w:r w:rsidRPr="00327FBD">
        <w:rPr>
          <w:b/>
        </w:rPr>
        <w:t xml:space="preserve"> M</w:t>
      </w:r>
      <w:r w:rsidRPr="00327FBD">
        <w:rPr>
          <w:rFonts w:hint="eastAsia"/>
          <w:b/>
        </w:rPr>
        <w:t xml:space="preserve">agnetic exchange </w:t>
      </w:r>
      <w:r w:rsidR="003B3E5F" w:rsidRPr="00327FBD">
        <w:rPr>
          <w:b/>
        </w:rPr>
        <w:t>interaction</w:t>
      </w:r>
    </w:p>
    <w:p w14:paraId="127B3691" w14:textId="77777777" w:rsidR="00ED423E" w:rsidRPr="00E3249A" w:rsidRDefault="00ED423E" w:rsidP="00F85747">
      <w:pPr>
        <w:jc w:val="both"/>
        <w:rPr>
          <w:u w:val="single"/>
        </w:rPr>
      </w:pPr>
    </w:p>
    <w:p w14:paraId="21FD2801" w14:textId="14574D28" w:rsidR="00E3249A" w:rsidRDefault="00E3249A" w:rsidP="00882EC8">
      <w:pPr>
        <w:jc w:val="both"/>
      </w:pPr>
      <w:r>
        <w:t xml:space="preserve">The </w:t>
      </w:r>
      <w:r w:rsidR="00624E91">
        <w:t xml:space="preserve">density of </w:t>
      </w:r>
      <w:r>
        <w:t>m</w:t>
      </w:r>
      <w:r w:rsidRPr="00763352">
        <w:rPr>
          <w:rFonts w:hint="eastAsia"/>
        </w:rPr>
        <w:t>agnetic exchange energy</w:t>
      </w:r>
      <w:r>
        <w:t xml:space="preserve"> is given by</w:t>
      </w:r>
    </w:p>
    <w:p w14:paraId="2D4BB24F" w14:textId="129C6E0D" w:rsidR="00F85747" w:rsidRDefault="00664FD3" w:rsidP="008E4C2D">
      <w:pPr>
        <w:jc w:val="right"/>
      </w:pPr>
      <w:r w:rsidRPr="008E4C2D">
        <w:rPr>
          <w:position w:val="-20"/>
        </w:rPr>
        <w:object w:dxaOrig="4700" w:dyaOrig="520" w14:anchorId="16C9948C">
          <v:shape id="_x0000_i1068" type="#_x0000_t75" style="width:218.25pt;height:23.25pt" o:ole="">
            <v:imagedata r:id="rId103" o:title=""/>
          </v:shape>
          <o:OLEObject Type="Embed" ProgID="Equation.DSMT4" ShapeID="_x0000_i1068" DrawAspect="Content" ObjectID="_1530393609" r:id="rId104"/>
        </w:object>
      </w:r>
      <w:r w:rsidR="008E4C2D">
        <w:t xml:space="preserve">            </w:t>
      </w:r>
      <w:r w:rsidR="00374449">
        <w:t xml:space="preserve"> </w:t>
      </w:r>
      <w:r w:rsidR="008E4C2D">
        <w:t xml:space="preserve">                   </w:t>
      </w:r>
      <w:r w:rsidR="00374449">
        <w:t xml:space="preserve"> </w:t>
      </w:r>
      <w:r w:rsidR="008E4C2D">
        <w:t xml:space="preserve"> </w:t>
      </w:r>
      <w:r w:rsidR="00E3249A">
        <w:t>(1</w:t>
      </w:r>
      <w:r w:rsidR="00A3277C">
        <w:t>5</w:t>
      </w:r>
      <w:r w:rsidR="00F85747">
        <w:t>)</w:t>
      </w:r>
    </w:p>
    <w:p w14:paraId="4C922411" w14:textId="068FE023" w:rsidR="00374449" w:rsidRDefault="00374449" w:rsidP="00374449">
      <w:pPr>
        <w:jc w:val="both"/>
      </w:pPr>
      <w:r>
        <w:t xml:space="preserve">where </w:t>
      </w:r>
      <w:r w:rsidRPr="00342F09">
        <w:rPr>
          <w:i/>
        </w:rPr>
        <w:t>A</w:t>
      </w:r>
      <w:r>
        <w:t xml:space="preserve"> is the exchange constant</w:t>
      </w:r>
      <w:r w:rsidR="00A67FEE">
        <w:rPr>
          <w:rFonts w:hint="eastAsia"/>
          <w:lang w:eastAsia="zh-CN"/>
        </w:rPr>
        <w:t xml:space="preserve"> in the unit of J/m</w:t>
      </w:r>
      <w:r>
        <w:t>.</w:t>
      </w:r>
    </w:p>
    <w:p w14:paraId="186679C4" w14:textId="77777777" w:rsidR="00374449" w:rsidRDefault="00374449" w:rsidP="00374449">
      <w:pPr>
        <w:jc w:val="both"/>
      </w:pPr>
    </w:p>
    <w:p w14:paraId="7C72931E" w14:textId="1D7E7BF7" w:rsidR="00374449" w:rsidRDefault="00374449" w:rsidP="00374449">
      <w:pPr>
        <w:jc w:val="both"/>
      </w:pPr>
      <w:r>
        <w:t>The exchange field is expressed as</w:t>
      </w:r>
    </w:p>
    <w:p w14:paraId="14100FC5" w14:textId="1E372118" w:rsidR="00882EC8" w:rsidRDefault="00664FD3" w:rsidP="00F85747">
      <w:pPr>
        <w:jc w:val="right"/>
      </w:pPr>
      <w:r w:rsidRPr="00374449">
        <w:rPr>
          <w:position w:val="-30"/>
        </w:rPr>
        <w:object w:dxaOrig="1900" w:dyaOrig="680" w14:anchorId="5F3B3676">
          <v:shape id="_x0000_i1069" type="#_x0000_t75" style="width:87.75pt;height:30.75pt" o:ole="">
            <v:imagedata r:id="rId105" o:title=""/>
          </v:shape>
          <o:OLEObject Type="Embed" ProgID="Equation.DSMT4" ShapeID="_x0000_i1069" DrawAspect="Content" ObjectID="_1530393610" r:id="rId106"/>
        </w:object>
      </w:r>
      <w:r w:rsidR="00374449">
        <w:t xml:space="preserve">                                                         (1</w:t>
      </w:r>
      <w:r w:rsidR="00A3277C">
        <w:t>6</w:t>
      </w:r>
      <w:r w:rsidR="00374449">
        <w:t>)</w:t>
      </w:r>
    </w:p>
    <w:p w14:paraId="7437C1DC" w14:textId="568F77FC" w:rsidR="00882EC8" w:rsidRDefault="00A67FEE" w:rsidP="00D85C21">
      <w:pPr>
        <w:jc w:val="both"/>
      </w:pPr>
      <w:ins w:id="93" w:author="JIAMIAN HU" w:date="2016-05-22T16:59:00Z">
        <w:del w:id="94" w:author="Tiannan Yang" w:date="2016-06-28T16:58:00Z">
          <w:r w:rsidRPr="00342F09" w:rsidDel="00585BAF">
            <w:rPr>
              <w:highlight w:val="yellow"/>
            </w:rPr>
            <w:delText xml:space="preserve">Do we need to explain a bit more on how we include this in an </w:delText>
          </w:r>
        </w:del>
      </w:ins>
      <w:ins w:id="95" w:author="JIAMIAN HU" w:date="2016-05-22T17:00:00Z">
        <w:del w:id="96" w:author="Tiannan Yang" w:date="2016-06-28T16:58:00Z">
          <w:r w:rsidRPr="00342F09" w:rsidDel="00585BAF">
            <w:rPr>
              <w:highlight w:val="yellow"/>
            </w:rPr>
            <w:delText>implicit</w:delText>
          </w:r>
        </w:del>
      </w:ins>
      <w:ins w:id="97" w:author="JIAMIAN HU" w:date="2016-05-22T16:59:00Z">
        <w:del w:id="98" w:author="Tiannan Yang" w:date="2016-06-28T16:58:00Z">
          <w:r w:rsidRPr="00342F09" w:rsidDel="00585BAF">
            <w:rPr>
              <w:highlight w:val="yellow"/>
            </w:rPr>
            <w:delText xml:space="preserve"> </w:delText>
          </w:r>
        </w:del>
      </w:ins>
      <w:ins w:id="99" w:author="JIAMIAN HU" w:date="2016-05-22T17:00:00Z">
        <w:del w:id="100" w:author="Tiannan Yang" w:date="2016-06-28T16:58:00Z">
          <w:r w:rsidRPr="00342F09" w:rsidDel="00585BAF">
            <w:rPr>
              <w:highlight w:val="yellow"/>
            </w:rPr>
            <w:delText>manner?</w:delText>
          </w:r>
        </w:del>
      </w:ins>
    </w:p>
    <w:p w14:paraId="1D85C1E2" w14:textId="77777777" w:rsidR="00D93159" w:rsidRDefault="00D93159" w:rsidP="00D93159">
      <w:pPr>
        <w:jc w:val="both"/>
      </w:pPr>
    </w:p>
    <w:p w14:paraId="2F6BBE77" w14:textId="77777777" w:rsidR="00D93159" w:rsidRDefault="00D93159" w:rsidP="00D93159">
      <w:pPr>
        <w:jc w:val="both"/>
      </w:pPr>
    </w:p>
    <w:p w14:paraId="53769A05" w14:textId="27EBD901" w:rsidR="00D93159" w:rsidRPr="00327FBD" w:rsidRDefault="00D93159" w:rsidP="00D93159">
      <w:pPr>
        <w:jc w:val="both"/>
        <w:rPr>
          <w:b/>
        </w:rPr>
      </w:pPr>
      <w:r w:rsidRPr="00327FBD">
        <w:rPr>
          <w:b/>
        </w:rPr>
        <w:t>2.</w:t>
      </w:r>
      <w:r w:rsidR="00FD51FD">
        <w:rPr>
          <w:b/>
        </w:rPr>
        <w:t>7</w:t>
      </w:r>
      <w:r w:rsidRPr="00327FBD">
        <w:rPr>
          <w:b/>
        </w:rPr>
        <w:t xml:space="preserve"> </w:t>
      </w:r>
      <w:r w:rsidR="00A24F68">
        <w:rPr>
          <w:b/>
        </w:rPr>
        <w:t>Dzyaloshinskii-Moriya</w:t>
      </w:r>
      <w:r w:rsidRPr="00327FBD">
        <w:rPr>
          <w:rFonts w:hint="eastAsia"/>
          <w:b/>
        </w:rPr>
        <w:t xml:space="preserve"> </w:t>
      </w:r>
      <w:r w:rsidRPr="00327FBD">
        <w:rPr>
          <w:b/>
        </w:rPr>
        <w:t>interaction</w:t>
      </w:r>
      <w:r w:rsidR="00A24F68">
        <w:rPr>
          <w:b/>
        </w:rPr>
        <w:t xml:space="preserve"> (DMI)</w:t>
      </w:r>
    </w:p>
    <w:p w14:paraId="07FF93E7" w14:textId="77777777" w:rsidR="00D93159" w:rsidRPr="00E3249A" w:rsidRDefault="00D93159" w:rsidP="00D93159">
      <w:pPr>
        <w:jc w:val="both"/>
        <w:rPr>
          <w:u w:val="single"/>
        </w:rPr>
      </w:pPr>
    </w:p>
    <w:p w14:paraId="2C6E779D" w14:textId="115BE85D" w:rsidR="00374449" w:rsidRDefault="00071906" w:rsidP="00374449">
      <w:pPr>
        <w:jc w:val="both"/>
      </w:pPr>
      <w:r>
        <w:t xml:space="preserve">The DMI module in </w:t>
      </w:r>
      <w:ins w:id="101" w:author="Tiannan Yang" w:date="2016-06-28T17:06:00Z">
        <w:r w:rsidR="006A4339" w:rsidRPr="009952AF">
          <w:rPr>
            <w:i/>
          </w:rPr>
          <w:t>μ</w:t>
        </w:r>
        <w:r w:rsidR="006A4339">
          <w:t>-Pro</w:t>
        </w:r>
        <w:r w:rsidR="006A4339" w:rsidRPr="00E460EC">
          <w:rPr>
            <w:vertAlign w:val="superscript"/>
          </w:rPr>
          <w:t>®</w:t>
        </w:r>
      </w:ins>
      <w:del w:id="102" w:author="Tiannan Yang" w:date="2016-06-28T17:06:00Z">
        <w:r w:rsidDel="006A4339">
          <w:delText>μ-Pro</w:delText>
        </w:r>
        <w:r w:rsidRPr="00E460EC" w:rsidDel="006A4339">
          <w:rPr>
            <w:vertAlign w:val="superscript"/>
          </w:rPr>
          <w:delText>®</w:delText>
        </w:r>
      </w:del>
      <w:r>
        <w:t xml:space="preserve"> </w:t>
      </w:r>
      <w:del w:id="103" w:author="Tiannan Yang" w:date="2016-06-28T14:27:00Z">
        <w:r w:rsidDel="00546C24">
          <w:delText>Open</w:delText>
        </w:r>
      </w:del>
      <w:r>
        <w:t xml:space="preserve">Mag </w:t>
      </w:r>
      <w:del w:id="104" w:author="Tiannan Yang" w:date="2016-06-28T17:06:00Z">
        <w:r w:rsidDel="006A4339">
          <w:delText xml:space="preserve">beta </w:delText>
        </w:r>
      </w:del>
      <w:r w:rsidR="002B1DAF">
        <w:t>belongs to the</w:t>
      </w:r>
      <w:r>
        <w:t xml:space="preserve"> interface type</w:t>
      </w:r>
      <w:del w:id="105" w:author="Tiannan Yang" w:date="2016-06-28T17:10:00Z">
        <w:r w:rsidDel="004C1AC8">
          <w:delText xml:space="preserve"> </w:delText>
        </w:r>
      </w:del>
      <w:ins w:id="106" w:author="Tiannan Yang" w:date="2016-06-28T17:00:00Z">
        <w:r w:rsidR="00585BAF">
          <w:fldChar w:fldCharType="begin" w:fldLock="1"/>
        </w:r>
      </w:ins>
      <w:r w:rsidR="00817670">
        <w:instrText>ADDIN CSL_CITATION { "citationItems" : [ { "id" : "ITEM-1", "itemData" : { "DOI" : "10.1103/PhysRevB.88.184422", "ISSN" : "10980121", "abstract" : "We study the modification of micromagnetic configurations in nanostructures, due to the Dzyaloshinskii-Moriya interaction (DMI), that appear at the interface of an ultrathin film. We show that this interaction leads to micromagnetic boundary conditions that bend the magnetization at the edges. We explore several cases of ultrathin film nanostructures that allow analytical calculations (one-dimensional systems, domain walls, cycloids, and skyrmions), compare with fully numerical calculations, and show that a good physical understanding of this type of micromagnetics can be reached. We particularly focus on skyrmions confined in circular nanodots and show that edges allow for the isolation of single skyrmions for a large range of the DMI parameter.", "author" : [ { "dropping-particle" : "", "family" : "Rohart", "given" : "S.", "non-dropping-particle" : "", "parse-names" : false, "suffix" : "" }, { "dropping-particle" : "", "family" : "Thiaville", "given" : "A.", "non-dropping-particle" : "", "parse-names" : false, "suffix" : "" } ], "container-title" : "Physical Review B - Condensed Matter and Materials Physics", "id" : "ITEM-1", "issue" : "18", "issued" : { "date-parts" : [ [ "2013" ] ] }, "page" : "1-8", "title" : "Skyrmion confinement in ultrathin film nanostructures in the presence of Dzyaloshinskii-Moriya interaction", "type" : "article-journal", "volume" : "88" }, "uris" : [ "http://www.mendeley.com/documents/?uuid=ec469619-7d7a-4f77-8f28-8fca08efa40b" ] } ], "mendeley" : { "formattedCitation" : "[9]", "plainTextFormattedCitation" : "[9]", "previouslyFormattedCitation" : "[9]" }, "properties" : { "noteIndex" : 0 }, "schema" : "https://github.com/citation-style-language/schema/raw/master/csl-citation.json" }</w:instrText>
      </w:r>
      <w:r w:rsidR="00585BAF">
        <w:fldChar w:fldCharType="separate"/>
      </w:r>
      <w:r w:rsidR="00585BAF" w:rsidRPr="00585BAF">
        <w:rPr>
          <w:noProof/>
        </w:rPr>
        <w:t>[9]</w:t>
      </w:r>
      <w:ins w:id="107" w:author="Tiannan Yang" w:date="2016-06-28T17:00:00Z">
        <w:r w:rsidR="00585BAF">
          <w:fldChar w:fldCharType="end"/>
        </w:r>
      </w:ins>
      <w:del w:id="108" w:author="Tiannan Yang" w:date="2016-06-28T17:00:00Z">
        <w:r w:rsidDel="00585BAF">
          <w:delText>[x]</w:delText>
        </w:r>
      </w:del>
      <w:r>
        <w:t xml:space="preserve">, which can be invoked when simulating an ultrathin magnetic thin film or island </w:t>
      </w:r>
      <w:del w:id="109" w:author="Tiannan Yang" w:date="2016-06-28T16:58:00Z">
        <w:r w:rsidDel="00585BAF">
          <w:delText xml:space="preserve"> </w:delText>
        </w:r>
      </w:del>
      <w:r>
        <w:t xml:space="preserve">with perpendicular magnetic anisotropy. Consider a homogenous </w:t>
      </w:r>
      <w:r w:rsidR="00374449">
        <w:t xml:space="preserve">effective DMI constant </w:t>
      </w:r>
      <w:r w:rsidR="00374449" w:rsidRPr="00E460EC">
        <w:rPr>
          <w:i/>
        </w:rPr>
        <w:t>D</w:t>
      </w:r>
      <w:r w:rsidR="00374449">
        <w:t>, t</w:t>
      </w:r>
      <w:r w:rsidR="00D93159">
        <w:t xml:space="preserve">he </w:t>
      </w:r>
      <w:r>
        <w:t xml:space="preserve">interface </w:t>
      </w:r>
      <w:r w:rsidR="00374449">
        <w:t>DMI energy</w:t>
      </w:r>
      <w:r w:rsidR="00D93159">
        <w:t xml:space="preserve"> </w:t>
      </w:r>
      <w:r>
        <w:t xml:space="preserve">density </w:t>
      </w:r>
      <w:r w:rsidR="00D93159">
        <w:t>is given by</w:t>
      </w:r>
    </w:p>
    <w:p w14:paraId="24EF9CED" w14:textId="2A8DB79D" w:rsidR="00374449" w:rsidRDefault="00664FD3" w:rsidP="00374449">
      <w:pPr>
        <w:jc w:val="right"/>
      </w:pPr>
      <w:r w:rsidRPr="00374449">
        <w:rPr>
          <w:position w:val="-14"/>
        </w:rPr>
        <w:object w:dxaOrig="2700" w:dyaOrig="400" w14:anchorId="0281B4A4">
          <v:shape id="_x0000_i1070" type="#_x0000_t75" style="width:126pt;height:18.75pt" o:ole="">
            <v:imagedata r:id="rId107" o:title=""/>
          </v:shape>
          <o:OLEObject Type="Embed" ProgID="Equation.DSMT4" ShapeID="_x0000_i1070" DrawAspect="Content" ObjectID="_1530393611" r:id="rId108"/>
        </w:object>
      </w:r>
      <w:r w:rsidR="00374449">
        <w:t xml:space="preserve">                                                  (1</w:t>
      </w:r>
      <w:r w:rsidR="00A3277C">
        <w:t>7</w:t>
      </w:r>
      <w:r w:rsidR="00374449">
        <w:t>)</w:t>
      </w:r>
    </w:p>
    <w:p w14:paraId="70041A37" w14:textId="77777777" w:rsidR="00374449" w:rsidRDefault="00374449" w:rsidP="00374449">
      <w:pPr>
        <w:jc w:val="both"/>
      </w:pPr>
    </w:p>
    <w:p w14:paraId="686EA9D0" w14:textId="29076903" w:rsidR="00374449" w:rsidRDefault="00374449" w:rsidP="00374449">
      <w:pPr>
        <w:jc w:val="both"/>
      </w:pPr>
      <w:r>
        <w:t xml:space="preserve">The </w:t>
      </w:r>
      <w:r w:rsidR="00071906">
        <w:t xml:space="preserve">effective magnetic field due to </w:t>
      </w:r>
      <w:r>
        <w:t xml:space="preserve">DMI is </w:t>
      </w:r>
      <w:r w:rsidR="00071906">
        <w:t xml:space="preserve">therefore </w:t>
      </w:r>
      <w:r>
        <w:t>expressed as</w:t>
      </w:r>
    </w:p>
    <w:p w14:paraId="787577E3" w14:textId="2B692AE9" w:rsidR="00374449" w:rsidRDefault="00664FD3" w:rsidP="00374449">
      <w:pPr>
        <w:jc w:val="right"/>
      </w:pPr>
      <w:r w:rsidRPr="00374449">
        <w:rPr>
          <w:position w:val="-30"/>
        </w:rPr>
        <w:object w:dxaOrig="2940" w:dyaOrig="680" w14:anchorId="7996E546">
          <v:shape id="_x0000_i1071" type="#_x0000_t75" style="width:136.5pt;height:30.75pt" o:ole="">
            <v:imagedata r:id="rId109" o:title=""/>
          </v:shape>
          <o:OLEObject Type="Embed" ProgID="Equation.DSMT4" ShapeID="_x0000_i1071" DrawAspect="Content" ObjectID="_1530393612" r:id="rId110"/>
        </w:object>
      </w:r>
      <w:r w:rsidR="00374449">
        <w:t xml:space="preserve">                                                (1</w:t>
      </w:r>
      <w:r w:rsidR="00A3277C">
        <w:t>8</w:t>
      </w:r>
      <w:r w:rsidR="00374449">
        <w:t>)</w:t>
      </w:r>
    </w:p>
    <w:p w14:paraId="4D852BD0" w14:textId="6D0EC0A5" w:rsidR="00374449" w:rsidRPr="00071906" w:rsidRDefault="005E1E98" w:rsidP="005E1E98">
      <w:pPr>
        <w:jc w:val="both"/>
      </w:pPr>
      <w:r>
        <w:t xml:space="preserve">where </w:t>
      </w:r>
      <w:r w:rsidRPr="005E1E98">
        <w:rPr>
          <w:b/>
        </w:rPr>
        <w:t>e</w:t>
      </w:r>
      <w:r w:rsidRPr="005E1E98">
        <w:rPr>
          <w:vertAlign w:val="subscript"/>
        </w:rPr>
        <w:t>3</w:t>
      </w:r>
      <w:r>
        <w:t xml:space="preserve"> is the unit vector along the </w:t>
      </w:r>
      <w:r w:rsidRPr="005E1E98">
        <w:rPr>
          <w:i/>
        </w:rPr>
        <w:t>x</w:t>
      </w:r>
      <w:r w:rsidRPr="005E1E98">
        <w:rPr>
          <w:vertAlign w:val="subscript"/>
        </w:rPr>
        <w:t>3</w:t>
      </w:r>
      <w:r>
        <w:t xml:space="preserve"> direction.</w:t>
      </w:r>
      <w:r w:rsidR="00071906">
        <w:t xml:space="preserve"> </w:t>
      </w:r>
    </w:p>
    <w:p w14:paraId="664200A4" w14:textId="77777777" w:rsidR="005E1E98" w:rsidRDefault="005E1E98" w:rsidP="00374449">
      <w:pPr>
        <w:jc w:val="both"/>
      </w:pPr>
    </w:p>
    <w:p w14:paraId="31B81BCE" w14:textId="77777777" w:rsidR="00FD51FD" w:rsidRDefault="00FD51FD" w:rsidP="00374449">
      <w:pPr>
        <w:jc w:val="both"/>
      </w:pPr>
    </w:p>
    <w:p w14:paraId="3791C1F2" w14:textId="77777777" w:rsidR="00A24F68" w:rsidRDefault="00A24F68" w:rsidP="00A24F68">
      <w:pPr>
        <w:jc w:val="both"/>
      </w:pPr>
    </w:p>
    <w:p w14:paraId="6DCA3C06" w14:textId="3675D402" w:rsidR="00A24F68" w:rsidRPr="00327FBD" w:rsidRDefault="00A24F68" w:rsidP="00A24F68">
      <w:pPr>
        <w:jc w:val="both"/>
        <w:rPr>
          <w:b/>
        </w:rPr>
      </w:pPr>
      <w:r w:rsidRPr="00327FBD">
        <w:rPr>
          <w:b/>
        </w:rPr>
        <w:t>2.</w:t>
      </w:r>
      <w:r w:rsidR="00FD51FD">
        <w:rPr>
          <w:b/>
        </w:rPr>
        <w:t>8</w:t>
      </w:r>
      <w:r w:rsidRPr="00327FBD">
        <w:rPr>
          <w:b/>
        </w:rPr>
        <w:t xml:space="preserve"> </w:t>
      </w:r>
      <w:r>
        <w:rPr>
          <w:b/>
        </w:rPr>
        <w:t>Thermal fluctuation</w:t>
      </w:r>
    </w:p>
    <w:p w14:paraId="026DAD97" w14:textId="77777777" w:rsidR="00A24F68" w:rsidRPr="00E3249A" w:rsidRDefault="00A24F68" w:rsidP="00A24F68">
      <w:pPr>
        <w:jc w:val="both"/>
        <w:rPr>
          <w:u w:val="single"/>
          <w:lang w:eastAsia="zh-CN"/>
        </w:rPr>
      </w:pPr>
    </w:p>
    <w:p w14:paraId="4A714F97" w14:textId="5E235BDE" w:rsidR="00A24F68" w:rsidRDefault="00A24F68" w:rsidP="00A24F68">
      <w:pPr>
        <w:jc w:val="both"/>
      </w:pPr>
      <w:r>
        <w:t xml:space="preserve">The </w:t>
      </w:r>
      <w:r w:rsidR="005E1E98">
        <w:t>thermal fluctuation field is given by</w:t>
      </w:r>
    </w:p>
    <w:p w14:paraId="3F187D6B" w14:textId="09C51B56" w:rsidR="005E1E98" w:rsidRDefault="00664FD3" w:rsidP="005E1E98">
      <w:pPr>
        <w:jc w:val="right"/>
      </w:pPr>
      <w:r w:rsidRPr="00B550B2">
        <w:rPr>
          <w:position w:val="-32"/>
        </w:rPr>
        <w:object w:dxaOrig="2540" w:dyaOrig="760" w14:anchorId="44377455">
          <v:shape id="_x0000_i1072" type="#_x0000_t75" style="width:117.75pt;height:35.25pt" o:ole="">
            <v:imagedata r:id="rId111" o:title=""/>
          </v:shape>
          <o:OLEObject Type="Embed" ProgID="Equation.DSMT4" ShapeID="_x0000_i1072" DrawAspect="Content" ObjectID="_1530393613" r:id="rId112"/>
        </w:object>
      </w:r>
      <w:r w:rsidR="005E1E98">
        <w:t xml:space="preserve">                 </w:t>
      </w:r>
      <w:r w:rsidR="002A3CD3">
        <w:t xml:space="preserve">  </w:t>
      </w:r>
      <w:r w:rsidR="005E1E98">
        <w:t xml:space="preserve">                               (1</w:t>
      </w:r>
      <w:r w:rsidR="00A3277C">
        <w:t>9</w:t>
      </w:r>
      <w:r w:rsidR="005E1E98">
        <w:t>)</w:t>
      </w:r>
    </w:p>
    <w:p w14:paraId="1ADE6A02" w14:textId="7F1AF3A8" w:rsidR="005E1E98" w:rsidRDefault="00B550B2" w:rsidP="00A24F68">
      <w:pPr>
        <w:jc w:val="both"/>
      </w:pPr>
      <w:r>
        <w:t xml:space="preserve">where </w:t>
      </w:r>
      <w:r w:rsidR="00664FD3" w:rsidRPr="00856CD1">
        <w:rPr>
          <w:position w:val="-12"/>
        </w:rPr>
        <w:object w:dxaOrig="2840" w:dyaOrig="380" w14:anchorId="6272B0E9">
          <v:shape id="_x0000_i1073" type="#_x0000_t75" style="width:142.5pt;height:18.75pt" o:ole="">
            <v:imagedata r:id="rId113" o:title=""/>
          </v:shape>
          <o:OLEObject Type="Embed" ProgID="Equation.DSMT4" ShapeID="_x0000_i1073" DrawAspect="Content" ObjectID="_1530393614" r:id="rId114"/>
        </w:object>
      </w:r>
      <w:r>
        <w:t xml:space="preserve"> is the Boltzmann constant, </w:t>
      </w:r>
      <w:r w:rsidRPr="00856CD1">
        <w:rPr>
          <w:i/>
        </w:rPr>
        <w:t>T</w:t>
      </w:r>
      <w:r>
        <w:t xml:space="preserve"> </w:t>
      </w:r>
      <w:r w:rsidR="00856CD1">
        <w:t xml:space="preserve">is </w:t>
      </w:r>
      <w:r>
        <w:t xml:space="preserve">the </w:t>
      </w:r>
      <w:r w:rsidR="00071906">
        <w:t xml:space="preserve">Kelvin </w:t>
      </w:r>
      <w:r>
        <w:t xml:space="preserve">temperature, </w:t>
      </w:r>
      <w:r w:rsidR="00664FD3" w:rsidRPr="00856CD1">
        <w:rPr>
          <w:position w:val="-12"/>
        </w:rPr>
        <w:object w:dxaOrig="1900" w:dyaOrig="360" w14:anchorId="5B18E1D5">
          <v:shape id="_x0000_i1074" type="#_x0000_t75" style="width:95.25pt;height:18pt" o:ole="">
            <v:imagedata r:id="rId115" o:title=""/>
          </v:shape>
          <o:OLEObject Type="Embed" ProgID="Equation.DSMT4" ShapeID="_x0000_i1074" DrawAspect="Content" ObjectID="_1530393615" r:id="rId116"/>
        </w:object>
      </w:r>
      <w:r w:rsidRPr="00B550B2">
        <w:t xml:space="preserve"> </w:t>
      </w:r>
      <w:r w:rsidR="00856CD1">
        <w:t xml:space="preserve">is the volume of a grid, and </w:t>
      </w:r>
      <w:r w:rsidR="00856CD1" w:rsidRPr="00856CD1">
        <w:rPr>
          <w:b/>
        </w:rPr>
        <w:t>η</w:t>
      </w:r>
      <w:r w:rsidR="00856CD1">
        <w:t xml:space="preserve"> is a random vector with three independent compon</w:t>
      </w:r>
      <w:r w:rsidR="00856CD1" w:rsidRPr="00856CD1">
        <w:t>ent</w:t>
      </w:r>
      <w:r w:rsidR="000B11D7">
        <w:t>s</w:t>
      </w:r>
      <w:r w:rsidR="00856CD1" w:rsidRPr="00856CD1">
        <w:t xml:space="preserve"> </w:t>
      </w:r>
      <w:r w:rsidR="00856CD1" w:rsidRPr="00856CD1">
        <w:rPr>
          <w:i/>
        </w:rPr>
        <w:t>η</w:t>
      </w:r>
      <w:r w:rsidR="00856CD1" w:rsidRPr="00856CD1">
        <w:rPr>
          <w:vertAlign w:val="subscript"/>
        </w:rPr>
        <w:t>1</w:t>
      </w:r>
      <w:r w:rsidR="00856CD1">
        <w:t>,</w:t>
      </w:r>
      <w:r w:rsidR="00856CD1" w:rsidRPr="00856CD1">
        <w:t xml:space="preserve"> </w:t>
      </w:r>
      <w:r w:rsidR="00856CD1" w:rsidRPr="00856CD1">
        <w:rPr>
          <w:i/>
        </w:rPr>
        <w:t>η</w:t>
      </w:r>
      <w:r w:rsidR="00856CD1">
        <w:rPr>
          <w:vertAlign w:val="subscript"/>
        </w:rPr>
        <w:t>2</w:t>
      </w:r>
      <w:r w:rsidR="00856CD1">
        <w:t>, and</w:t>
      </w:r>
      <w:r w:rsidR="00856CD1" w:rsidRPr="00856CD1">
        <w:t xml:space="preserve"> </w:t>
      </w:r>
      <w:r w:rsidR="00856CD1" w:rsidRPr="00856CD1">
        <w:rPr>
          <w:i/>
        </w:rPr>
        <w:t>η</w:t>
      </w:r>
      <w:r w:rsidR="00856CD1">
        <w:rPr>
          <w:vertAlign w:val="subscript"/>
        </w:rPr>
        <w:t>3</w:t>
      </w:r>
      <w:r w:rsidR="00856CD1" w:rsidRPr="00856CD1">
        <w:t xml:space="preserve"> </w:t>
      </w:r>
      <w:r w:rsidR="00071906">
        <w:t>all obeying</w:t>
      </w:r>
      <w:r w:rsidR="00856CD1">
        <w:t xml:space="preserve"> standard normal distribution</w:t>
      </w:r>
      <w:r w:rsidR="00071906">
        <w:t xml:space="preserve">. </w:t>
      </w:r>
      <w:r w:rsidR="00B61E75">
        <w:t>Values of t</w:t>
      </w:r>
      <w:r w:rsidR="00071906">
        <w:t xml:space="preserve">hese three components </w:t>
      </w:r>
      <w:r w:rsidR="00B61E75">
        <w:t>are</w:t>
      </w:r>
      <w:r w:rsidR="00856CD1">
        <w:t xml:space="preserve"> independent at each evolution step.</w:t>
      </w:r>
    </w:p>
    <w:p w14:paraId="78072B85" w14:textId="77777777" w:rsidR="00A24F68" w:rsidRDefault="00A24F68" w:rsidP="00A24F68">
      <w:pPr>
        <w:jc w:val="both"/>
      </w:pPr>
    </w:p>
    <w:p w14:paraId="5C180C49" w14:textId="77777777" w:rsidR="00856CD1" w:rsidRDefault="00856CD1" w:rsidP="00A24F68">
      <w:pPr>
        <w:jc w:val="both"/>
      </w:pPr>
    </w:p>
    <w:p w14:paraId="7F0F7E88" w14:textId="77777777" w:rsidR="00FD51FD" w:rsidRDefault="00FD51FD" w:rsidP="00A24F68">
      <w:pPr>
        <w:jc w:val="both"/>
      </w:pPr>
    </w:p>
    <w:p w14:paraId="461D7B16" w14:textId="4FCE2040" w:rsidR="00A24F68" w:rsidRPr="00327FBD" w:rsidRDefault="00A24F68" w:rsidP="00A24F68">
      <w:pPr>
        <w:jc w:val="both"/>
        <w:rPr>
          <w:b/>
        </w:rPr>
      </w:pPr>
      <w:r w:rsidRPr="00327FBD">
        <w:rPr>
          <w:b/>
        </w:rPr>
        <w:t>2.</w:t>
      </w:r>
      <w:r w:rsidR="00FD51FD">
        <w:rPr>
          <w:b/>
        </w:rPr>
        <w:t>9</w:t>
      </w:r>
      <w:r w:rsidRPr="00327FBD">
        <w:rPr>
          <w:b/>
        </w:rPr>
        <w:t xml:space="preserve"> </w:t>
      </w:r>
      <w:r>
        <w:rPr>
          <w:b/>
        </w:rPr>
        <w:t>Spin torque</w:t>
      </w:r>
    </w:p>
    <w:p w14:paraId="7407D8E0" w14:textId="77777777" w:rsidR="00A24F68" w:rsidRPr="00E3249A" w:rsidRDefault="00A24F68" w:rsidP="00A24F68">
      <w:pPr>
        <w:jc w:val="both"/>
        <w:rPr>
          <w:u w:val="single"/>
        </w:rPr>
      </w:pPr>
    </w:p>
    <w:p w14:paraId="6C17FA11" w14:textId="09560CE2" w:rsidR="00A24F68" w:rsidRDefault="00A24F68" w:rsidP="00A24F68">
      <w:pPr>
        <w:jc w:val="both"/>
      </w:pPr>
      <w:r>
        <w:t xml:space="preserve">The </w:t>
      </w:r>
      <w:r w:rsidR="005E1E98">
        <w:t>spin</w:t>
      </w:r>
      <w:ins w:id="110" w:author="Tiannan Yang" w:date="2016-07-19T00:00:00Z">
        <w:r w:rsidR="00817670">
          <w:t>-orbit</w:t>
        </w:r>
      </w:ins>
      <w:r w:rsidR="005E1E98">
        <w:t xml:space="preserve"> torque</w:t>
      </w:r>
      <w:del w:id="111" w:author="Tiannan Yang" w:date="2016-07-19T00:00:00Z">
        <w:r w:rsidDel="00817670">
          <w:delText xml:space="preserve"> </w:delText>
        </w:r>
      </w:del>
      <w:ins w:id="112" w:author="Tiannan Yang" w:date="2016-07-19T00:00:00Z">
        <w:r w:rsidR="00817670">
          <w:t xml:space="preserve"> and </w:t>
        </w:r>
        <w:r w:rsidR="00817670" w:rsidRPr="009716F8">
          <w:t xml:space="preserve">Slonczewski </w:t>
        </w:r>
        <w:r w:rsidR="00817670">
          <w:t xml:space="preserve">spin-transfer torque </w:t>
        </w:r>
      </w:ins>
      <w:del w:id="113" w:author="Tiannan Yang" w:date="2016-07-19T00:01:00Z">
        <w:r w:rsidDel="00817670">
          <w:delText xml:space="preserve">is </w:delText>
        </w:r>
      </w:del>
      <w:ins w:id="114" w:author="Tiannan Yang" w:date="2016-07-19T00:01:00Z">
        <w:r w:rsidR="00817670">
          <w:t xml:space="preserve">are </w:t>
        </w:r>
      </w:ins>
      <w:r>
        <w:t>given by</w:t>
      </w:r>
    </w:p>
    <w:p w14:paraId="6D23FFBA" w14:textId="6CE200B0" w:rsidR="002A3CD3" w:rsidRDefault="00664FD3" w:rsidP="002A3CD3">
      <w:pPr>
        <w:jc w:val="right"/>
      </w:pPr>
      <w:r w:rsidRPr="00AF6A0B">
        <w:rPr>
          <w:position w:val="-24"/>
        </w:rPr>
        <w:object w:dxaOrig="4020" w:dyaOrig="620" w14:anchorId="379D5536">
          <v:shape id="_x0000_i1075" type="#_x0000_t75" style="width:201pt;height:30.75pt" o:ole="">
            <v:imagedata r:id="rId117" o:title=""/>
          </v:shape>
          <o:OLEObject Type="Embed" ProgID="Equation.DSMT4" ShapeID="_x0000_i1075" DrawAspect="Content" ObjectID="_1530393616" r:id="rId118"/>
        </w:object>
      </w:r>
      <w:r w:rsidR="002A3CD3">
        <w:t xml:space="preserve">                                     (</w:t>
      </w:r>
      <w:r w:rsidR="00A3277C">
        <w:t>20</w:t>
      </w:r>
      <w:r w:rsidR="002A3CD3">
        <w:t>)</w:t>
      </w:r>
    </w:p>
    <w:p w14:paraId="1E38E291" w14:textId="6AB60566" w:rsidR="00C52D05" w:rsidRDefault="00395799" w:rsidP="00A24F68">
      <w:pPr>
        <w:jc w:val="both"/>
        <w:rPr>
          <w:ins w:id="115" w:author="Tiannan Yang" w:date="2016-07-18T23:18:00Z"/>
        </w:rPr>
      </w:pPr>
      <w:r>
        <w:t xml:space="preserve">where </w:t>
      </w:r>
      <w:r w:rsidR="00664FD3" w:rsidRPr="0095235B">
        <w:rPr>
          <w:position w:val="-12"/>
        </w:rPr>
        <w:object w:dxaOrig="380" w:dyaOrig="360" w14:anchorId="665A8C7A">
          <v:shape id="_x0000_i1076" type="#_x0000_t75" style="width:18.75pt;height:18pt" o:ole="">
            <v:imagedata r:id="rId119" o:title=""/>
          </v:shape>
          <o:OLEObject Type="Embed" ProgID="Equation.DSMT4" ShapeID="_x0000_i1076" DrawAspect="Content" ObjectID="_1530393617" r:id="rId120"/>
        </w:object>
      </w:r>
      <w:r>
        <w:t xml:space="preserve"> is the </w:t>
      </w:r>
      <w:r w:rsidR="000B11D7">
        <w:t>normalized fixed-</w:t>
      </w:r>
      <w:r>
        <w:t>layer</w:t>
      </w:r>
      <w:r w:rsidR="000B11D7">
        <w:t xml:space="preserve"> magnetization</w:t>
      </w:r>
      <w:r w:rsidR="00B61E75">
        <w:t xml:space="preserve"> in the case of spin-transfer torque, </w:t>
      </w:r>
      <w:r w:rsidR="002B1DAF">
        <w:t>while represents the direction</w:t>
      </w:r>
      <w:r w:rsidR="00B61E75">
        <w:t xml:space="preserve"> of spin current generated through Spin Hall Effect</w:t>
      </w:r>
      <w:r w:rsidR="002B1DAF">
        <w:t>;</w:t>
      </w:r>
      <w:r w:rsidR="009716F8">
        <w:t xml:space="preserve"> and </w:t>
      </w:r>
      <w:r w:rsidR="002B1DAF">
        <w:t>the pre-factor</w:t>
      </w:r>
      <w:r w:rsidR="00664FD3" w:rsidRPr="0095235B">
        <w:rPr>
          <w:position w:val="-12"/>
        </w:rPr>
        <w:object w:dxaOrig="260" w:dyaOrig="360" w14:anchorId="30E6A69A">
          <v:shape id="_x0000_i1077" type="#_x0000_t75" style="width:13.5pt;height:18pt" o:ole="">
            <v:imagedata r:id="rId121" o:title=""/>
          </v:shape>
          <o:OLEObject Type="Embed" ProgID="Equation.DSMT4" ShapeID="_x0000_i1077" DrawAspect="Content" ObjectID="_1530393618" r:id="rId122"/>
        </w:object>
      </w:r>
      <w:r w:rsidR="009716F8">
        <w:t xml:space="preserve"> depends on the type of the spin torque</w:t>
      </w:r>
      <w:r>
        <w:t>.</w:t>
      </w:r>
      <w:r w:rsidR="009716F8">
        <w:t xml:space="preserve"> </w:t>
      </w:r>
    </w:p>
    <w:p w14:paraId="22F64B77" w14:textId="2D35BD86" w:rsidR="000115F2" w:rsidRDefault="000115F2" w:rsidP="000115F2">
      <w:pPr>
        <w:jc w:val="both"/>
        <w:rPr>
          <w:ins w:id="116" w:author="Tiannan Yang" w:date="2016-07-18T23:55:00Z"/>
        </w:rPr>
      </w:pPr>
      <w:ins w:id="117" w:author="Tiannan Yang" w:date="2016-07-18T23:55:00Z">
        <w:r>
          <w:t>For spin-orbit torque</w:t>
        </w:r>
        <w:r>
          <w:fldChar w:fldCharType="begin" w:fldLock="1"/>
        </w:r>
      </w:ins>
      <w:r w:rsidR="00817670">
        <w:instrText>ADDIN CSL_CITATION { "citationItems" : [ { "id" : "ITEM-1", "itemData" : { "DOI" : "10.1063/1.4808092", "ISSN" : "00036951", "abstract" : "The magnetization switching of a thin ferromagnetic layer placed on top of a heavy metal (such as Pt, Ta or W) driven by an in-plane current has been observed in recent experiments. The magnetization dynamics of these processes is studied in a full micromagnetic framework which takes into account the transfer-torque from spin Hall effect due to the spin-orbit coupling. Simulations indicate that the reversal occurs via nucleation of complex magnetization patterns. In particular, magnetic bubbles appear during the reversal of the magnetization in the perpendicular configuration while for the in-plane configuration, nucleation of vortexes are observed.", "author" : [ { "dropping-particle" : "", "family" : "Finocchio", "given" : "G.", "non-dropping-particle" : "", "parse-names" : false, "suffix" : "" }, { "dropping-particle" : "", "family" : "Carpentieri", "given" : "M.", "non-dropping-particle" : "", "parse-names" : false, "suffix" : "" }, { "dropping-particle" : "", "family" : "Martinez", "given" : "E.", "non-dropping-particle" : "", "parse-names" : false, "suffix" : "" }, { "dropping-particle" : "", "family" : "Azzerboni", "given" : "B.", "non-dropping-particle" : "", "parse-names" : false, "suffix" : "" } ], "container-title" : "Applied Physics Letters", "id" : "ITEM-1", "issue" : "21", "issued" : { "date-parts" : [ [ "2013" ] ] }, "title" : "Switching of a single ferromagnetic layer driven by spin Hall effect", "type" : "article-journal", "volume" : "102" }, "uris" : [ "http://www.mendeley.com/documents/?uuid=ed310a50-3fb7-4111-9a32-c6f54cd5bb5a" ] } ], "mendeley" : { "formattedCitation" : "[10]", "plainTextFormattedCitation" : "[10]", "previouslyFormattedCitation" : "[12]" }, "properties" : { "noteIndex" : 0 }, "schema" : "https://github.com/citation-style-language/schema/raw/master/csl-citation.json" }</w:instrText>
      </w:r>
      <w:ins w:id="118" w:author="Tiannan Yang" w:date="2016-07-18T23:55:00Z">
        <w:r>
          <w:fldChar w:fldCharType="separate"/>
        </w:r>
      </w:ins>
      <w:r w:rsidR="00817670" w:rsidRPr="00817670">
        <w:rPr>
          <w:noProof/>
        </w:rPr>
        <w:t>[10]</w:t>
      </w:r>
      <w:ins w:id="119" w:author="Tiannan Yang" w:date="2016-07-18T23:55:00Z">
        <w:r>
          <w:fldChar w:fldCharType="end"/>
        </w:r>
        <w:r>
          <w:t>,</w:t>
        </w:r>
      </w:ins>
    </w:p>
    <w:p w14:paraId="5DB9EBBF" w14:textId="752AF721" w:rsidR="000115F2" w:rsidRDefault="000115F2" w:rsidP="000115F2">
      <w:pPr>
        <w:jc w:val="right"/>
        <w:rPr>
          <w:ins w:id="120" w:author="Tiannan Yang" w:date="2016-07-18T23:55:00Z"/>
        </w:rPr>
      </w:pPr>
      <w:ins w:id="121" w:author="Tiannan Yang" w:date="2016-07-18T23:55:00Z">
        <w:r w:rsidRPr="00395799">
          <w:rPr>
            <w:position w:val="-30"/>
          </w:rPr>
          <w:object w:dxaOrig="1280" w:dyaOrig="680" w14:anchorId="7B418311">
            <v:shape id="_x0000_i1078" type="#_x0000_t75" style="width:63.75pt;height:33pt" o:ole="">
              <v:imagedata r:id="rId123" o:title=""/>
            </v:shape>
            <o:OLEObject Type="Embed" ProgID="Equation.DSMT4" ShapeID="_x0000_i1078" DrawAspect="Content" ObjectID="_1530393619" r:id="rId124"/>
          </w:object>
        </w:r>
      </w:ins>
      <w:ins w:id="122" w:author="Tiannan Yang" w:date="2016-07-18T23:55:00Z">
        <w:r>
          <w:t xml:space="preserve">                                                           (2</w:t>
        </w:r>
      </w:ins>
      <w:ins w:id="123" w:author="Tiannan Yang" w:date="2016-07-18T23:59:00Z">
        <w:r w:rsidR="00817670">
          <w:t>1</w:t>
        </w:r>
      </w:ins>
      <w:ins w:id="124" w:author="Tiannan Yang" w:date="2016-07-18T23:55:00Z">
        <w:r>
          <w:t>)</w:t>
        </w:r>
      </w:ins>
    </w:p>
    <w:p w14:paraId="4095DE38" w14:textId="06C64AF5" w:rsidR="000115F2" w:rsidRDefault="000115F2" w:rsidP="000115F2">
      <w:pPr>
        <w:jc w:val="both"/>
        <w:rPr>
          <w:ins w:id="125" w:author="Tiannan Yang" w:date="2016-07-18T23:55:00Z"/>
        </w:rPr>
      </w:pPr>
      <w:ins w:id="126" w:author="Tiannan Yang" w:date="2016-07-18T23:55:00Z">
        <w:r>
          <w:t xml:space="preserve">where </w:t>
        </w:r>
      </w:ins>
      <w:ins w:id="127" w:author="Tiannan Yang" w:date="2016-07-18T23:55:00Z">
        <w:r w:rsidRPr="0095235B">
          <w:rPr>
            <w:position w:val="-12"/>
          </w:rPr>
          <w:object w:dxaOrig="2940" w:dyaOrig="380" w14:anchorId="1B4E12D2">
            <v:shape id="_x0000_i1079" type="#_x0000_t75" style="width:146.25pt;height:18.75pt" o:ole="">
              <v:imagedata r:id="rId125" o:title=""/>
            </v:shape>
            <o:OLEObject Type="Embed" ProgID="Equation.DSMT4" ShapeID="_x0000_i1079" DrawAspect="Content" ObjectID="_1530393620" r:id="rId126"/>
          </w:object>
        </w:r>
      </w:ins>
      <w:ins w:id="128" w:author="Tiannan Yang" w:date="2016-07-18T23:55:00Z">
        <w:r>
          <w:t xml:space="preserve"> is the Bohr magneton, </w:t>
        </w:r>
        <w:r w:rsidRPr="009716F8">
          <w:rPr>
            <w:i/>
          </w:rPr>
          <w:t>J</w:t>
        </w:r>
        <w:r>
          <w:t xml:space="preserve"> is the electric current density, </w:t>
        </w:r>
      </w:ins>
      <w:ins w:id="129" w:author="Tiannan Yang" w:date="2016-07-19T00:22:00Z">
        <w:r w:rsidR="00764547" w:rsidRPr="0095235B">
          <w:rPr>
            <w:position w:val="-12"/>
          </w:rPr>
          <w:object w:dxaOrig="360" w:dyaOrig="360" w14:anchorId="26FA80B2">
            <v:shape id="_x0000_i1768" type="#_x0000_t75" style="width:18pt;height:18pt" o:ole="">
              <v:imagedata r:id="rId127" o:title=""/>
            </v:shape>
            <o:OLEObject Type="Embed" ProgID="Equation.DSMT4" ShapeID="_x0000_i1768" DrawAspect="Content" ObjectID="_1530393621" r:id="rId128"/>
          </w:object>
        </w:r>
        <w:r w:rsidR="00764547">
          <w:t xml:space="preserve"> is the spin Hall angle</w:t>
        </w:r>
        <w:r w:rsidR="00764547">
          <w:t>,</w:t>
        </w:r>
        <w:r w:rsidR="00764547" w:rsidRPr="000A26D6">
          <w:t xml:space="preserve"> </w:t>
        </w:r>
      </w:ins>
      <w:ins w:id="130" w:author="Tiannan Yang" w:date="2016-07-18T23:55:00Z">
        <w:r w:rsidRPr="000A26D6">
          <w:rPr>
            <w:position w:val="-6"/>
          </w:rPr>
          <w:object w:dxaOrig="2580" w:dyaOrig="320" w14:anchorId="1D34CEA5">
            <v:shape id="_x0000_i1080" type="#_x0000_t75" style="width:128.25pt;height:15.75pt" o:ole="">
              <v:imagedata r:id="rId129" o:title=""/>
            </v:shape>
            <o:OLEObject Type="Embed" ProgID="Equation.DSMT4" ShapeID="_x0000_i1080" DrawAspect="Content" ObjectID="_1530393622" r:id="rId130"/>
          </w:object>
        </w:r>
      </w:ins>
      <w:ins w:id="131" w:author="Tiannan Yang" w:date="2016-07-18T23:55:00Z">
        <w:r>
          <w:t xml:space="preserve"> is the elementary charge</w:t>
        </w:r>
      </w:ins>
      <w:ins w:id="132" w:author="Tiannan Yang" w:date="2016-07-19T00:23:00Z">
        <w:r w:rsidR="00764547">
          <w:t>.</w:t>
        </w:r>
      </w:ins>
      <w:ins w:id="133" w:author="Tiannan Yang" w:date="2016-07-18T23:55:00Z">
        <w:r>
          <w:t xml:space="preserve"> </w:t>
        </w:r>
        <w:r w:rsidRPr="009716F8">
          <w:rPr>
            <w:i/>
          </w:rPr>
          <w:t>d</w:t>
        </w:r>
        <w:r>
          <w:t xml:space="preserve"> is the thickness o</w:t>
        </w:r>
        <w:r w:rsidR="00764547">
          <w:t>f the free magnetization layer,</w:t>
        </w:r>
      </w:ins>
      <w:ins w:id="134" w:author="Tiannan Yang" w:date="2016-07-19T00:25:00Z">
        <w:r w:rsidR="00764547">
          <w:t xml:space="preserve"> as defined with the type</w:t>
        </w:r>
      </w:ins>
      <w:bookmarkStart w:id="135" w:name="_GoBack"/>
      <w:bookmarkEnd w:id="135"/>
      <w:ins w:id="136" w:author="Tiannan Yang" w:date="2016-07-19T00:24:00Z">
        <w:r w:rsidR="00764547">
          <w:t xml:space="preserve"> of the system (see Table 2.1)</w:t>
        </w:r>
      </w:ins>
      <w:del w:id="137" w:author="Tiannan Yang" w:date="2016-07-19T00:22:00Z">
        <w:r w:rsidRPr="0095235B" w:rsidDel="00764547">
          <w:fldChar w:fldCharType="begin"/>
        </w:r>
        <w:r w:rsidRPr="0095235B" w:rsidDel="00764547">
          <w:fldChar w:fldCharType="separate"/>
        </w:r>
        <w:r w:rsidRPr="0095235B" w:rsidDel="00764547">
          <w:fldChar w:fldCharType="end"/>
        </w:r>
      </w:del>
      <w:ins w:id="138" w:author="Tiannan Yang" w:date="2016-07-18T23:55:00Z">
        <w:r>
          <w:t>.</w:t>
        </w:r>
      </w:ins>
    </w:p>
    <w:p w14:paraId="1B719E0A" w14:textId="554997B1" w:rsidR="005E1E98" w:rsidRDefault="002A3CD3" w:rsidP="00A24F68">
      <w:pPr>
        <w:jc w:val="both"/>
      </w:pPr>
      <w:r>
        <w:t xml:space="preserve">For </w:t>
      </w:r>
      <w:r w:rsidR="009716F8" w:rsidRPr="009716F8">
        <w:t xml:space="preserve">Slonczewski </w:t>
      </w:r>
      <w:r>
        <w:t>spin-</w:t>
      </w:r>
      <w:r w:rsidR="002F3E58">
        <w:t>transfer</w:t>
      </w:r>
      <w:r>
        <w:t xml:space="preserve"> torque</w:t>
      </w:r>
      <w:r w:rsidR="0070696C">
        <w:fldChar w:fldCharType="begin" w:fldLock="1"/>
      </w:r>
      <w:r w:rsidR="00817670">
        <w:instrText>ADDIN CSL_CITATION { "citationItems" : [ { "id" : "ITEM-1", "itemData" : { "DOI" : "10.1016/0304-8853(96)00062-5", "ISSN" : "03048853", "author" : [ { "dropping-particle" : "", "family" : "Slonczewski", "given" : "J.C.", "non-dropping-particle" : "", "parse-names" : false, "suffix" : "" } ], "container-title" : "Journal of Magnetism and Magnetic Materials", "id" : "ITEM-1", "issue" : "1-2", "issued" : { "date-parts" : [ [ "1996", "6" ] ] }, "page" : "L1-L7", "title" : "Current-driven excitation of magnetic multilayers", "type" : "article-journal", "volume" : "159" }, "uris" : [ "http://www.mendeley.com/documents/?uuid=e69332ad-7644-4a3c-bf6e-ea4154299210" ] } ], "mendeley" : { "formattedCitation" : "[11]", "plainTextFormattedCitation" : "[11]", "previouslyFormattedCitation" : "[10]" }, "properties" : { "noteIndex" : 0 }, "schema" : "https://github.com/citation-style-language/schema/raw/master/csl-citation.json" }</w:instrText>
      </w:r>
      <w:r w:rsidR="0070696C">
        <w:fldChar w:fldCharType="separate"/>
      </w:r>
      <w:r w:rsidR="00817670" w:rsidRPr="00817670">
        <w:rPr>
          <w:noProof/>
        </w:rPr>
        <w:t>[11]</w:t>
      </w:r>
      <w:r w:rsidR="0070696C">
        <w:fldChar w:fldCharType="end"/>
      </w:r>
      <w:r w:rsidR="0070696C">
        <w:fldChar w:fldCharType="begin" w:fldLock="1"/>
      </w:r>
      <w:r w:rsidR="00817670">
        <w:instrText>ADDIN CSL_CITATION { "citationItems" : [ { "id" : "ITEM-1", "itemData" : { "DOI" : "10.1016/j.jmmm.2004.09.126", "ISSN" : "03048853", "abstract" : "Magnetization reversal by spin polarized current flowing perpendicular to a 10 nm Co/6 nm Cu/2.5 nm Co circular nanopillar of 130 nm diameter is studied by means of a micromagnetic model. The spin transfer torque is included as an additional term in the Gilbert equation following the theoretical calculations of Slonczewski. The Ampere field due to the current and the dipolar antiferromagnetic coupling between the Co layers are also taken into account. The simulations reveal a complex switching behavior that involves highly inhomogeneous magnetization configurations with multiple domains. It is also found that the Ampere field plays a crucial role in promoting the switching. In fact, switching would not occur unless this contribution is taken into account. ?? 2004 Elsevier B.V. All rights reserved.", "author" : [ { "dropping-particle" : "", "family" : "Torres", "given" : "L.", "non-dropping-particle" : "", "parse-names" : false, "suffix" : "" }, { "dropping-particle" : "", "family" : "Lopez-Diaz", "given" : "L.", "non-dropping-particle" : "", "parse-names" : false, "suffix" : "" }, { "dropping-particle" : "", "family" : "Martinez", "given" : "E.", "non-dropping-particle" : "", "parse-names" : false, "suffix" : "" }, { "dropping-particle" : "", "family" : "Carpentieri", "given" : "M.", "non-dropping-particle" : "", "parse-names" : false, "suffix" : "" }, { "dropping-particle" : "", "family" : "Finocchio", "given" : "G.", "non-dropping-particle" : "", "parse-names" : false, "suffix" : "" } ], "container-title" : "Journal of Magnetism and Magnetic Materials", "id" : "ITEM-1", "issue" : "SPEC. ISS.", "issued" : { "date-parts" : [ [ "2005" ] ] }, "page" : "381-385", "title" : "Micromagnetic computations of spin polarized current-driven magnetization processes", "type" : "article-journal", "volume" : "286" }, "uris" : [ "http://www.mendeley.com/documents/?uuid=82f5e8e2-6329-4eb4-a95f-63786d9a993d" ] } ], "mendeley" : { "formattedCitation" : "[12]", "plainTextFormattedCitation" : "[12]", "previouslyFormattedCitation" : "[11]" }, "properties" : { "noteIndex" : 0 }, "schema" : "https://github.com/citation-style-language/schema/raw/master/csl-citation.json" }</w:instrText>
      </w:r>
      <w:r w:rsidR="0070696C">
        <w:fldChar w:fldCharType="separate"/>
      </w:r>
      <w:r w:rsidR="00817670" w:rsidRPr="00817670">
        <w:rPr>
          <w:noProof/>
        </w:rPr>
        <w:t>[12]</w:t>
      </w:r>
      <w:r w:rsidR="0070696C">
        <w:fldChar w:fldCharType="end"/>
      </w:r>
      <w:r>
        <w:t>,</w:t>
      </w:r>
    </w:p>
    <w:p w14:paraId="423DACEC" w14:textId="13D0534C" w:rsidR="002F3E58" w:rsidRDefault="00664FD3" w:rsidP="002F3E58">
      <w:pPr>
        <w:jc w:val="right"/>
      </w:pPr>
      <w:r w:rsidRPr="000B11D7">
        <w:rPr>
          <w:position w:val="-38"/>
        </w:rPr>
        <w:object w:dxaOrig="4060" w:dyaOrig="920" w14:anchorId="6F4E99E8">
          <v:shape id="_x0000_i1082" type="#_x0000_t75" style="width:202.5pt;height:45pt" o:ole="">
            <v:imagedata r:id="rId131" o:title=""/>
          </v:shape>
          <o:OLEObject Type="Embed" ProgID="Equation.DSMT4" ShapeID="_x0000_i1082" DrawAspect="Content" ObjectID="_1530393623" r:id="rId132"/>
        </w:object>
      </w:r>
      <w:r w:rsidR="002F3E58">
        <w:t xml:space="preserve">          </w:t>
      </w:r>
      <w:r w:rsidR="009716F8">
        <w:t xml:space="preserve"> </w:t>
      </w:r>
      <w:r w:rsidR="002F3E58">
        <w:t xml:space="preserve">                         (</w:t>
      </w:r>
      <w:del w:id="139" w:author="Tiannan Yang" w:date="2016-07-18T23:59:00Z">
        <w:r w:rsidR="00A3277C" w:rsidDel="00817670">
          <w:delText>21</w:delText>
        </w:r>
      </w:del>
      <w:ins w:id="140" w:author="Tiannan Yang" w:date="2016-07-18T23:59:00Z">
        <w:r w:rsidR="00817670">
          <w:t>22</w:t>
        </w:r>
      </w:ins>
      <w:r w:rsidR="002F3E58">
        <w:t>)</w:t>
      </w:r>
    </w:p>
    <w:p w14:paraId="39DD3D85" w14:textId="60CFA318" w:rsidR="00C52D05" w:rsidRDefault="009716F8" w:rsidP="002F3E58">
      <w:pPr>
        <w:jc w:val="both"/>
        <w:rPr>
          <w:ins w:id="141" w:author="Tiannan Yang" w:date="2016-07-18T23:19:00Z"/>
        </w:rPr>
      </w:pPr>
      <w:r>
        <w:t xml:space="preserve">where </w:t>
      </w:r>
      <w:moveFromRangeStart w:id="142" w:author="Tiannan Yang" w:date="2016-07-18T23:55:00Z" w:name="move456649464"/>
      <w:moveFrom w:id="143" w:author="Tiannan Yang" w:date="2016-07-18T23:55:00Z">
        <w:r w:rsidR="00664FD3" w:rsidRPr="00817670" w:rsidDel="000115F2">
          <w:rPr>
            <w:position w:val="-12"/>
          </w:rPr>
          <w:object w:dxaOrig="2940" w:dyaOrig="380" w14:anchorId="2EA3C088">
            <v:shape id="_x0000_i1083" type="#_x0000_t75" style="width:146.25pt;height:18.75pt" o:ole="">
              <v:imagedata r:id="rId125" o:title=""/>
            </v:shape>
            <o:OLEObject Type="Embed" ProgID="Equation.DSMT4" ShapeID="_x0000_i1083" DrawAspect="Content" ObjectID="_1530393624" r:id="rId133"/>
          </w:object>
        </w:r>
        <w:r w:rsidDel="000115F2">
          <w:t xml:space="preserve"> is the Bohr magneton, </w:t>
        </w:r>
        <w:r w:rsidRPr="009716F8" w:rsidDel="000115F2">
          <w:rPr>
            <w:i/>
          </w:rPr>
          <w:t>J</w:t>
        </w:r>
        <w:r w:rsidDel="000115F2">
          <w:t xml:space="preserve"> is the electric current density, </w:t>
        </w:r>
        <w:r w:rsidR="00664FD3" w:rsidRPr="000A26D6" w:rsidDel="000115F2">
          <w:rPr>
            <w:position w:val="-6"/>
          </w:rPr>
          <w:object w:dxaOrig="2580" w:dyaOrig="320" w14:anchorId="2B3FAC0D">
            <v:shape id="_x0000_i1084" type="#_x0000_t75" style="width:128.25pt;height:15.75pt" o:ole="">
              <v:imagedata r:id="rId129" o:title=""/>
            </v:shape>
            <o:OLEObject Type="Embed" ProgID="Equation.DSMT4" ShapeID="_x0000_i1084" DrawAspect="Content" ObjectID="_1530393625" r:id="rId134"/>
          </w:object>
        </w:r>
        <w:r w:rsidDel="000115F2">
          <w:t xml:space="preserve"> is the ele</w:t>
        </w:r>
        <w:r w:rsidR="000A26D6" w:rsidDel="000115F2">
          <w:t>mentary</w:t>
        </w:r>
        <w:r w:rsidDel="000115F2">
          <w:t xml:space="preserve"> charge, </w:t>
        </w:r>
        <w:r w:rsidRPr="009716F8" w:rsidDel="000115F2">
          <w:rPr>
            <w:i/>
          </w:rPr>
          <w:t>d</w:t>
        </w:r>
        <w:r w:rsidDel="000115F2">
          <w:t xml:space="preserve"> is the thickness of the free magnetization layer, and </w:t>
        </w:r>
      </w:moveFrom>
      <w:moveFromRangeEnd w:id="142"/>
      <w:r w:rsidR="00664FD3" w:rsidRPr="0095235B">
        <w:rPr>
          <w:position w:val="-12"/>
        </w:rPr>
        <w:object w:dxaOrig="360" w:dyaOrig="360" w14:anchorId="2A5E2C15">
          <v:shape id="_x0000_i1085" type="#_x0000_t75" style="width:18pt;height:18pt" o:ole="">
            <v:imagedata r:id="rId135" o:title=""/>
          </v:shape>
          <o:OLEObject Type="Embed" ProgID="Equation.DSMT4" ShapeID="_x0000_i1085" DrawAspect="Content" ObjectID="_1530393626" r:id="rId136"/>
        </w:object>
      </w:r>
      <w:r>
        <w:t xml:space="preserve"> is the </w:t>
      </w:r>
      <w:r w:rsidRPr="009716F8">
        <w:t>spin polarization constant</w:t>
      </w:r>
      <w:r>
        <w:t>.</w:t>
      </w:r>
      <w:del w:id="144" w:author="Tiannan Yang" w:date="2016-07-18T23:59:00Z">
        <w:r w:rsidDel="00817670">
          <w:delText xml:space="preserve"> </w:delText>
        </w:r>
      </w:del>
    </w:p>
    <w:p w14:paraId="434C232B" w14:textId="77777777" w:rsidR="00C52D05" w:rsidRDefault="00C52D05" w:rsidP="002F3E58">
      <w:pPr>
        <w:jc w:val="both"/>
        <w:rPr>
          <w:ins w:id="145" w:author="Tiannan Yang" w:date="2016-07-18T23:18:00Z"/>
        </w:rPr>
      </w:pPr>
    </w:p>
    <w:p w14:paraId="07F97BAB" w14:textId="6C31433C" w:rsidR="002F3E58" w:rsidDel="000115F2" w:rsidRDefault="002F3E58" w:rsidP="002F3E58">
      <w:pPr>
        <w:jc w:val="both"/>
        <w:rPr>
          <w:del w:id="146" w:author="Tiannan Yang" w:date="2016-07-18T23:55:00Z"/>
        </w:rPr>
      </w:pPr>
      <w:del w:id="147" w:author="Tiannan Yang" w:date="2016-07-18T23:55:00Z">
        <w:r w:rsidDel="000115F2">
          <w:delText>For spin-orbit torque</w:delText>
        </w:r>
        <w:r w:rsidR="000A26D6" w:rsidDel="000115F2">
          <w:fldChar w:fldCharType="begin" w:fldLock="1"/>
        </w:r>
        <w:r w:rsidR="00585BAF" w:rsidRPr="000115F2" w:rsidDel="000115F2">
          <w:delInstrText>ADDIN CSL_CITATION { "citationItems" : [ { "id" : "ITEM-1", "itemData" : { "DOI" : "10.1063/1.4808092", "ISSN" : "00036951", "abstract" : "The magnetization switching of a thin ferromagnetic layer placed on top of a heavy metal (such as Pt, Ta or W) driven by an in-plane current has been observed in recent experiments. The magnetization dynamics of these processes is studied in a full micromagnetic framework which takes into account the transfer-torque from spin Hall effect due to the spin-orbit coupling. Simulations indicate that the reversal occurs via nucleation of complex magnetization patterns. In particular, magnetic bubbles appear during the reversal of the magnetization in the perpendicular configuration while for the in-plane configuration, nucleation of vortexes are observed.", "author" : [ { "dropping-particle" : "", "family" : "Finocchio", "given" : "G.", "non-dropping-particle" : "", "parse-names" : false, "suffix" : "" }, { "dropping-particle" : "", "family" : "Carpentieri", "given" : "M.", "non-dropping-particle" : "", "parse-names" : false, "suffix" : "" }, { "dropping-particle" : "", "family" : "Martinez", "given" : "E.", "non-dropping-particle" : "", "parse-names" : false, "suffix" : "" }, { "dropping-particle" : "", "family" : "Azzerboni", "given" : "B.", "non-dropping-particle" : "", "parse-names" : false, "suffix" : "" } ], "container-title" : "Applied Physics Letters", "id" : "ITEM-1", "issue" : "21", "issued" : { "date-parts" : [ [ "2013" ] ] }, "title" : "Switching of a single ferromagnetic layer driven by spin Hall effect", "type" : "article-journal", "volume" : "102" }, "uris" : [ "http://www.mendeley.com/documents/?uuid=ed310a50-3fb7-4111-9a32-c6f54cd5bb5a" ] } ], "mendeley" : { "formattedCitation" : "[12]", "plainTextFormattedCitation" : "[12]", "previouslyFormattedCitation" : "[11]" }, "properties" : { "noteIndex" : 0 }, "schema" : "https://github.com/citation-style-language/schema/raw/master/csl-citation.json" }</w:delInstrText>
        </w:r>
        <w:r w:rsidR="000A26D6" w:rsidDel="000115F2">
          <w:fldChar w:fldCharType="separate"/>
        </w:r>
        <w:r w:rsidR="00585BAF" w:rsidRPr="000115F2" w:rsidDel="000115F2">
          <w:rPr>
            <w:noProof/>
          </w:rPr>
          <w:delText>[12]</w:delText>
        </w:r>
        <w:r w:rsidR="000A26D6" w:rsidDel="000115F2">
          <w:fldChar w:fldCharType="end"/>
        </w:r>
        <w:r w:rsidDel="000115F2">
          <w:delText>,</w:delText>
        </w:r>
      </w:del>
    </w:p>
    <w:p w14:paraId="090A06F2" w14:textId="0D56342B" w:rsidR="002F3E58" w:rsidDel="000115F2" w:rsidRDefault="00664FD3" w:rsidP="002F3E58">
      <w:pPr>
        <w:jc w:val="right"/>
        <w:rPr>
          <w:del w:id="148" w:author="Tiannan Yang" w:date="2016-07-18T23:55:00Z"/>
        </w:rPr>
      </w:pPr>
      <w:del w:id="149" w:author="Tiannan Yang" w:date="2016-07-18T23:55:00Z">
        <w:r w:rsidRPr="00395799" w:rsidDel="000115F2">
          <w:rPr>
            <w:position w:val="-30"/>
          </w:rPr>
          <w:object w:dxaOrig="1280" w:dyaOrig="680" w14:anchorId="0135BAD7">
            <v:shape id="_x0000_i1086" type="#_x0000_t75" style="width:63.75pt;height:33pt" o:ole="">
              <v:imagedata r:id="rId123" o:title=""/>
            </v:shape>
            <o:OLEObject Type="Embed" ProgID="Equation.DSMT4" ShapeID="_x0000_i1086" DrawAspect="Content" ObjectID="_1530393627" r:id="rId137"/>
          </w:object>
        </w:r>
        <w:r w:rsidR="002F3E58" w:rsidDel="000115F2">
          <w:delText xml:space="preserve">                  </w:delText>
        </w:r>
        <w:r w:rsidR="00AF6A0B" w:rsidDel="000115F2">
          <w:delText xml:space="preserve">  </w:delText>
        </w:r>
        <w:r w:rsidR="002F3E58" w:rsidDel="000115F2">
          <w:delText xml:space="preserve">                                       (</w:delText>
        </w:r>
        <w:r w:rsidR="00427B27" w:rsidDel="000115F2">
          <w:delText>2</w:delText>
        </w:r>
        <w:r w:rsidR="00A3277C" w:rsidDel="000115F2">
          <w:delText>2</w:delText>
        </w:r>
        <w:r w:rsidR="002F3E58" w:rsidDel="000115F2">
          <w:delText>)</w:delText>
        </w:r>
      </w:del>
    </w:p>
    <w:p w14:paraId="14E902A1" w14:textId="0AE427D3" w:rsidR="000B11D7" w:rsidDel="000115F2" w:rsidRDefault="000B11D7" w:rsidP="000B11D7">
      <w:pPr>
        <w:jc w:val="both"/>
        <w:rPr>
          <w:del w:id="150" w:author="Tiannan Yang" w:date="2016-07-18T23:55:00Z"/>
        </w:rPr>
      </w:pPr>
      <w:del w:id="151" w:author="Tiannan Yang" w:date="2016-07-18T23:55:00Z">
        <w:r w:rsidDel="000115F2">
          <w:delText xml:space="preserve">where </w:delText>
        </w:r>
      </w:del>
      <w:moveToRangeStart w:id="152" w:author="Tiannan Yang" w:date="2016-07-18T23:55:00Z" w:name="move456649464"/>
      <w:moveTo w:id="153" w:author="Tiannan Yang" w:date="2016-07-18T23:55:00Z">
        <w:del w:id="154" w:author="Tiannan Yang" w:date="2016-07-18T23:55:00Z">
          <w:r w:rsidR="000115F2" w:rsidRPr="0095235B" w:rsidDel="000115F2">
            <w:rPr>
              <w:position w:val="-12"/>
            </w:rPr>
            <w:object w:dxaOrig="2940" w:dyaOrig="380" w14:anchorId="22CC63D0">
              <v:shape id="_x0000_i1087" type="#_x0000_t75" style="width:146.25pt;height:18.75pt" o:ole="">
                <v:imagedata r:id="rId125" o:title=""/>
              </v:shape>
              <o:OLEObject Type="Embed" ProgID="Equation.DSMT4" ShapeID="_x0000_i1087" DrawAspect="Content" ObjectID="_1530393628" r:id="rId138"/>
            </w:object>
          </w:r>
          <w:r w:rsidR="000115F2" w:rsidDel="000115F2">
            <w:delText xml:space="preserve"> is the Bohr magneton, </w:delText>
          </w:r>
          <w:r w:rsidR="000115F2" w:rsidRPr="009716F8" w:rsidDel="000115F2">
            <w:rPr>
              <w:i/>
            </w:rPr>
            <w:delText>J</w:delText>
          </w:r>
          <w:r w:rsidR="000115F2" w:rsidDel="000115F2">
            <w:delText xml:space="preserve"> is the electric current density, </w:delText>
          </w:r>
          <w:r w:rsidR="000115F2" w:rsidRPr="000A26D6" w:rsidDel="000115F2">
            <w:rPr>
              <w:position w:val="-6"/>
            </w:rPr>
            <w:object w:dxaOrig="2580" w:dyaOrig="320" w14:anchorId="161DEC85">
              <v:shape id="_x0000_i1088" type="#_x0000_t75" style="width:128.25pt;height:15.75pt" o:ole="">
                <v:imagedata r:id="rId129" o:title=""/>
              </v:shape>
              <o:OLEObject Type="Embed" ProgID="Equation.DSMT4" ShapeID="_x0000_i1088" DrawAspect="Content" ObjectID="_1530393629" r:id="rId139"/>
            </w:object>
          </w:r>
          <w:r w:rsidR="000115F2" w:rsidDel="000115F2">
            <w:delText xml:space="preserve"> is the elementary charge, </w:delText>
          </w:r>
          <w:r w:rsidR="000115F2" w:rsidRPr="009716F8" w:rsidDel="000115F2">
            <w:rPr>
              <w:i/>
            </w:rPr>
            <w:delText>d</w:delText>
          </w:r>
          <w:r w:rsidR="000115F2" w:rsidDel="000115F2">
            <w:delText xml:space="preserve"> is the thickness of the free magnetization layer, and </w:delText>
          </w:r>
        </w:del>
      </w:moveTo>
      <w:moveToRangeEnd w:id="152"/>
      <w:del w:id="155" w:author="Tiannan Yang" w:date="2016-07-18T23:55:00Z">
        <w:r w:rsidR="00664FD3" w:rsidRPr="0095235B" w:rsidDel="000115F2">
          <w:rPr>
            <w:position w:val="-12"/>
          </w:rPr>
          <w:object w:dxaOrig="360" w:dyaOrig="360" w14:anchorId="0975C71C">
            <v:shape id="_x0000_i1089" type="#_x0000_t75" style="width:18pt;height:18pt" o:ole="">
              <v:imagedata r:id="rId127" o:title=""/>
            </v:shape>
            <o:OLEObject Type="Embed" ProgID="Equation.DSMT4" ShapeID="_x0000_i1089" DrawAspect="Content" ObjectID="_1530393630" r:id="rId140"/>
          </w:object>
        </w:r>
        <w:r w:rsidDel="000115F2">
          <w:delText xml:space="preserve"> is the sp</w:delText>
        </w:r>
        <w:r w:rsidR="00BA6853" w:rsidDel="000115F2">
          <w:delText xml:space="preserve">in </w:delText>
        </w:r>
        <w:r w:rsidDel="000115F2">
          <w:delText>Hall angle.</w:delText>
        </w:r>
      </w:del>
    </w:p>
    <w:p w14:paraId="5344E05B" w14:textId="47BED68F" w:rsidR="002A3CD3" w:rsidDel="000115F2" w:rsidRDefault="002A3CD3" w:rsidP="00A24F68">
      <w:pPr>
        <w:jc w:val="both"/>
        <w:rPr>
          <w:del w:id="156" w:author="Tiannan Yang" w:date="2016-07-18T23:55:00Z"/>
        </w:rPr>
      </w:pPr>
    </w:p>
    <w:p w14:paraId="6EE13F35" w14:textId="313001A8" w:rsidR="00A24F68" w:rsidRDefault="00856CD1" w:rsidP="00A24F68">
      <w:pPr>
        <w:jc w:val="both"/>
      </w:pPr>
      <w:r>
        <w:t xml:space="preserve">The effective field corresponding to </w:t>
      </w:r>
      <w:del w:id="157" w:author="Tiannan Yang" w:date="2016-07-18T23:55:00Z">
        <w:r w:rsidDel="000115F2">
          <w:delText xml:space="preserve">a </w:delText>
        </w:r>
      </w:del>
      <w:r>
        <w:t>spin</w:t>
      </w:r>
      <w:del w:id="158" w:author="Tiannan Yang" w:date="2016-07-18T23:55:00Z">
        <w:r w:rsidDel="000115F2">
          <w:delText xml:space="preserve"> </w:delText>
        </w:r>
      </w:del>
      <w:ins w:id="159" w:author="Tiannan Yang" w:date="2016-07-18T23:55:00Z">
        <w:r w:rsidR="000115F2">
          <w:t>-</w:t>
        </w:r>
      </w:ins>
      <w:ins w:id="160" w:author="Tiannan Yang" w:date="2016-07-18T23:51:00Z">
        <w:r w:rsidR="002F3719">
          <w:t>o</w:t>
        </w:r>
      </w:ins>
      <w:ins w:id="161" w:author="Tiannan Yang" w:date="2016-07-18T23:52:00Z">
        <w:r w:rsidR="002F3719">
          <w:t xml:space="preserve">rbit </w:t>
        </w:r>
      </w:ins>
      <w:r>
        <w:t>torque</w:t>
      </w:r>
      <w:r w:rsidR="002A3CD3">
        <w:t xml:space="preserve"> </w:t>
      </w:r>
      <w:ins w:id="162" w:author="Tiannan Yang" w:date="2016-07-18T23:52:00Z">
        <w:r w:rsidR="002F3719">
          <w:t xml:space="preserve">or </w:t>
        </w:r>
      </w:ins>
      <w:del w:id="163" w:author="Tiannan Yang" w:date="2016-07-18T23:54:00Z">
        <w:r w:rsidR="002A3CD3" w:rsidDel="000115F2">
          <w:delText>is</w:delText>
        </w:r>
        <w:r w:rsidR="00C9459F" w:rsidDel="000115F2">
          <w:delText xml:space="preserve"> </w:delText>
        </w:r>
      </w:del>
      <w:ins w:id="164" w:author="Tiannan Yang" w:date="2016-07-18T23:52:00Z">
        <w:r w:rsidR="002F3719" w:rsidRPr="009716F8">
          <w:t xml:space="preserve">Slonczewski </w:t>
        </w:r>
        <w:r w:rsidR="002F3719">
          <w:t xml:space="preserve">spin-transfer torque is </w:t>
        </w:r>
      </w:ins>
      <w:r w:rsidR="00C9459F">
        <w:t>given by</w:t>
      </w:r>
    </w:p>
    <w:p w14:paraId="0202A8BD" w14:textId="5BDD7C30" w:rsidR="002A3CD3" w:rsidRDefault="00664FD3" w:rsidP="002A3CD3">
      <w:pPr>
        <w:jc w:val="right"/>
      </w:pPr>
      <w:r w:rsidRPr="00395799">
        <w:rPr>
          <w:position w:val="-30"/>
        </w:rPr>
        <w:object w:dxaOrig="1880" w:dyaOrig="680" w14:anchorId="6CDBCEF7">
          <v:shape id="_x0000_i1090" type="#_x0000_t75" style="width:95.25pt;height:33pt" o:ole="">
            <v:imagedata r:id="rId141" o:title=""/>
          </v:shape>
          <o:OLEObject Type="Embed" ProgID="Equation.DSMT4" ShapeID="_x0000_i1090" DrawAspect="Content" ObjectID="_1530393631" r:id="rId142"/>
        </w:object>
      </w:r>
      <w:r w:rsidR="002A3CD3">
        <w:t xml:space="preserve">                                                      (</w:t>
      </w:r>
      <w:r w:rsidR="00427B27">
        <w:t>2</w:t>
      </w:r>
      <w:r w:rsidR="00A3277C">
        <w:t>3</w:t>
      </w:r>
      <w:r w:rsidR="002A3CD3">
        <w:t>)</w:t>
      </w:r>
    </w:p>
    <w:p w14:paraId="6B8959D2" w14:textId="77777777" w:rsidR="00F4237E" w:rsidRDefault="00F4237E" w:rsidP="002F3719">
      <w:pPr>
        <w:jc w:val="both"/>
        <w:rPr>
          <w:ins w:id="165" w:author="Tiannan Yang" w:date="2016-07-19T00:11:00Z"/>
        </w:rPr>
      </w:pPr>
    </w:p>
    <w:p w14:paraId="4252E931" w14:textId="121FDDB6" w:rsidR="002F3719" w:rsidRDefault="00817670" w:rsidP="002F3719">
      <w:pPr>
        <w:jc w:val="both"/>
        <w:rPr>
          <w:ins w:id="166" w:author="Tiannan Yang" w:date="2016-07-18T23:54:00Z"/>
        </w:rPr>
      </w:pPr>
      <w:ins w:id="167" w:author="Tiannan Yang" w:date="2016-07-18T23:57:00Z">
        <w:r>
          <w:t xml:space="preserve">The </w:t>
        </w:r>
      </w:ins>
      <w:ins w:id="168" w:author="Tiannan Yang" w:date="2016-07-18T23:43:00Z">
        <w:r>
          <w:t>Zhang-Li spin-transfer torque</w:t>
        </w:r>
      </w:ins>
      <w:ins w:id="169" w:author="Tiannan Yang" w:date="2016-07-18T23:57:00Z">
        <w:r>
          <w:t xml:space="preserve"> is given by</w:t>
        </w:r>
      </w:ins>
      <w:ins w:id="170" w:author="Tiannan Yang" w:date="2016-07-18T23:58:00Z">
        <w:r>
          <w:fldChar w:fldCharType="begin" w:fldLock="1"/>
        </w:r>
      </w:ins>
      <w:r>
        <w:instrText>ADDIN CSL_CITATION { "citationItems" : [ { "id" : "ITEM-1", "itemData" : { "DOI" : "10.1103/PhysRevLett.93.127204", "ISBN" : "0031-9007", "ISSN" : "00319007", "PMID" : "15447304", "abstract" : "The mutual dependence of spin-dependent conduction and magnetization dynamics of ferromagnets provides the key mechanisms in various spin-dependent phenomena. We compute the response of the conduction electron spins in a spatial and time varying magnetization M(r,t) in the time-dependent semiclassical transport theory. We show that the induced nonequilibrium conduction spin density in turn generates four spin torques acting on the magnetization-with each torque playing a different role in magnetization dynamics. By comparing with recent theoretical models, we find that one of these torques which has not been previously identified is crucial to consistently interpreting experimental data on domain wall motion.", "author" : [ { "dropping-particle" : "", "family" : "Zhang", "given" : "S.", "non-dropping-particle" : "", "parse-names" : false, "suffix" : "" }, { "dropping-particle" : "", "family" : "Li", "given" : "Z.", "non-dropping-particle" : "", "parse-names" : false, "suffix" : "" } ], "container-title" : "Physical Review Letters", "id" : "ITEM-1", "issue" : "12", "issued" : { "date-parts" : [ [ "2004" ] ] }, "page" : "1-4", "title" : "Roles of nonequilibrium conduction electrons on the magnetization dynamics of ferromagnets", "type" : "article-journal", "volume" : "93" }, "uris" : [ "http://www.mendeley.com/documents/?uuid=13aba607-2ec6-4699-a4ea-800ae047409d" ] } ], "mendeley" : { "formattedCitation" : "[13]", "plainTextFormattedCitation" : "[13]" }, "properties" : { "noteIndex" : 0 }, "schema" : "https://github.com/citation-style-language/schema/raw/master/csl-citation.json" }</w:instrText>
      </w:r>
      <w:r>
        <w:fldChar w:fldCharType="separate"/>
      </w:r>
      <w:r w:rsidRPr="00817670">
        <w:rPr>
          <w:noProof/>
        </w:rPr>
        <w:t>[13]</w:t>
      </w:r>
      <w:ins w:id="171" w:author="Tiannan Yang" w:date="2016-07-18T23:58:00Z">
        <w:r>
          <w:fldChar w:fldCharType="end"/>
        </w:r>
      </w:ins>
      <w:ins w:id="172" w:author="Tiannan Yang" w:date="2016-07-18T23:51:00Z">
        <w:r w:rsidR="002F3719">
          <w:t xml:space="preserve"> </w:t>
        </w:r>
      </w:ins>
    </w:p>
    <w:p w14:paraId="52442326" w14:textId="6BEB3B3A" w:rsidR="000115F2" w:rsidRDefault="00F4237E" w:rsidP="000115F2">
      <w:pPr>
        <w:jc w:val="right"/>
        <w:rPr>
          <w:ins w:id="173" w:author="Tiannan Yang" w:date="2016-07-18T23:54:00Z"/>
        </w:rPr>
      </w:pPr>
      <w:ins w:id="174" w:author="Tiannan Yang" w:date="2016-07-18T23:54:00Z">
        <w:r w:rsidRPr="00817670">
          <w:rPr>
            <w:position w:val="-38"/>
            <w:rPrChange w:id="175" w:author="Tiannan Yang" w:date="2016-07-19T00:03:00Z">
              <w:rPr>
                <w:position w:val="-38"/>
              </w:rPr>
            </w:rPrChange>
          </w:rPr>
          <w:object w:dxaOrig="7520" w:dyaOrig="760" w14:anchorId="5DD91B85">
            <v:shape id="_x0000_i1747" type="#_x0000_t75" style="width:375.75pt;height:37.5pt" o:ole="">
              <v:imagedata r:id="rId143" o:title=""/>
            </v:shape>
            <o:OLEObject Type="Embed" ProgID="Equation.DSMT4" ShapeID="_x0000_i1747" DrawAspect="Content" ObjectID="_1530393632" r:id="rId144"/>
          </w:object>
        </w:r>
      </w:ins>
      <w:ins w:id="176" w:author="Tiannan Yang" w:date="2016-07-18T23:54:00Z">
        <w:r w:rsidR="000115F2">
          <w:t xml:space="preserve">        (24)</w:t>
        </w:r>
      </w:ins>
    </w:p>
    <w:p w14:paraId="12D34CC0" w14:textId="0DB69A99" w:rsidR="002F3719" w:rsidRDefault="002F3719" w:rsidP="002F3719">
      <w:pPr>
        <w:jc w:val="both"/>
        <w:rPr>
          <w:ins w:id="177" w:author="Tiannan Yang" w:date="2016-07-18T23:43:00Z"/>
        </w:rPr>
      </w:pPr>
      <w:ins w:id="178" w:author="Tiannan Yang" w:date="2016-07-18T23:43:00Z">
        <w:r>
          <w:t xml:space="preserve">where </w:t>
        </w:r>
      </w:ins>
      <w:ins w:id="179" w:author="Tiannan Yang" w:date="2016-07-19T00:11:00Z">
        <w:r w:rsidR="00F4237E" w:rsidRPr="00A96A47">
          <w:rPr>
            <w:position w:val="-10"/>
          </w:rPr>
          <w:object w:dxaOrig="200" w:dyaOrig="320" w14:anchorId="7F44CB69">
            <v:shape id="_x0000_i1745" type="#_x0000_t75" style="width:9.75pt;height:15.75pt" o:ole="">
              <v:imagedata r:id="rId145" o:title=""/>
            </v:shape>
            <o:OLEObject Type="Embed" ProgID="Equation.DSMT4" ShapeID="_x0000_i1745" DrawAspect="Content" ObjectID="_1530393633" r:id="rId146"/>
          </w:object>
        </w:r>
      </w:ins>
      <w:del w:id="180" w:author="Tiannan Yang" w:date="2016-07-19T00:10:00Z">
        <w:r w:rsidRPr="0095235B" w:rsidDel="00F4237E">
          <w:fldChar w:fldCharType="begin"/>
        </w:r>
        <w:r w:rsidR="00F4237E" w:rsidRPr="0095235B" w:rsidDel="00F4237E">
          <w:fldChar w:fldCharType="separate"/>
        </w:r>
        <w:r w:rsidRPr="0095235B" w:rsidDel="00F4237E">
          <w:fldChar w:fldCharType="end"/>
        </w:r>
      </w:del>
      <w:ins w:id="181" w:author="Tiannan Yang" w:date="2016-07-18T23:43:00Z">
        <w:r>
          <w:t xml:space="preserve"> is the </w:t>
        </w:r>
      </w:ins>
      <w:ins w:id="182" w:author="Tiannan Yang" w:date="2016-07-19T00:11:00Z">
        <w:r w:rsidR="00F4237E" w:rsidRPr="00F4237E">
          <w:t>degree of non-adiabaticity</w:t>
        </w:r>
      </w:ins>
      <w:ins w:id="183" w:author="Tiannan Yang" w:date="2016-07-18T23:43:00Z">
        <w:r>
          <w:t>.</w:t>
        </w:r>
      </w:ins>
    </w:p>
    <w:p w14:paraId="4F34209E" w14:textId="77777777" w:rsidR="002F3719" w:rsidRDefault="002F3719" w:rsidP="002F3719">
      <w:pPr>
        <w:jc w:val="both"/>
        <w:rPr>
          <w:ins w:id="184" w:author="Tiannan Yang" w:date="2016-07-18T23:43:00Z"/>
        </w:rPr>
      </w:pPr>
    </w:p>
    <w:p w14:paraId="1DD42717" w14:textId="039498FD" w:rsidR="002F3719" w:rsidRDefault="002F3719" w:rsidP="002F3719">
      <w:pPr>
        <w:jc w:val="both"/>
        <w:rPr>
          <w:ins w:id="185" w:author="Tiannan Yang" w:date="2016-07-18T23:43:00Z"/>
        </w:rPr>
      </w:pPr>
      <w:ins w:id="186" w:author="Tiannan Yang" w:date="2016-07-18T23:43:00Z">
        <w:r>
          <w:t xml:space="preserve">The effective field corresponding to a </w:t>
        </w:r>
      </w:ins>
      <w:ins w:id="187" w:author="Tiannan Yang" w:date="2016-07-18T23:52:00Z">
        <w:r>
          <w:t>Zhang-Li spin-transfer</w:t>
        </w:r>
      </w:ins>
      <w:ins w:id="188" w:author="Tiannan Yang" w:date="2016-07-18T23:43:00Z">
        <w:r>
          <w:t xml:space="preserve"> torque is given by</w:t>
        </w:r>
      </w:ins>
    </w:p>
    <w:p w14:paraId="6EEC6117" w14:textId="56AEA9C8" w:rsidR="002F3719" w:rsidRDefault="00764547" w:rsidP="002F3719">
      <w:pPr>
        <w:jc w:val="right"/>
        <w:rPr>
          <w:ins w:id="189" w:author="Tiannan Yang" w:date="2016-07-18T23:43:00Z"/>
        </w:rPr>
      </w:pPr>
      <w:ins w:id="190" w:author="Tiannan Yang" w:date="2016-07-18T23:43:00Z">
        <w:r w:rsidRPr="00817670">
          <w:rPr>
            <w:position w:val="-38"/>
            <w:rPrChange w:id="191" w:author="Tiannan Yang" w:date="2016-07-19T00:06:00Z">
              <w:rPr>
                <w:position w:val="-38"/>
              </w:rPr>
            </w:rPrChange>
          </w:rPr>
          <w:object w:dxaOrig="5220" w:dyaOrig="760" w14:anchorId="799ACA61">
            <v:shape id="_x0000_i1762" type="#_x0000_t75" style="width:264.75pt;height:36.75pt" o:ole="">
              <v:imagedata r:id="rId147" o:title=""/>
            </v:shape>
            <o:OLEObject Type="Embed" ProgID="Equation.DSMT4" ShapeID="_x0000_i1762" DrawAspect="Content" ObjectID="_1530393634" r:id="rId148"/>
          </w:object>
        </w:r>
      </w:ins>
      <w:ins w:id="192" w:author="Tiannan Yang" w:date="2016-07-18T23:43:00Z">
        <w:r w:rsidR="002F3719">
          <w:t xml:space="preserve">                           (2</w:t>
        </w:r>
      </w:ins>
      <w:ins w:id="193" w:author="Tiannan Yang" w:date="2016-07-19T00:04:00Z">
        <w:r w:rsidR="00817670">
          <w:t>5</w:t>
        </w:r>
      </w:ins>
      <w:ins w:id="194" w:author="Tiannan Yang" w:date="2016-07-18T23:43:00Z">
        <w:r w:rsidR="002F3719">
          <w:t>)</w:t>
        </w:r>
      </w:ins>
    </w:p>
    <w:p w14:paraId="7D5590FC" w14:textId="77777777" w:rsidR="002F3719" w:rsidRDefault="002F3719" w:rsidP="002F3719">
      <w:pPr>
        <w:jc w:val="both"/>
        <w:rPr>
          <w:ins w:id="195" w:author="Tiannan Yang" w:date="2016-07-18T23:43:00Z"/>
        </w:rPr>
      </w:pPr>
    </w:p>
    <w:p w14:paraId="1DE000EE" w14:textId="77777777" w:rsidR="002A3CD3" w:rsidRDefault="002A3CD3" w:rsidP="00A24F68">
      <w:pPr>
        <w:jc w:val="both"/>
      </w:pPr>
    </w:p>
    <w:p w14:paraId="3BD3E3F0" w14:textId="77777777" w:rsidR="00060E4F" w:rsidRDefault="00060E4F" w:rsidP="00311BCF">
      <w:pPr>
        <w:jc w:val="both"/>
      </w:pPr>
    </w:p>
    <w:p w14:paraId="4CAAF9DE" w14:textId="77777777" w:rsidR="00323C1C" w:rsidRDefault="00323C1C" w:rsidP="00311BCF">
      <w:pPr>
        <w:jc w:val="both"/>
      </w:pPr>
    </w:p>
    <w:p w14:paraId="5B15B3F3" w14:textId="77777777" w:rsidR="00D93159" w:rsidRDefault="00D93159" w:rsidP="00311BCF">
      <w:pPr>
        <w:jc w:val="both"/>
      </w:pPr>
    </w:p>
    <w:p w14:paraId="2B45CC5F" w14:textId="77777777" w:rsidR="00E845E2" w:rsidRDefault="00E845E2" w:rsidP="00311BCF">
      <w:pPr>
        <w:jc w:val="both"/>
      </w:pPr>
    </w:p>
    <w:p w14:paraId="4ADC4A0D" w14:textId="77777777" w:rsidR="00060E4F" w:rsidRDefault="00060E4F" w:rsidP="00311BCF">
      <w:pPr>
        <w:jc w:val="both"/>
      </w:pPr>
    </w:p>
    <w:p w14:paraId="3F1FDBBD" w14:textId="0EEDAD84" w:rsidR="00E8767E" w:rsidRPr="00D96B1D" w:rsidRDefault="00060E4F" w:rsidP="00EE04D7">
      <w:pPr>
        <w:jc w:val="both"/>
        <w:rPr>
          <w:b/>
          <w:sz w:val="32"/>
        </w:rPr>
      </w:pPr>
      <w:r w:rsidRPr="00D96B1D">
        <w:rPr>
          <w:b/>
          <w:sz w:val="32"/>
        </w:rPr>
        <w:t xml:space="preserve">3 </w:t>
      </w:r>
      <w:r w:rsidR="00D96B1D" w:rsidRPr="00D96B1D">
        <w:rPr>
          <w:b/>
          <w:sz w:val="32"/>
        </w:rPr>
        <w:t>I</w:t>
      </w:r>
      <w:r w:rsidRPr="00D96B1D">
        <w:rPr>
          <w:b/>
          <w:sz w:val="32"/>
        </w:rPr>
        <w:t>nput files</w:t>
      </w:r>
    </w:p>
    <w:p w14:paraId="1BE917FE" w14:textId="77777777" w:rsidR="00ED423E" w:rsidRPr="00060E4F" w:rsidRDefault="00ED423E" w:rsidP="00EE04D7">
      <w:pPr>
        <w:jc w:val="both"/>
        <w:rPr>
          <w:b/>
        </w:rPr>
      </w:pPr>
    </w:p>
    <w:p w14:paraId="6C0BC985" w14:textId="28F97949" w:rsidR="00E8767E" w:rsidRDefault="00060E4F" w:rsidP="00EE04D7">
      <w:pPr>
        <w:jc w:val="both"/>
      </w:pPr>
      <w:r>
        <w:t>U</w:t>
      </w:r>
      <w:r w:rsidR="00E8767E">
        <w:t>ser</w:t>
      </w:r>
      <w:r>
        <w:t>s</w:t>
      </w:r>
      <w:r w:rsidR="00E8767E">
        <w:t xml:space="preserve"> </w:t>
      </w:r>
      <w:r w:rsidR="00311BCF">
        <w:t>need to</w:t>
      </w:r>
      <w:r w:rsidR="00E8767E">
        <w:t xml:space="preserve"> prepare </w:t>
      </w:r>
      <w:r w:rsidR="009952AF">
        <w:t>one to five</w:t>
      </w:r>
      <w:r w:rsidR="00E8767E">
        <w:t xml:space="preserve"> files</w:t>
      </w:r>
      <w:r w:rsidR="00311BCF">
        <w:t xml:space="preserve"> as input</w:t>
      </w:r>
      <w:r w:rsidR="00E8767E">
        <w:t>:</w:t>
      </w:r>
    </w:p>
    <w:p w14:paraId="3E0BAD92" w14:textId="77777777" w:rsidR="00136B00" w:rsidRDefault="00136B00" w:rsidP="00EE04D7">
      <w:pPr>
        <w:jc w:val="both"/>
      </w:pPr>
    </w:p>
    <w:p w14:paraId="40335E3F" w14:textId="5FD462E9" w:rsidR="00E8767E" w:rsidRPr="00646F8A" w:rsidRDefault="00E8767E" w:rsidP="00EE04D7">
      <w:pPr>
        <w:jc w:val="both"/>
        <w:rPr>
          <w:b/>
          <w:i/>
        </w:rPr>
      </w:pPr>
      <w:r w:rsidRPr="00646F8A">
        <w:rPr>
          <w:b/>
          <w:i/>
        </w:rPr>
        <w:t>parameter.in</w:t>
      </w:r>
    </w:p>
    <w:p w14:paraId="71E360CE" w14:textId="0973ACCF" w:rsidR="00E8767E" w:rsidRDefault="00E8767E" w:rsidP="00EE04D7">
      <w:pPr>
        <w:jc w:val="both"/>
      </w:pPr>
      <w:r>
        <w:t>Declares the size of the system, the type of properties considered, properties of each phase,</w:t>
      </w:r>
      <w:r w:rsidR="00F54681">
        <w:t xml:space="preserve"> and </w:t>
      </w:r>
      <w:r>
        <w:t>external fields applied.</w:t>
      </w:r>
      <w:r w:rsidR="009952AF">
        <w:t xml:space="preserve"> This file can be written using </w:t>
      </w:r>
      <w:r w:rsidR="00CB19B1">
        <w:t>the</w:t>
      </w:r>
      <w:r w:rsidR="009952AF">
        <w:t xml:space="preserve"> GUI provided in </w:t>
      </w:r>
      <w:ins w:id="196" w:author="Tiannan Yang" w:date="2016-06-28T17:07:00Z">
        <w:r w:rsidR="006A4339" w:rsidRPr="009952AF">
          <w:rPr>
            <w:i/>
          </w:rPr>
          <w:t>μ</w:t>
        </w:r>
        <w:r w:rsidR="006A4339">
          <w:t>-Pro</w:t>
        </w:r>
        <w:r w:rsidR="006A4339" w:rsidRPr="00E460EC">
          <w:rPr>
            <w:vertAlign w:val="superscript"/>
          </w:rPr>
          <w:t>®</w:t>
        </w:r>
      </w:ins>
      <w:del w:id="197" w:author="Tiannan Yang" w:date="2016-06-28T17:07:00Z">
        <w:r w:rsidR="009952AF" w:rsidDel="006A4339">
          <w:delText xml:space="preserve">the </w:delText>
        </w:r>
        <w:r w:rsidR="009952AF" w:rsidRPr="009952AF" w:rsidDel="006A4339">
          <w:rPr>
            <w:i/>
          </w:rPr>
          <w:delText>μ</w:delText>
        </w:r>
        <w:r w:rsidR="009952AF" w:rsidDel="006A4339">
          <w:delText>-pro</w:delText>
        </w:r>
      </w:del>
      <w:r w:rsidR="009952AF">
        <w:t xml:space="preserve"> package.</w:t>
      </w:r>
    </w:p>
    <w:p w14:paraId="54777066" w14:textId="77777777" w:rsidR="00ED423E" w:rsidRDefault="00ED423E" w:rsidP="00EE04D7">
      <w:pPr>
        <w:jc w:val="both"/>
      </w:pPr>
    </w:p>
    <w:p w14:paraId="2ADD473B" w14:textId="2778EEF2" w:rsidR="002F3EF8" w:rsidRDefault="002F3EF8" w:rsidP="00EE04D7">
      <w:pPr>
        <w:jc w:val="both"/>
      </w:pPr>
      <w:r>
        <w:t>The format is as follows:</w:t>
      </w:r>
    </w:p>
    <w:p w14:paraId="657377BA" w14:textId="18A76417" w:rsidR="00667E47" w:rsidRDefault="00667E47" w:rsidP="00667E47">
      <w:pPr>
        <w:jc w:val="center"/>
      </w:pPr>
      <w:r w:rsidRPr="00667E47">
        <w:rPr>
          <w:b/>
        </w:rPr>
        <w:t xml:space="preserve">Table </w:t>
      </w:r>
      <w:r w:rsidR="00396A1B">
        <w:rPr>
          <w:b/>
        </w:rPr>
        <w:t>3.1</w:t>
      </w:r>
      <w:r>
        <w:t xml:space="preserve"> Format of the input file </w:t>
      </w:r>
      <w:r w:rsidRPr="00667E47">
        <w:rPr>
          <w:i/>
        </w:rPr>
        <w:t>parameter.in</w:t>
      </w:r>
    </w:p>
    <w:tbl>
      <w:tblPr>
        <w:tblStyle w:val="TableGrid"/>
        <w:tblW w:w="9558" w:type="dxa"/>
        <w:tblLook w:val="04A0" w:firstRow="1" w:lastRow="0" w:firstColumn="1" w:lastColumn="0" w:noHBand="0" w:noVBand="1"/>
      </w:tblPr>
      <w:tblGrid>
        <w:gridCol w:w="776"/>
        <w:gridCol w:w="667"/>
        <w:gridCol w:w="685"/>
        <w:gridCol w:w="7430"/>
      </w:tblGrid>
      <w:tr w:rsidR="00421B48" w:rsidRPr="003527FA" w14:paraId="0ECBD664" w14:textId="77777777" w:rsidTr="00390AFE">
        <w:tc>
          <w:tcPr>
            <w:tcW w:w="2128" w:type="dxa"/>
            <w:gridSpan w:val="3"/>
            <w:vAlign w:val="center"/>
          </w:tcPr>
          <w:p w14:paraId="0D9EB6F9" w14:textId="66445F03" w:rsidR="00421B48" w:rsidRPr="003527FA" w:rsidRDefault="00421B48" w:rsidP="009573D5">
            <w:pPr>
              <w:jc w:val="center"/>
              <w:rPr>
                <w:sz w:val="20"/>
                <w:szCs w:val="20"/>
              </w:rPr>
            </w:pPr>
            <w:r>
              <w:rPr>
                <w:sz w:val="20"/>
                <w:szCs w:val="20"/>
              </w:rPr>
              <w:t>Data in the file</w:t>
            </w:r>
          </w:p>
        </w:tc>
        <w:tc>
          <w:tcPr>
            <w:tcW w:w="7430" w:type="dxa"/>
            <w:vAlign w:val="center"/>
          </w:tcPr>
          <w:p w14:paraId="1CDE14AC" w14:textId="19804382" w:rsidR="00421B48" w:rsidRPr="003527FA" w:rsidRDefault="00421B48" w:rsidP="00421B48">
            <w:pPr>
              <w:jc w:val="center"/>
              <w:rPr>
                <w:sz w:val="20"/>
                <w:szCs w:val="20"/>
              </w:rPr>
            </w:pPr>
            <w:r>
              <w:rPr>
                <w:sz w:val="20"/>
                <w:szCs w:val="20"/>
              </w:rPr>
              <w:t>Explanation</w:t>
            </w:r>
          </w:p>
        </w:tc>
      </w:tr>
      <w:tr w:rsidR="00421B48" w:rsidRPr="003527FA" w14:paraId="04E3851B" w14:textId="4830BF16" w:rsidTr="00390AFE">
        <w:tc>
          <w:tcPr>
            <w:tcW w:w="776" w:type="dxa"/>
            <w:vAlign w:val="center"/>
          </w:tcPr>
          <w:p w14:paraId="33B7A134" w14:textId="35E9D99E" w:rsidR="00421B48" w:rsidRPr="003527FA" w:rsidRDefault="00421B48" w:rsidP="009573D5">
            <w:pPr>
              <w:jc w:val="center"/>
              <w:rPr>
                <w:sz w:val="20"/>
                <w:szCs w:val="20"/>
              </w:rPr>
            </w:pPr>
            <w:r w:rsidRPr="003527FA">
              <w:rPr>
                <w:sz w:val="20"/>
                <w:szCs w:val="20"/>
              </w:rPr>
              <w:t>l</w:t>
            </w:r>
            <w:r>
              <w:rPr>
                <w:sz w:val="20"/>
                <w:szCs w:val="20"/>
                <w:vertAlign w:val="subscript"/>
              </w:rPr>
              <w:t>1</w:t>
            </w:r>
          </w:p>
        </w:tc>
        <w:tc>
          <w:tcPr>
            <w:tcW w:w="667" w:type="dxa"/>
            <w:vAlign w:val="center"/>
          </w:tcPr>
          <w:p w14:paraId="26B01B4A" w14:textId="674E50C5" w:rsidR="00421B48" w:rsidRPr="003527FA" w:rsidRDefault="00421B48" w:rsidP="009573D5">
            <w:pPr>
              <w:jc w:val="center"/>
              <w:rPr>
                <w:sz w:val="20"/>
                <w:szCs w:val="20"/>
              </w:rPr>
            </w:pPr>
            <w:r w:rsidRPr="003527FA">
              <w:rPr>
                <w:sz w:val="20"/>
                <w:szCs w:val="20"/>
              </w:rPr>
              <w:t>l</w:t>
            </w:r>
            <w:r>
              <w:rPr>
                <w:sz w:val="20"/>
                <w:szCs w:val="20"/>
                <w:vertAlign w:val="subscript"/>
              </w:rPr>
              <w:t>2</w:t>
            </w:r>
          </w:p>
        </w:tc>
        <w:tc>
          <w:tcPr>
            <w:tcW w:w="685" w:type="dxa"/>
            <w:vAlign w:val="center"/>
          </w:tcPr>
          <w:p w14:paraId="4D139FBA" w14:textId="427D959E" w:rsidR="00421B48" w:rsidRPr="003527FA" w:rsidRDefault="00421B48" w:rsidP="009573D5">
            <w:pPr>
              <w:jc w:val="center"/>
              <w:rPr>
                <w:sz w:val="20"/>
                <w:szCs w:val="20"/>
              </w:rPr>
            </w:pPr>
            <w:r w:rsidRPr="003527FA">
              <w:rPr>
                <w:sz w:val="20"/>
                <w:szCs w:val="20"/>
              </w:rPr>
              <w:t>l</w:t>
            </w:r>
            <w:r>
              <w:rPr>
                <w:sz w:val="20"/>
                <w:szCs w:val="20"/>
                <w:vertAlign w:val="subscript"/>
              </w:rPr>
              <w:t>3</w:t>
            </w:r>
          </w:p>
        </w:tc>
        <w:tc>
          <w:tcPr>
            <w:tcW w:w="7430" w:type="dxa"/>
            <w:vAlign w:val="center"/>
          </w:tcPr>
          <w:p w14:paraId="111F83BD" w14:textId="04331E3D" w:rsidR="00421B48" w:rsidRPr="003527FA" w:rsidRDefault="00421B48" w:rsidP="006B4008">
            <w:pPr>
              <w:rPr>
                <w:sz w:val="20"/>
                <w:szCs w:val="20"/>
              </w:rPr>
            </w:pPr>
            <w:r w:rsidRPr="003527FA">
              <w:rPr>
                <w:sz w:val="20"/>
                <w:szCs w:val="20"/>
              </w:rPr>
              <w:t xml:space="preserve">System real size </w:t>
            </w:r>
            <w:r>
              <w:rPr>
                <w:sz w:val="20"/>
                <w:szCs w:val="20"/>
              </w:rPr>
              <w:t>along x</w:t>
            </w:r>
            <w:r w:rsidRPr="006B4008">
              <w:rPr>
                <w:sz w:val="20"/>
                <w:szCs w:val="20"/>
                <w:vertAlign w:val="subscript"/>
              </w:rPr>
              <w:t>1</w:t>
            </w:r>
            <w:r>
              <w:rPr>
                <w:sz w:val="20"/>
                <w:szCs w:val="20"/>
              </w:rPr>
              <w:t>, x</w:t>
            </w:r>
            <w:r w:rsidRPr="006B4008">
              <w:rPr>
                <w:sz w:val="20"/>
                <w:szCs w:val="20"/>
                <w:vertAlign w:val="subscript"/>
              </w:rPr>
              <w:t>2</w:t>
            </w:r>
            <w:r>
              <w:rPr>
                <w:sz w:val="20"/>
                <w:szCs w:val="20"/>
              </w:rPr>
              <w:t>, and x</w:t>
            </w:r>
            <w:r w:rsidRPr="006B4008">
              <w:rPr>
                <w:sz w:val="20"/>
                <w:szCs w:val="20"/>
                <w:vertAlign w:val="subscript"/>
              </w:rPr>
              <w:t>3</w:t>
            </w:r>
            <w:r>
              <w:rPr>
                <w:sz w:val="20"/>
                <w:szCs w:val="20"/>
              </w:rPr>
              <w:t xml:space="preserve"> directions </w:t>
            </w:r>
            <w:r w:rsidRPr="003527FA">
              <w:rPr>
                <w:sz w:val="20"/>
                <w:szCs w:val="20"/>
              </w:rPr>
              <w:t>(nm)</w:t>
            </w:r>
          </w:p>
        </w:tc>
      </w:tr>
      <w:tr w:rsidR="00421B48" w:rsidRPr="003527FA" w14:paraId="12661AF9" w14:textId="77777777" w:rsidTr="00390AFE">
        <w:tc>
          <w:tcPr>
            <w:tcW w:w="776" w:type="dxa"/>
            <w:vAlign w:val="center"/>
          </w:tcPr>
          <w:p w14:paraId="59619E63" w14:textId="31640F55" w:rsidR="00421B48" w:rsidRPr="003527FA" w:rsidRDefault="00421B48" w:rsidP="009573D5">
            <w:pPr>
              <w:jc w:val="center"/>
              <w:rPr>
                <w:sz w:val="20"/>
                <w:szCs w:val="20"/>
              </w:rPr>
            </w:pPr>
            <w:r w:rsidRPr="003527FA">
              <w:rPr>
                <w:sz w:val="20"/>
                <w:szCs w:val="20"/>
              </w:rPr>
              <w:t>n</w:t>
            </w:r>
            <w:r>
              <w:rPr>
                <w:sz w:val="20"/>
                <w:szCs w:val="20"/>
                <w:vertAlign w:val="subscript"/>
              </w:rPr>
              <w:t>1</w:t>
            </w:r>
          </w:p>
        </w:tc>
        <w:tc>
          <w:tcPr>
            <w:tcW w:w="667" w:type="dxa"/>
            <w:vAlign w:val="center"/>
          </w:tcPr>
          <w:p w14:paraId="11061E59" w14:textId="66ACF4BC" w:rsidR="00421B48" w:rsidRPr="003527FA" w:rsidRDefault="00421B48" w:rsidP="009573D5">
            <w:pPr>
              <w:jc w:val="center"/>
              <w:rPr>
                <w:sz w:val="20"/>
                <w:szCs w:val="20"/>
              </w:rPr>
            </w:pPr>
            <w:r w:rsidRPr="003527FA">
              <w:rPr>
                <w:sz w:val="20"/>
                <w:szCs w:val="20"/>
              </w:rPr>
              <w:t>n</w:t>
            </w:r>
            <w:r>
              <w:rPr>
                <w:sz w:val="20"/>
                <w:szCs w:val="20"/>
                <w:vertAlign w:val="subscript"/>
              </w:rPr>
              <w:t>2</w:t>
            </w:r>
          </w:p>
        </w:tc>
        <w:tc>
          <w:tcPr>
            <w:tcW w:w="685" w:type="dxa"/>
            <w:vAlign w:val="center"/>
          </w:tcPr>
          <w:p w14:paraId="32C702C4" w14:textId="1435CDBB" w:rsidR="00421B48" w:rsidRPr="003527FA" w:rsidRDefault="00421B48" w:rsidP="009573D5">
            <w:pPr>
              <w:jc w:val="center"/>
              <w:rPr>
                <w:sz w:val="20"/>
                <w:szCs w:val="20"/>
              </w:rPr>
            </w:pPr>
            <w:r w:rsidRPr="003527FA">
              <w:rPr>
                <w:sz w:val="20"/>
                <w:szCs w:val="20"/>
              </w:rPr>
              <w:t>n</w:t>
            </w:r>
            <w:r>
              <w:rPr>
                <w:sz w:val="20"/>
                <w:szCs w:val="20"/>
                <w:vertAlign w:val="subscript"/>
              </w:rPr>
              <w:t>3</w:t>
            </w:r>
          </w:p>
        </w:tc>
        <w:tc>
          <w:tcPr>
            <w:tcW w:w="7430" w:type="dxa"/>
            <w:vAlign w:val="center"/>
          </w:tcPr>
          <w:p w14:paraId="758F380C" w14:textId="2D7BDF52" w:rsidR="00421B48" w:rsidRPr="003527FA" w:rsidRDefault="00421B48" w:rsidP="00FE4BC8">
            <w:pPr>
              <w:rPr>
                <w:sz w:val="20"/>
                <w:szCs w:val="20"/>
              </w:rPr>
            </w:pPr>
            <w:r w:rsidRPr="003527FA">
              <w:rPr>
                <w:sz w:val="20"/>
                <w:szCs w:val="20"/>
              </w:rPr>
              <w:t>Total number of simulation grids</w:t>
            </w:r>
            <w:r>
              <w:rPr>
                <w:sz w:val="20"/>
                <w:szCs w:val="20"/>
              </w:rPr>
              <w:t xml:space="preserve"> along x</w:t>
            </w:r>
            <w:r w:rsidRPr="006B4008">
              <w:rPr>
                <w:sz w:val="20"/>
                <w:szCs w:val="20"/>
                <w:vertAlign w:val="subscript"/>
              </w:rPr>
              <w:t>1</w:t>
            </w:r>
            <w:r>
              <w:rPr>
                <w:sz w:val="20"/>
                <w:szCs w:val="20"/>
              </w:rPr>
              <w:t>, x</w:t>
            </w:r>
            <w:r w:rsidRPr="006B4008">
              <w:rPr>
                <w:sz w:val="20"/>
                <w:szCs w:val="20"/>
                <w:vertAlign w:val="subscript"/>
              </w:rPr>
              <w:t>2</w:t>
            </w:r>
            <w:r>
              <w:rPr>
                <w:sz w:val="20"/>
                <w:szCs w:val="20"/>
              </w:rPr>
              <w:t>, and x</w:t>
            </w:r>
            <w:r w:rsidRPr="006B4008">
              <w:rPr>
                <w:sz w:val="20"/>
                <w:szCs w:val="20"/>
                <w:vertAlign w:val="subscript"/>
              </w:rPr>
              <w:t>3</w:t>
            </w:r>
            <w:r>
              <w:rPr>
                <w:sz w:val="20"/>
                <w:szCs w:val="20"/>
              </w:rPr>
              <w:t xml:space="preserve"> directions</w:t>
            </w:r>
          </w:p>
        </w:tc>
      </w:tr>
      <w:tr w:rsidR="00421B48" w:rsidRPr="003527FA" w14:paraId="3F9CB639" w14:textId="010DADD9" w:rsidTr="00390AFE">
        <w:tc>
          <w:tcPr>
            <w:tcW w:w="776" w:type="dxa"/>
            <w:vAlign w:val="center"/>
          </w:tcPr>
          <w:p w14:paraId="27760AD1" w14:textId="40250B08" w:rsidR="00421B48" w:rsidRPr="002659FF" w:rsidRDefault="00421B48" w:rsidP="009573D5">
            <w:pPr>
              <w:jc w:val="center"/>
              <w:rPr>
                <w:rFonts w:eastAsia="MS Mincho"/>
                <w:sz w:val="20"/>
                <w:szCs w:val="20"/>
                <w:lang w:eastAsia="ja-JP"/>
              </w:rPr>
            </w:pPr>
            <w:r w:rsidRPr="003527FA">
              <w:rPr>
                <w:sz w:val="20"/>
                <w:szCs w:val="20"/>
              </w:rPr>
              <w:t>n</w:t>
            </w:r>
            <w:r>
              <w:rPr>
                <w:rFonts w:eastAsia="MS Mincho"/>
                <w:sz w:val="20"/>
                <w:szCs w:val="20"/>
                <w:vertAlign w:val="subscript"/>
                <w:lang w:eastAsia="ja-JP"/>
              </w:rPr>
              <w:t>s</w:t>
            </w:r>
          </w:p>
        </w:tc>
        <w:tc>
          <w:tcPr>
            <w:tcW w:w="667" w:type="dxa"/>
            <w:vAlign w:val="center"/>
          </w:tcPr>
          <w:p w14:paraId="7689BBA1" w14:textId="7259F7DF" w:rsidR="00421B48" w:rsidRPr="003527FA" w:rsidRDefault="00421B48" w:rsidP="009573D5">
            <w:pPr>
              <w:jc w:val="center"/>
              <w:rPr>
                <w:sz w:val="20"/>
                <w:szCs w:val="20"/>
              </w:rPr>
            </w:pPr>
            <w:r w:rsidRPr="003527FA">
              <w:rPr>
                <w:sz w:val="20"/>
                <w:szCs w:val="20"/>
              </w:rPr>
              <w:t>n</w:t>
            </w:r>
            <w:r>
              <w:rPr>
                <w:sz w:val="20"/>
                <w:szCs w:val="20"/>
                <w:vertAlign w:val="subscript"/>
              </w:rPr>
              <w:t>f</w:t>
            </w:r>
          </w:p>
        </w:tc>
        <w:tc>
          <w:tcPr>
            <w:tcW w:w="685" w:type="dxa"/>
            <w:vAlign w:val="center"/>
          </w:tcPr>
          <w:p w14:paraId="1CF0092D" w14:textId="77777777" w:rsidR="00421B48" w:rsidRPr="003527FA" w:rsidRDefault="00421B48" w:rsidP="009573D5">
            <w:pPr>
              <w:jc w:val="center"/>
              <w:rPr>
                <w:sz w:val="20"/>
                <w:szCs w:val="20"/>
              </w:rPr>
            </w:pPr>
          </w:p>
        </w:tc>
        <w:tc>
          <w:tcPr>
            <w:tcW w:w="7430" w:type="dxa"/>
            <w:vAlign w:val="center"/>
          </w:tcPr>
          <w:p w14:paraId="04D31C8D" w14:textId="606CC194" w:rsidR="00421B48" w:rsidRPr="003527FA" w:rsidRDefault="00B90515" w:rsidP="00B97D0B">
            <w:pPr>
              <w:rPr>
                <w:sz w:val="20"/>
                <w:szCs w:val="20"/>
              </w:rPr>
            </w:pPr>
            <w:r>
              <w:rPr>
                <w:sz w:val="20"/>
                <w:szCs w:val="20"/>
              </w:rPr>
              <w:t xml:space="preserve">See </w:t>
            </w:r>
            <w:ins w:id="198" w:author="Tiannan Yang" w:date="2016-06-27T15:24:00Z">
              <w:r w:rsidR="00E438EF">
                <w:rPr>
                  <w:sz w:val="20"/>
                  <w:szCs w:val="20"/>
                </w:rPr>
                <w:t xml:space="preserve">Section </w:t>
              </w:r>
            </w:ins>
            <w:r>
              <w:rPr>
                <w:sz w:val="20"/>
                <w:szCs w:val="20"/>
              </w:rPr>
              <w:t>2.1</w:t>
            </w:r>
          </w:p>
        </w:tc>
      </w:tr>
      <w:tr w:rsidR="00421B48" w:rsidRPr="003527FA" w14:paraId="05BB935F" w14:textId="77777777" w:rsidTr="00390AFE">
        <w:tc>
          <w:tcPr>
            <w:tcW w:w="776" w:type="dxa"/>
            <w:vAlign w:val="center"/>
          </w:tcPr>
          <w:p w14:paraId="0AB0601D" w14:textId="62C983B7" w:rsidR="00421B48" w:rsidRPr="003527FA" w:rsidRDefault="00421B48" w:rsidP="006B4008">
            <w:pPr>
              <w:jc w:val="center"/>
              <w:rPr>
                <w:sz w:val="20"/>
                <w:szCs w:val="20"/>
              </w:rPr>
            </w:pPr>
            <w:r>
              <w:rPr>
                <w:sz w:val="20"/>
                <w:szCs w:val="20"/>
              </w:rPr>
              <w:t>C</w:t>
            </w:r>
            <w:r>
              <w:rPr>
                <w:sz w:val="20"/>
                <w:szCs w:val="20"/>
                <w:vertAlign w:val="subscript"/>
              </w:rPr>
              <w:t>Island</w:t>
            </w:r>
          </w:p>
        </w:tc>
        <w:tc>
          <w:tcPr>
            <w:tcW w:w="667" w:type="dxa"/>
            <w:vAlign w:val="center"/>
          </w:tcPr>
          <w:p w14:paraId="2B63E62B" w14:textId="77777777" w:rsidR="00421B48" w:rsidRPr="003527FA" w:rsidRDefault="00421B48" w:rsidP="006B4008">
            <w:pPr>
              <w:jc w:val="center"/>
              <w:rPr>
                <w:sz w:val="20"/>
                <w:szCs w:val="20"/>
              </w:rPr>
            </w:pPr>
          </w:p>
        </w:tc>
        <w:tc>
          <w:tcPr>
            <w:tcW w:w="685" w:type="dxa"/>
            <w:vAlign w:val="center"/>
          </w:tcPr>
          <w:p w14:paraId="3281CADA" w14:textId="77777777" w:rsidR="00421B48" w:rsidRPr="003527FA" w:rsidRDefault="00421B48" w:rsidP="006B4008">
            <w:pPr>
              <w:jc w:val="center"/>
              <w:rPr>
                <w:sz w:val="20"/>
                <w:szCs w:val="20"/>
              </w:rPr>
            </w:pPr>
          </w:p>
        </w:tc>
        <w:tc>
          <w:tcPr>
            <w:tcW w:w="7430" w:type="dxa"/>
            <w:vAlign w:val="center"/>
          </w:tcPr>
          <w:p w14:paraId="68BBBFD7" w14:textId="474B2428" w:rsidR="00421B48" w:rsidRDefault="00B90515" w:rsidP="006B45D9">
            <w:pPr>
              <w:rPr>
                <w:sz w:val="20"/>
                <w:szCs w:val="20"/>
              </w:rPr>
            </w:pPr>
            <w:r>
              <w:rPr>
                <w:sz w:val="20"/>
                <w:szCs w:val="20"/>
              </w:rPr>
              <w:t xml:space="preserve">See </w:t>
            </w:r>
            <w:ins w:id="199" w:author="Tiannan Yang" w:date="2016-06-27T15:24:00Z">
              <w:r w:rsidR="00E438EF">
                <w:rPr>
                  <w:sz w:val="20"/>
                  <w:szCs w:val="20"/>
                </w:rPr>
                <w:t xml:space="preserve">Section </w:t>
              </w:r>
            </w:ins>
            <w:r>
              <w:rPr>
                <w:sz w:val="20"/>
                <w:szCs w:val="20"/>
              </w:rPr>
              <w:t>2.1</w:t>
            </w:r>
          </w:p>
        </w:tc>
      </w:tr>
      <w:tr w:rsidR="00421B48" w:rsidRPr="003527FA" w14:paraId="525A7E3C" w14:textId="77777777" w:rsidTr="00390AFE">
        <w:tc>
          <w:tcPr>
            <w:tcW w:w="776" w:type="dxa"/>
            <w:vAlign w:val="center"/>
          </w:tcPr>
          <w:p w14:paraId="7E11CCE2" w14:textId="2B279967" w:rsidR="00421B48" w:rsidRDefault="00421B48" w:rsidP="006B4008">
            <w:pPr>
              <w:jc w:val="center"/>
              <w:rPr>
                <w:sz w:val="20"/>
                <w:szCs w:val="20"/>
              </w:rPr>
            </w:pPr>
            <w:r w:rsidRPr="003527FA">
              <w:rPr>
                <w:sz w:val="20"/>
                <w:szCs w:val="20"/>
              </w:rPr>
              <w:t>n</w:t>
            </w:r>
            <w:r>
              <w:rPr>
                <w:rFonts w:eastAsia="MS Mincho"/>
                <w:sz w:val="20"/>
                <w:szCs w:val="20"/>
                <w:vertAlign w:val="subscript"/>
                <w:lang w:eastAsia="ja-JP"/>
              </w:rPr>
              <w:t>i1</w:t>
            </w:r>
          </w:p>
        </w:tc>
        <w:tc>
          <w:tcPr>
            <w:tcW w:w="667" w:type="dxa"/>
            <w:vAlign w:val="center"/>
          </w:tcPr>
          <w:p w14:paraId="0BEDE8C6" w14:textId="6800CC88" w:rsidR="00421B48" w:rsidRDefault="00421B48" w:rsidP="006B4008">
            <w:pPr>
              <w:jc w:val="center"/>
              <w:rPr>
                <w:sz w:val="20"/>
                <w:szCs w:val="20"/>
              </w:rPr>
            </w:pPr>
            <w:r w:rsidRPr="003527FA">
              <w:rPr>
                <w:sz w:val="20"/>
                <w:szCs w:val="20"/>
              </w:rPr>
              <w:t>n</w:t>
            </w:r>
            <w:r>
              <w:rPr>
                <w:sz w:val="20"/>
                <w:szCs w:val="20"/>
                <w:vertAlign w:val="subscript"/>
              </w:rPr>
              <w:t>i2</w:t>
            </w:r>
          </w:p>
        </w:tc>
        <w:tc>
          <w:tcPr>
            <w:tcW w:w="685" w:type="dxa"/>
            <w:vAlign w:val="center"/>
          </w:tcPr>
          <w:p w14:paraId="4107B258" w14:textId="5B90B63E" w:rsidR="00421B48" w:rsidRDefault="00421B48" w:rsidP="006B4008">
            <w:pPr>
              <w:jc w:val="center"/>
              <w:rPr>
                <w:sz w:val="20"/>
                <w:szCs w:val="20"/>
              </w:rPr>
            </w:pPr>
            <w:r w:rsidRPr="003527FA">
              <w:rPr>
                <w:sz w:val="20"/>
                <w:szCs w:val="20"/>
              </w:rPr>
              <w:t>n</w:t>
            </w:r>
            <w:r>
              <w:rPr>
                <w:sz w:val="20"/>
                <w:szCs w:val="20"/>
                <w:vertAlign w:val="subscript"/>
              </w:rPr>
              <w:t>i3</w:t>
            </w:r>
          </w:p>
        </w:tc>
        <w:tc>
          <w:tcPr>
            <w:tcW w:w="7430" w:type="dxa"/>
            <w:vAlign w:val="center"/>
          </w:tcPr>
          <w:p w14:paraId="5E2F2991" w14:textId="28B6E0C2" w:rsidR="00421B48" w:rsidRDefault="00B90515" w:rsidP="00B97D0B">
            <w:pPr>
              <w:rPr>
                <w:sz w:val="20"/>
                <w:szCs w:val="20"/>
              </w:rPr>
            </w:pPr>
            <w:r>
              <w:rPr>
                <w:sz w:val="20"/>
                <w:szCs w:val="20"/>
              </w:rPr>
              <w:t xml:space="preserve">See </w:t>
            </w:r>
            <w:ins w:id="200" w:author="Tiannan Yang" w:date="2016-06-27T15:24:00Z">
              <w:r w:rsidR="00E438EF">
                <w:rPr>
                  <w:sz w:val="20"/>
                  <w:szCs w:val="20"/>
                </w:rPr>
                <w:t xml:space="preserve">Section </w:t>
              </w:r>
            </w:ins>
            <w:r>
              <w:rPr>
                <w:sz w:val="20"/>
                <w:szCs w:val="20"/>
              </w:rPr>
              <w:t>2.1</w:t>
            </w:r>
          </w:p>
        </w:tc>
      </w:tr>
      <w:tr w:rsidR="00421B48" w:rsidRPr="003527FA" w14:paraId="34A23CBB" w14:textId="77777777" w:rsidTr="00390AFE">
        <w:tc>
          <w:tcPr>
            <w:tcW w:w="776" w:type="dxa"/>
            <w:vAlign w:val="center"/>
          </w:tcPr>
          <w:p w14:paraId="0ADF04DE" w14:textId="4F009CA4" w:rsidR="00421B48" w:rsidRDefault="00421B48" w:rsidP="006B4008">
            <w:pPr>
              <w:jc w:val="center"/>
              <w:rPr>
                <w:sz w:val="20"/>
                <w:szCs w:val="20"/>
              </w:rPr>
            </w:pPr>
            <w:r>
              <w:rPr>
                <w:sz w:val="20"/>
                <w:szCs w:val="20"/>
              </w:rPr>
              <w:t>C</w:t>
            </w:r>
            <w:r w:rsidRPr="00B97D0B">
              <w:rPr>
                <w:sz w:val="20"/>
                <w:szCs w:val="20"/>
                <w:vertAlign w:val="subscript"/>
              </w:rPr>
              <w:t>Grain</w:t>
            </w:r>
          </w:p>
        </w:tc>
        <w:tc>
          <w:tcPr>
            <w:tcW w:w="667" w:type="dxa"/>
            <w:vAlign w:val="center"/>
          </w:tcPr>
          <w:p w14:paraId="28CA7B56" w14:textId="77777777" w:rsidR="00421B48" w:rsidRDefault="00421B48" w:rsidP="006B4008">
            <w:pPr>
              <w:jc w:val="center"/>
              <w:rPr>
                <w:sz w:val="20"/>
                <w:szCs w:val="20"/>
              </w:rPr>
            </w:pPr>
          </w:p>
        </w:tc>
        <w:tc>
          <w:tcPr>
            <w:tcW w:w="685" w:type="dxa"/>
            <w:vAlign w:val="center"/>
          </w:tcPr>
          <w:p w14:paraId="7AEA5F0A" w14:textId="77777777" w:rsidR="00421B48" w:rsidRDefault="00421B48" w:rsidP="006B4008">
            <w:pPr>
              <w:jc w:val="center"/>
              <w:rPr>
                <w:sz w:val="20"/>
                <w:szCs w:val="20"/>
              </w:rPr>
            </w:pPr>
          </w:p>
        </w:tc>
        <w:tc>
          <w:tcPr>
            <w:tcW w:w="7430" w:type="dxa"/>
            <w:vAlign w:val="center"/>
          </w:tcPr>
          <w:p w14:paraId="027DF164" w14:textId="3CA9EFAF" w:rsidR="00421B48" w:rsidRDefault="00421B48" w:rsidP="00D865BC">
            <w:pPr>
              <w:rPr>
                <w:sz w:val="20"/>
                <w:szCs w:val="20"/>
              </w:rPr>
            </w:pPr>
            <w:r>
              <w:rPr>
                <w:sz w:val="20"/>
                <w:szCs w:val="20"/>
              </w:rPr>
              <w:t xml:space="preserve">Choice of input type of crystalline </w:t>
            </w:r>
            <w:r w:rsidRPr="00842ABA">
              <w:rPr>
                <w:sz w:val="20"/>
                <w:szCs w:val="20"/>
              </w:rPr>
              <w:t xml:space="preserve">grain structure: 0-Euler angles </w:t>
            </w:r>
            <w:r>
              <w:rPr>
                <w:sz w:val="20"/>
                <w:szCs w:val="20"/>
              </w:rPr>
              <w:t xml:space="preserve">φ, θ, and ψ </w:t>
            </w:r>
            <w:r w:rsidRPr="00842ABA">
              <w:rPr>
                <w:sz w:val="20"/>
                <w:szCs w:val="20"/>
              </w:rPr>
              <w:t>(</w:t>
            </w:r>
            <w:r>
              <w:rPr>
                <w:sz w:val="20"/>
                <w:szCs w:val="20"/>
              </w:rPr>
              <w:t>°</w:t>
            </w:r>
            <w:r w:rsidRPr="00842ABA">
              <w:rPr>
                <w:sz w:val="20"/>
                <w:szCs w:val="20"/>
              </w:rPr>
              <w:t xml:space="preserve">) array </w:t>
            </w:r>
            <w:r>
              <w:rPr>
                <w:sz w:val="20"/>
                <w:szCs w:val="20"/>
              </w:rPr>
              <w:t xml:space="preserve">read from file </w:t>
            </w:r>
            <w:r w:rsidRPr="00D865BC">
              <w:rPr>
                <w:i/>
                <w:sz w:val="20"/>
                <w:szCs w:val="20"/>
              </w:rPr>
              <w:t>eulerAng.in</w:t>
            </w:r>
            <w:r>
              <w:rPr>
                <w:sz w:val="20"/>
                <w:szCs w:val="20"/>
              </w:rPr>
              <w:t>;</w:t>
            </w:r>
            <w:r w:rsidRPr="00842ABA">
              <w:rPr>
                <w:sz w:val="20"/>
                <w:szCs w:val="20"/>
              </w:rPr>
              <w:t xml:space="preserve"> 1-single crystal with specified Euler angles</w:t>
            </w:r>
          </w:p>
        </w:tc>
      </w:tr>
      <w:tr w:rsidR="00421B48" w:rsidRPr="003527FA" w14:paraId="4956AC50" w14:textId="77777777" w:rsidTr="00390AFE">
        <w:tc>
          <w:tcPr>
            <w:tcW w:w="776" w:type="dxa"/>
            <w:vAlign w:val="center"/>
          </w:tcPr>
          <w:p w14:paraId="4AC04AC2" w14:textId="37B86A4E" w:rsidR="00421B48" w:rsidRDefault="00421B48" w:rsidP="006B4008">
            <w:pPr>
              <w:jc w:val="center"/>
              <w:rPr>
                <w:sz w:val="20"/>
                <w:szCs w:val="20"/>
              </w:rPr>
            </w:pPr>
            <w:r>
              <w:rPr>
                <w:sz w:val="20"/>
                <w:szCs w:val="20"/>
              </w:rPr>
              <w:t>φ</w:t>
            </w:r>
            <w:r w:rsidRPr="00D865BC">
              <w:rPr>
                <w:sz w:val="20"/>
                <w:szCs w:val="20"/>
                <w:vertAlign w:val="subscript"/>
              </w:rPr>
              <w:t>C</w:t>
            </w:r>
          </w:p>
        </w:tc>
        <w:tc>
          <w:tcPr>
            <w:tcW w:w="667" w:type="dxa"/>
            <w:vAlign w:val="center"/>
          </w:tcPr>
          <w:p w14:paraId="4E00E458" w14:textId="0B47014F" w:rsidR="00421B48" w:rsidRDefault="00421B48" w:rsidP="006B4008">
            <w:pPr>
              <w:jc w:val="center"/>
              <w:rPr>
                <w:sz w:val="20"/>
                <w:szCs w:val="20"/>
              </w:rPr>
            </w:pPr>
            <w:r>
              <w:rPr>
                <w:sz w:val="20"/>
                <w:szCs w:val="20"/>
              </w:rPr>
              <w:t>θ</w:t>
            </w:r>
            <w:r w:rsidRPr="00D865BC">
              <w:rPr>
                <w:sz w:val="20"/>
                <w:szCs w:val="20"/>
                <w:vertAlign w:val="subscript"/>
              </w:rPr>
              <w:t>C</w:t>
            </w:r>
          </w:p>
        </w:tc>
        <w:tc>
          <w:tcPr>
            <w:tcW w:w="685" w:type="dxa"/>
            <w:vAlign w:val="center"/>
          </w:tcPr>
          <w:p w14:paraId="1344E514" w14:textId="68727D8A" w:rsidR="00421B48" w:rsidRDefault="00421B48" w:rsidP="006B4008">
            <w:pPr>
              <w:jc w:val="center"/>
              <w:rPr>
                <w:sz w:val="20"/>
                <w:szCs w:val="20"/>
              </w:rPr>
            </w:pPr>
            <w:r>
              <w:rPr>
                <w:sz w:val="20"/>
                <w:szCs w:val="20"/>
              </w:rPr>
              <w:t>ψ</w:t>
            </w:r>
            <w:r w:rsidRPr="00D865BC">
              <w:rPr>
                <w:sz w:val="20"/>
                <w:szCs w:val="20"/>
                <w:vertAlign w:val="subscript"/>
              </w:rPr>
              <w:t>C</w:t>
            </w:r>
          </w:p>
        </w:tc>
        <w:tc>
          <w:tcPr>
            <w:tcW w:w="7430" w:type="dxa"/>
            <w:vAlign w:val="center"/>
          </w:tcPr>
          <w:p w14:paraId="1FC7A6CC" w14:textId="3D54A48F" w:rsidR="00421B48" w:rsidRDefault="00421B48" w:rsidP="00D865BC">
            <w:pPr>
              <w:rPr>
                <w:sz w:val="20"/>
                <w:szCs w:val="20"/>
              </w:rPr>
            </w:pPr>
            <w:r w:rsidRPr="00842ABA">
              <w:rPr>
                <w:sz w:val="20"/>
                <w:szCs w:val="20"/>
              </w:rPr>
              <w:t>(</w:t>
            </w:r>
            <w:r>
              <w:rPr>
                <w:sz w:val="20"/>
                <w:szCs w:val="20"/>
              </w:rPr>
              <w:t>F</w:t>
            </w:r>
            <w:r w:rsidRPr="00842ABA">
              <w:rPr>
                <w:sz w:val="20"/>
                <w:szCs w:val="20"/>
              </w:rPr>
              <w:t xml:space="preserve">or </w:t>
            </w:r>
            <w:r w:rsidR="00301D4C">
              <w:rPr>
                <w:sz w:val="20"/>
                <w:szCs w:val="20"/>
              </w:rPr>
              <w:t>C</w:t>
            </w:r>
            <w:r w:rsidR="00301D4C" w:rsidRPr="00B97D0B">
              <w:rPr>
                <w:sz w:val="20"/>
                <w:szCs w:val="20"/>
                <w:vertAlign w:val="subscript"/>
              </w:rPr>
              <w:t>Grain</w:t>
            </w:r>
            <w:r w:rsidRPr="00842ABA">
              <w:rPr>
                <w:sz w:val="20"/>
                <w:szCs w:val="20"/>
              </w:rPr>
              <w:t>=1)</w:t>
            </w:r>
            <w:r>
              <w:rPr>
                <w:sz w:val="20"/>
                <w:szCs w:val="20"/>
              </w:rPr>
              <w:t xml:space="preserve"> </w:t>
            </w:r>
            <w:r w:rsidRPr="00842ABA">
              <w:rPr>
                <w:sz w:val="20"/>
                <w:szCs w:val="20"/>
              </w:rPr>
              <w:t xml:space="preserve">Euler angles </w:t>
            </w:r>
            <w:r>
              <w:rPr>
                <w:sz w:val="20"/>
                <w:szCs w:val="20"/>
              </w:rPr>
              <w:t xml:space="preserve">φ, θ, and ψ </w:t>
            </w:r>
            <w:r w:rsidRPr="00842ABA">
              <w:rPr>
                <w:sz w:val="20"/>
                <w:szCs w:val="20"/>
              </w:rPr>
              <w:t>(</w:t>
            </w:r>
            <w:r>
              <w:rPr>
                <w:sz w:val="20"/>
                <w:szCs w:val="20"/>
              </w:rPr>
              <w:t>°</w:t>
            </w:r>
            <w:r w:rsidRPr="00842ABA">
              <w:rPr>
                <w:sz w:val="20"/>
                <w:szCs w:val="20"/>
              </w:rPr>
              <w:t xml:space="preserve">) of the single crystal orientation </w:t>
            </w:r>
          </w:p>
        </w:tc>
      </w:tr>
      <w:tr w:rsidR="00421B48" w:rsidRPr="003527FA" w14:paraId="73B09AE0" w14:textId="31FB01F9" w:rsidTr="00390AFE">
        <w:tc>
          <w:tcPr>
            <w:tcW w:w="776" w:type="dxa"/>
            <w:vAlign w:val="center"/>
          </w:tcPr>
          <w:p w14:paraId="7A078F5B" w14:textId="0CC7C2E1" w:rsidR="00421B48" w:rsidRPr="003527FA" w:rsidRDefault="00421B48" w:rsidP="006B4008">
            <w:pPr>
              <w:jc w:val="center"/>
              <w:rPr>
                <w:sz w:val="20"/>
                <w:szCs w:val="20"/>
                <w:lang w:eastAsia="zh-CN"/>
              </w:rPr>
            </w:pPr>
            <w:r>
              <w:rPr>
                <w:sz w:val="20"/>
                <w:szCs w:val="20"/>
              </w:rPr>
              <w:t>M</w:t>
            </w:r>
            <w:r>
              <w:rPr>
                <w:rFonts w:hint="eastAsia"/>
                <w:sz w:val="20"/>
                <w:szCs w:val="20"/>
                <w:vertAlign w:val="subscript"/>
                <w:lang w:eastAsia="zh-CN"/>
              </w:rPr>
              <w:t>S</w:t>
            </w:r>
          </w:p>
        </w:tc>
        <w:tc>
          <w:tcPr>
            <w:tcW w:w="667" w:type="dxa"/>
            <w:vAlign w:val="center"/>
          </w:tcPr>
          <w:p w14:paraId="0F13906B" w14:textId="2E1C1B4A" w:rsidR="00421B48" w:rsidRPr="003527FA" w:rsidRDefault="00421B48" w:rsidP="006B4008">
            <w:pPr>
              <w:jc w:val="center"/>
              <w:rPr>
                <w:sz w:val="20"/>
                <w:szCs w:val="20"/>
              </w:rPr>
            </w:pPr>
            <w:r>
              <w:rPr>
                <w:sz w:val="20"/>
                <w:szCs w:val="20"/>
              </w:rPr>
              <w:t>γ</w:t>
            </w:r>
          </w:p>
        </w:tc>
        <w:tc>
          <w:tcPr>
            <w:tcW w:w="685" w:type="dxa"/>
            <w:vAlign w:val="center"/>
          </w:tcPr>
          <w:p w14:paraId="7C98242C" w14:textId="074FB336" w:rsidR="00421B48" w:rsidRPr="003527FA" w:rsidRDefault="00421B48" w:rsidP="006B4008">
            <w:pPr>
              <w:jc w:val="center"/>
              <w:rPr>
                <w:sz w:val="20"/>
                <w:szCs w:val="20"/>
              </w:rPr>
            </w:pPr>
            <w:r>
              <w:rPr>
                <w:sz w:val="20"/>
                <w:szCs w:val="20"/>
              </w:rPr>
              <w:t>α</w:t>
            </w:r>
          </w:p>
        </w:tc>
        <w:tc>
          <w:tcPr>
            <w:tcW w:w="7430" w:type="dxa"/>
            <w:vAlign w:val="center"/>
          </w:tcPr>
          <w:p w14:paraId="4104A9E6" w14:textId="246C1E1D" w:rsidR="00421B48" w:rsidRDefault="00421B48" w:rsidP="006B4008">
            <w:pPr>
              <w:rPr>
                <w:sz w:val="20"/>
                <w:szCs w:val="20"/>
              </w:rPr>
            </w:pPr>
            <w:r>
              <w:rPr>
                <w:sz w:val="20"/>
                <w:szCs w:val="20"/>
              </w:rPr>
              <w:t>M</w:t>
            </w:r>
            <w:r>
              <w:rPr>
                <w:rFonts w:hint="eastAsia"/>
                <w:sz w:val="20"/>
                <w:szCs w:val="20"/>
                <w:vertAlign w:val="subscript"/>
                <w:lang w:eastAsia="zh-CN"/>
              </w:rPr>
              <w:t>S</w:t>
            </w:r>
            <w:r>
              <w:rPr>
                <w:sz w:val="20"/>
                <w:szCs w:val="20"/>
              </w:rPr>
              <w:t xml:space="preserve"> – saturation magnetization (A/m)</w:t>
            </w:r>
            <w:r w:rsidR="00390AFE">
              <w:rPr>
                <w:sz w:val="20"/>
                <w:szCs w:val="20"/>
              </w:rPr>
              <w:t>;</w:t>
            </w:r>
          </w:p>
          <w:p w14:paraId="3E90FD48" w14:textId="62CBFA2D" w:rsidR="00421B48" w:rsidRDefault="00421B48" w:rsidP="006B4008">
            <w:pPr>
              <w:rPr>
                <w:sz w:val="20"/>
                <w:szCs w:val="20"/>
              </w:rPr>
            </w:pPr>
            <w:r>
              <w:rPr>
                <w:sz w:val="20"/>
                <w:szCs w:val="20"/>
              </w:rPr>
              <w:t>γ – electron gyromagnetic ratio (m/(A</w:t>
            </w:r>
            <w:r w:rsidRPr="00E718A3">
              <w:rPr>
                <w:sz w:val="20"/>
                <w:szCs w:val="20"/>
              </w:rPr>
              <w:t>.</w:t>
            </w:r>
            <w:r>
              <w:rPr>
                <w:sz w:val="20"/>
                <w:szCs w:val="20"/>
              </w:rPr>
              <w:t>s))</w:t>
            </w:r>
            <w:r w:rsidR="00390AFE">
              <w:rPr>
                <w:sz w:val="20"/>
                <w:szCs w:val="20"/>
              </w:rPr>
              <w:t>;</w:t>
            </w:r>
          </w:p>
          <w:p w14:paraId="05878E00" w14:textId="766E9AF5" w:rsidR="00421B48" w:rsidRPr="003527FA" w:rsidRDefault="00421B48" w:rsidP="006B4008">
            <w:pPr>
              <w:rPr>
                <w:sz w:val="20"/>
                <w:szCs w:val="20"/>
              </w:rPr>
            </w:pPr>
            <w:r>
              <w:rPr>
                <w:sz w:val="20"/>
                <w:szCs w:val="20"/>
              </w:rPr>
              <w:t>α – damping constant (unitless)</w:t>
            </w:r>
          </w:p>
        </w:tc>
      </w:tr>
      <w:tr w:rsidR="00421B48" w:rsidRPr="003527FA" w14:paraId="3BA4BB65" w14:textId="77777777" w:rsidTr="00390AFE">
        <w:tc>
          <w:tcPr>
            <w:tcW w:w="776" w:type="dxa"/>
            <w:vAlign w:val="center"/>
          </w:tcPr>
          <w:p w14:paraId="5693823C" w14:textId="743E6356" w:rsidR="00421B48" w:rsidRPr="003527FA" w:rsidRDefault="00421B48" w:rsidP="00D865BC">
            <w:pPr>
              <w:jc w:val="center"/>
              <w:rPr>
                <w:sz w:val="20"/>
                <w:szCs w:val="20"/>
              </w:rPr>
            </w:pPr>
            <w:r>
              <w:rPr>
                <w:sz w:val="20"/>
                <w:szCs w:val="20"/>
              </w:rPr>
              <w:t>F</w:t>
            </w:r>
            <w:r w:rsidR="00AF12B2">
              <w:rPr>
                <w:sz w:val="20"/>
                <w:szCs w:val="20"/>
              </w:rPr>
              <w:t>l</w:t>
            </w:r>
            <w:r w:rsidRPr="00C3052C">
              <w:rPr>
                <w:sz w:val="20"/>
                <w:szCs w:val="20"/>
                <w:vertAlign w:val="subscript"/>
              </w:rPr>
              <w:t>Ani</w:t>
            </w:r>
            <w:r w:rsidR="00CB19B1">
              <w:rPr>
                <w:sz w:val="20"/>
                <w:szCs w:val="20"/>
                <w:vertAlign w:val="subscript"/>
              </w:rPr>
              <w:t>s</w:t>
            </w:r>
          </w:p>
        </w:tc>
        <w:tc>
          <w:tcPr>
            <w:tcW w:w="667" w:type="dxa"/>
            <w:vAlign w:val="center"/>
          </w:tcPr>
          <w:p w14:paraId="73F80A11" w14:textId="77777777" w:rsidR="00421B48" w:rsidRPr="003527FA" w:rsidRDefault="00421B48" w:rsidP="00D865BC">
            <w:pPr>
              <w:jc w:val="center"/>
              <w:rPr>
                <w:sz w:val="20"/>
                <w:szCs w:val="20"/>
              </w:rPr>
            </w:pPr>
          </w:p>
        </w:tc>
        <w:tc>
          <w:tcPr>
            <w:tcW w:w="685" w:type="dxa"/>
            <w:vAlign w:val="center"/>
          </w:tcPr>
          <w:p w14:paraId="0DA718F4" w14:textId="77777777" w:rsidR="00421B48" w:rsidRPr="003527FA" w:rsidRDefault="00421B48" w:rsidP="00D865BC">
            <w:pPr>
              <w:jc w:val="center"/>
              <w:rPr>
                <w:sz w:val="20"/>
                <w:szCs w:val="20"/>
              </w:rPr>
            </w:pPr>
          </w:p>
        </w:tc>
        <w:tc>
          <w:tcPr>
            <w:tcW w:w="7430" w:type="dxa"/>
            <w:vAlign w:val="center"/>
          </w:tcPr>
          <w:p w14:paraId="480D272D" w14:textId="7699D33A" w:rsidR="00421B48" w:rsidRPr="003527FA" w:rsidRDefault="00421B48" w:rsidP="00D865BC">
            <w:pPr>
              <w:rPr>
                <w:sz w:val="20"/>
                <w:szCs w:val="20"/>
              </w:rPr>
            </w:pPr>
            <w:r>
              <w:rPr>
                <w:sz w:val="20"/>
                <w:szCs w:val="20"/>
              </w:rPr>
              <w:t xml:space="preserve">Flag of </w:t>
            </w:r>
            <w:r w:rsidRPr="00F97251">
              <w:rPr>
                <w:sz w:val="20"/>
                <w:szCs w:val="20"/>
              </w:rPr>
              <w:t>whether to consider magneto</w:t>
            </w:r>
            <w:r>
              <w:rPr>
                <w:sz w:val="20"/>
                <w:szCs w:val="20"/>
              </w:rPr>
              <w:t>crystalline anisotropy</w:t>
            </w:r>
          </w:p>
        </w:tc>
      </w:tr>
      <w:tr w:rsidR="00421B48" w:rsidRPr="003527FA" w14:paraId="39FC458A" w14:textId="3C5F56B3" w:rsidTr="00390AFE">
        <w:tc>
          <w:tcPr>
            <w:tcW w:w="776" w:type="dxa"/>
            <w:vAlign w:val="center"/>
          </w:tcPr>
          <w:p w14:paraId="59327CFB" w14:textId="43A7D99C" w:rsidR="00421B48" w:rsidRPr="003527FA" w:rsidRDefault="00421B48" w:rsidP="00D865BC">
            <w:pPr>
              <w:jc w:val="center"/>
              <w:rPr>
                <w:sz w:val="20"/>
                <w:szCs w:val="20"/>
              </w:rPr>
            </w:pPr>
            <w:r w:rsidRPr="003527FA">
              <w:rPr>
                <w:sz w:val="20"/>
                <w:szCs w:val="20"/>
              </w:rPr>
              <w:t>C</w:t>
            </w:r>
            <w:r>
              <w:rPr>
                <w:sz w:val="20"/>
                <w:szCs w:val="20"/>
                <w:vertAlign w:val="subscript"/>
              </w:rPr>
              <w:t>Ani</w:t>
            </w:r>
            <w:r w:rsidR="00CB19B1">
              <w:rPr>
                <w:sz w:val="20"/>
                <w:szCs w:val="20"/>
                <w:vertAlign w:val="subscript"/>
              </w:rPr>
              <w:t>s</w:t>
            </w:r>
          </w:p>
        </w:tc>
        <w:tc>
          <w:tcPr>
            <w:tcW w:w="667" w:type="dxa"/>
            <w:vAlign w:val="center"/>
          </w:tcPr>
          <w:p w14:paraId="00F1A1E6" w14:textId="77777777" w:rsidR="00421B48" w:rsidRPr="003527FA" w:rsidRDefault="00421B48" w:rsidP="00D865BC">
            <w:pPr>
              <w:jc w:val="center"/>
              <w:rPr>
                <w:sz w:val="20"/>
                <w:szCs w:val="20"/>
              </w:rPr>
            </w:pPr>
          </w:p>
        </w:tc>
        <w:tc>
          <w:tcPr>
            <w:tcW w:w="685" w:type="dxa"/>
            <w:vAlign w:val="center"/>
          </w:tcPr>
          <w:p w14:paraId="50DC9992" w14:textId="77777777" w:rsidR="00421B48" w:rsidRPr="003527FA" w:rsidRDefault="00421B48" w:rsidP="00D865BC">
            <w:pPr>
              <w:jc w:val="center"/>
              <w:rPr>
                <w:sz w:val="20"/>
                <w:szCs w:val="20"/>
              </w:rPr>
            </w:pPr>
          </w:p>
        </w:tc>
        <w:tc>
          <w:tcPr>
            <w:tcW w:w="7430" w:type="dxa"/>
            <w:vAlign w:val="center"/>
          </w:tcPr>
          <w:p w14:paraId="308DF82B" w14:textId="7339CF1F" w:rsidR="00421B48" w:rsidRPr="003527FA" w:rsidRDefault="00421B48" w:rsidP="00D865BC">
            <w:pPr>
              <w:rPr>
                <w:sz w:val="20"/>
                <w:szCs w:val="20"/>
              </w:rPr>
            </w:pPr>
            <w:r>
              <w:rPr>
                <w:sz w:val="20"/>
                <w:szCs w:val="20"/>
              </w:rPr>
              <w:t>(F</w:t>
            </w:r>
            <w:r w:rsidRPr="00FA6852">
              <w:rPr>
                <w:sz w:val="20"/>
                <w:szCs w:val="20"/>
              </w:rPr>
              <w:t xml:space="preserve">or </w:t>
            </w:r>
            <w:r>
              <w:rPr>
                <w:sz w:val="20"/>
                <w:szCs w:val="20"/>
              </w:rPr>
              <w:t>F</w:t>
            </w:r>
            <w:r w:rsidR="00301D4C">
              <w:rPr>
                <w:sz w:val="20"/>
                <w:szCs w:val="20"/>
              </w:rPr>
              <w:t>l</w:t>
            </w:r>
            <w:r>
              <w:rPr>
                <w:sz w:val="20"/>
                <w:szCs w:val="20"/>
                <w:vertAlign w:val="subscript"/>
              </w:rPr>
              <w:t>Ani</w:t>
            </w:r>
            <w:r w:rsidR="00CB19B1">
              <w:rPr>
                <w:sz w:val="20"/>
                <w:szCs w:val="20"/>
                <w:vertAlign w:val="subscript"/>
              </w:rPr>
              <w:t>s</w:t>
            </w:r>
            <w:r>
              <w:rPr>
                <w:sz w:val="20"/>
                <w:szCs w:val="20"/>
              </w:rPr>
              <w:t>=true</w:t>
            </w:r>
            <w:r w:rsidRPr="00FA6852">
              <w:rPr>
                <w:sz w:val="20"/>
                <w:szCs w:val="20"/>
              </w:rPr>
              <w:t>)</w:t>
            </w:r>
            <w:r>
              <w:rPr>
                <w:sz w:val="20"/>
                <w:szCs w:val="20"/>
              </w:rPr>
              <w:t xml:space="preserve"> </w:t>
            </w:r>
            <w:r w:rsidRPr="003527FA">
              <w:rPr>
                <w:sz w:val="20"/>
                <w:szCs w:val="20"/>
              </w:rPr>
              <w:t xml:space="preserve">Choice of </w:t>
            </w:r>
            <w:r>
              <w:rPr>
                <w:sz w:val="20"/>
                <w:szCs w:val="20"/>
              </w:rPr>
              <w:t>type of magnetocrystalline anisotropy</w:t>
            </w:r>
            <w:r w:rsidRPr="003527FA">
              <w:rPr>
                <w:sz w:val="20"/>
                <w:szCs w:val="20"/>
              </w:rPr>
              <w:t>: 1-</w:t>
            </w:r>
            <w:r>
              <w:rPr>
                <w:sz w:val="20"/>
                <w:szCs w:val="20"/>
              </w:rPr>
              <w:t>cubic;</w:t>
            </w:r>
            <w:r w:rsidRPr="003527FA">
              <w:rPr>
                <w:sz w:val="20"/>
                <w:szCs w:val="20"/>
              </w:rPr>
              <w:t xml:space="preserve"> 2-</w:t>
            </w:r>
            <w:r>
              <w:rPr>
                <w:sz w:val="20"/>
                <w:szCs w:val="20"/>
              </w:rPr>
              <w:t>uniaxial</w:t>
            </w:r>
          </w:p>
        </w:tc>
      </w:tr>
      <w:tr w:rsidR="00421B48" w:rsidRPr="003527FA" w14:paraId="40B90721" w14:textId="77777777" w:rsidTr="00390AFE">
        <w:tc>
          <w:tcPr>
            <w:tcW w:w="776" w:type="dxa"/>
            <w:vAlign w:val="center"/>
          </w:tcPr>
          <w:p w14:paraId="13A38EA5" w14:textId="4E1CE1D0" w:rsidR="00421B48" w:rsidRDefault="00421B48" w:rsidP="00D865BC">
            <w:pPr>
              <w:jc w:val="center"/>
              <w:rPr>
                <w:sz w:val="20"/>
                <w:szCs w:val="20"/>
              </w:rPr>
            </w:pPr>
            <w:r>
              <w:rPr>
                <w:sz w:val="20"/>
                <w:szCs w:val="20"/>
              </w:rPr>
              <w:t>K</w:t>
            </w:r>
            <w:r w:rsidRPr="00A84741">
              <w:rPr>
                <w:sz w:val="20"/>
                <w:szCs w:val="20"/>
                <w:vertAlign w:val="subscript"/>
              </w:rPr>
              <w:t>1</w:t>
            </w:r>
          </w:p>
        </w:tc>
        <w:tc>
          <w:tcPr>
            <w:tcW w:w="667" w:type="dxa"/>
            <w:vAlign w:val="center"/>
          </w:tcPr>
          <w:p w14:paraId="04A40033" w14:textId="651AAE9A" w:rsidR="00421B48" w:rsidRDefault="00421B48" w:rsidP="00D865BC">
            <w:pPr>
              <w:jc w:val="center"/>
              <w:rPr>
                <w:sz w:val="20"/>
                <w:szCs w:val="20"/>
              </w:rPr>
            </w:pPr>
            <w:r>
              <w:rPr>
                <w:sz w:val="20"/>
                <w:szCs w:val="20"/>
              </w:rPr>
              <w:t>K</w:t>
            </w:r>
            <w:r>
              <w:rPr>
                <w:sz w:val="20"/>
                <w:szCs w:val="20"/>
                <w:vertAlign w:val="subscript"/>
              </w:rPr>
              <w:t>2</w:t>
            </w:r>
          </w:p>
        </w:tc>
        <w:tc>
          <w:tcPr>
            <w:tcW w:w="685" w:type="dxa"/>
            <w:vAlign w:val="center"/>
          </w:tcPr>
          <w:p w14:paraId="22A8571B" w14:textId="102E5D22" w:rsidR="00421B48" w:rsidRDefault="00421B48" w:rsidP="00D865BC">
            <w:pPr>
              <w:jc w:val="center"/>
              <w:rPr>
                <w:sz w:val="20"/>
                <w:szCs w:val="20"/>
              </w:rPr>
            </w:pPr>
            <w:r>
              <w:rPr>
                <w:sz w:val="20"/>
                <w:szCs w:val="20"/>
              </w:rPr>
              <w:t>K</w:t>
            </w:r>
            <w:r>
              <w:rPr>
                <w:sz w:val="20"/>
                <w:szCs w:val="20"/>
                <w:vertAlign w:val="subscript"/>
              </w:rPr>
              <w:t>3</w:t>
            </w:r>
          </w:p>
        </w:tc>
        <w:tc>
          <w:tcPr>
            <w:tcW w:w="7430" w:type="dxa"/>
            <w:vAlign w:val="center"/>
          </w:tcPr>
          <w:p w14:paraId="73344BAC" w14:textId="35F1ED09" w:rsidR="00421B48" w:rsidRDefault="00421B48" w:rsidP="00B244E7">
            <w:pPr>
              <w:rPr>
                <w:sz w:val="20"/>
                <w:szCs w:val="20"/>
              </w:rPr>
            </w:pPr>
            <w:r>
              <w:rPr>
                <w:sz w:val="20"/>
                <w:szCs w:val="20"/>
              </w:rPr>
              <w:t>(F</w:t>
            </w:r>
            <w:r w:rsidRPr="00FA6852">
              <w:rPr>
                <w:sz w:val="20"/>
                <w:szCs w:val="20"/>
              </w:rPr>
              <w:t xml:space="preserve">or </w:t>
            </w:r>
            <w:r>
              <w:rPr>
                <w:sz w:val="20"/>
                <w:szCs w:val="20"/>
              </w:rPr>
              <w:t>F</w:t>
            </w:r>
            <w:r w:rsidR="00AF12B2">
              <w:rPr>
                <w:sz w:val="20"/>
                <w:szCs w:val="20"/>
              </w:rPr>
              <w:t>l</w:t>
            </w:r>
            <w:r>
              <w:rPr>
                <w:sz w:val="20"/>
                <w:szCs w:val="20"/>
                <w:vertAlign w:val="subscript"/>
              </w:rPr>
              <w:t>Ani</w:t>
            </w:r>
            <w:r w:rsidR="00CB19B1">
              <w:rPr>
                <w:sz w:val="20"/>
                <w:szCs w:val="20"/>
                <w:vertAlign w:val="subscript"/>
              </w:rPr>
              <w:t>s</w:t>
            </w:r>
            <w:r>
              <w:rPr>
                <w:sz w:val="20"/>
                <w:szCs w:val="20"/>
              </w:rPr>
              <w:t xml:space="preserve">=true and </w:t>
            </w:r>
            <w:r w:rsidRPr="003527FA">
              <w:rPr>
                <w:sz w:val="20"/>
                <w:szCs w:val="20"/>
              </w:rPr>
              <w:t>C</w:t>
            </w:r>
            <w:r>
              <w:rPr>
                <w:sz w:val="20"/>
                <w:szCs w:val="20"/>
                <w:vertAlign w:val="subscript"/>
              </w:rPr>
              <w:t>Ani</w:t>
            </w:r>
            <w:r w:rsidR="00CB19B1">
              <w:rPr>
                <w:sz w:val="20"/>
                <w:szCs w:val="20"/>
                <w:vertAlign w:val="subscript"/>
              </w:rPr>
              <w:t>s</w:t>
            </w:r>
            <w:r>
              <w:rPr>
                <w:sz w:val="20"/>
                <w:szCs w:val="20"/>
              </w:rPr>
              <w:t>=1</w:t>
            </w:r>
            <w:r w:rsidRPr="00FA6852">
              <w:rPr>
                <w:sz w:val="20"/>
                <w:szCs w:val="20"/>
              </w:rPr>
              <w:t>)</w:t>
            </w:r>
            <w:r>
              <w:rPr>
                <w:sz w:val="20"/>
                <w:szCs w:val="20"/>
              </w:rPr>
              <w:t xml:space="preserve"> K</w:t>
            </w:r>
            <w:r w:rsidRPr="00FA6852">
              <w:rPr>
                <w:sz w:val="20"/>
                <w:szCs w:val="20"/>
                <w:vertAlign w:val="subscript"/>
              </w:rPr>
              <w:t>1</w:t>
            </w:r>
            <w:r>
              <w:rPr>
                <w:sz w:val="20"/>
                <w:szCs w:val="20"/>
              </w:rPr>
              <w:t>, K</w:t>
            </w:r>
            <w:r w:rsidRPr="00FA6852">
              <w:rPr>
                <w:sz w:val="20"/>
                <w:szCs w:val="20"/>
                <w:vertAlign w:val="subscript"/>
              </w:rPr>
              <w:t>2</w:t>
            </w:r>
            <w:r>
              <w:rPr>
                <w:sz w:val="20"/>
                <w:szCs w:val="20"/>
              </w:rPr>
              <w:t>, K</w:t>
            </w:r>
            <w:r w:rsidRPr="00FA6852">
              <w:rPr>
                <w:sz w:val="20"/>
                <w:szCs w:val="20"/>
                <w:vertAlign w:val="subscript"/>
              </w:rPr>
              <w:t>3</w:t>
            </w:r>
            <w:r>
              <w:rPr>
                <w:sz w:val="20"/>
                <w:szCs w:val="20"/>
              </w:rPr>
              <w:t xml:space="preserve"> – cubic magnetocrystalline anisotropy coefficient </w:t>
            </w:r>
            <w:r w:rsidRPr="00BC23D9">
              <w:rPr>
                <w:b/>
                <w:sz w:val="20"/>
                <w:szCs w:val="20"/>
              </w:rPr>
              <w:t>K</w:t>
            </w:r>
            <w:r>
              <w:rPr>
                <w:sz w:val="20"/>
                <w:szCs w:val="20"/>
              </w:rPr>
              <w:t xml:space="preserve"> (J/m</w:t>
            </w:r>
            <w:r w:rsidRPr="00FA6852">
              <w:rPr>
                <w:sz w:val="20"/>
                <w:szCs w:val="20"/>
                <w:vertAlign w:val="superscript"/>
              </w:rPr>
              <w:t>3</w:t>
            </w:r>
            <w:r w:rsidRPr="00FA6852">
              <w:rPr>
                <w:sz w:val="20"/>
                <w:szCs w:val="20"/>
              </w:rPr>
              <w:t>)</w:t>
            </w:r>
            <w:r>
              <w:rPr>
                <w:sz w:val="20"/>
                <w:szCs w:val="20"/>
              </w:rPr>
              <w:t>;</w:t>
            </w:r>
          </w:p>
          <w:p w14:paraId="70427615" w14:textId="0F60A3B5" w:rsidR="00421B48" w:rsidRPr="0032176F" w:rsidRDefault="00421B48" w:rsidP="00B244E7">
            <w:pPr>
              <w:rPr>
                <w:rFonts w:eastAsia="MS Mincho"/>
                <w:sz w:val="20"/>
                <w:szCs w:val="20"/>
                <w:lang w:eastAsia="ja-JP"/>
                <w:rPrChange w:id="201" w:author="Tiannan Yang" w:date="2016-07-18T16:58:00Z">
                  <w:rPr>
                    <w:sz w:val="20"/>
                    <w:szCs w:val="20"/>
                  </w:rPr>
                </w:rPrChange>
              </w:rPr>
            </w:pPr>
            <w:r>
              <w:rPr>
                <w:sz w:val="20"/>
                <w:szCs w:val="20"/>
              </w:rPr>
              <w:t>(F</w:t>
            </w:r>
            <w:r w:rsidRPr="00FA6852">
              <w:rPr>
                <w:sz w:val="20"/>
                <w:szCs w:val="20"/>
              </w:rPr>
              <w:t xml:space="preserve">or </w:t>
            </w:r>
            <w:r>
              <w:rPr>
                <w:sz w:val="20"/>
                <w:szCs w:val="20"/>
              </w:rPr>
              <w:t>F</w:t>
            </w:r>
            <w:r w:rsidR="00AF12B2">
              <w:rPr>
                <w:sz w:val="20"/>
                <w:szCs w:val="20"/>
              </w:rPr>
              <w:t>l</w:t>
            </w:r>
            <w:r>
              <w:rPr>
                <w:sz w:val="20"/>
                <w:szCs w:val="20"/>
                <w:vertAlign w:val="subscript"/>
              </w:rPr>
              <w:t>Ani</w:t>
            </w:r>
            <w:r w:rsidR="00CB19B1">
              <w:rPr>
                <w:sz w:val="20"/>
                <w:szCs w:val="20"/>
                <w:vertAlign w:val="subscript"/>
              </w:rPr>
              <w:t>s</w:t>
            </w:r>
            <w:r>
              <w:rPr>
                <w:sz w:val="20"/>
                <w:szCs w:val="20"/>
              </w:rPr>
              <w:t xml:space="preserve">=true and </w:t>
            </w:r>
            <w:r w:rsidRPr="003527FA">
              <w:rPr>
                <w:sz w:val="20"/>
                <w:szCs w:val="20"/>
              </w:rPr>
              <w:t>C</w:t>
            </w:r>
            <w:r>
              <w:rPr>
                <w:sz w:val="20"/>
                <w:szCs w:val="20"/>
                <w:vertAlign w:val="subscript"/>
              </w:rPr>
              <w:t>Ani</w:t>
            </w:r>
            <w:r w:rsidR="00CB19B1">
              <w:rPr>
                <w:sz w:val="20"/>
                <w:szCs w:val="20"/>
                <w:vertAlign w:val="subscript"/>
              </w:rPr>
              <w:t>s</w:t>
            </w:r>
            <w:r>
              <w:rPr>
                <w:sz w:val="20"/>
                <w:szCs w:val="20"/>
              </w:rPr>
              <w:t>=2</w:t>
            </w:r>
            <w:r w:rsidRPr="00FA6852">
              <w:rPr>
                <w:sz w:val="20"/>
                <w:szCs w:val="20"/>
              </w:rPr>
              <w:t>)</w:t>
            </w:r>
            <w:r>
              <w:rPr>
                <w:sz w:val="20"/>
                <w:szCs w:val="20"/>
              </w:rPr>
              <w:t xml:space="preserve"> K</w:t>
            </w:r>
            <w:r w:rsidRPr="00FA6852">
              <w:rPr>
                <w:sz w:val="20"/>
                <w:szCs w:val="20"/>
                <w:vertAlign w:val="subscript"/>
              </w:rPr>
              <w:t>1</w:t>
            </w:r>
            <w:ins w:id="202" w:author="Tiannan Yang" w:date="2016-07-18T16:56:00Z">
              <w:r w:rsidR="0032176F">
                <w:rPr>
                  <w:sz w:val="20"/>
                  <w:szCs w:val="20"/>
                </w:rPr>
                <w:t>, K</w:t>
              </w:r>
              <w:r w:rsidR="0032176F" w:rsidRPr="00FA6852">
                <w:rPr>
                  <w:sz w:val="20"/>
                  <w:szCs w:val="20"/>
                  <w:vertAlign w:val="subscript"/>
                </w:rPr>
                <w:t>2</w:t>
              </w:r>
            </w:ins>
            <w:r>
              <w:rPr>
                <w:sz w:val="20"/>
                <w:szCs w:val="20"/>
              </w:rPr>
              <w:t xml:space="preserve"> – uniaxial magnetocrystalline anisotropy coefficient </w:t>
            </w:r>
            <w:r w:rsidRPr="00BC23D9">
              <w:rPr>
                <w:b/>
                <w:sz w:val="20"/>
                <w:szCs w:val="20"/>
              </w:rPr>
              <w:t>K</w:t>
            </w:r>
            <w:r>
              <w:rPr>
                <w:sz w:val="20"/>
                <w:szCs w:val="20"/>
              </w:rPr>
              <w:t xml:space="preserve"> (J/m</w:t>
            </w:r>
            <w:r w:rsidRPr="00FA6852">
              <w:rPr>
                <w:sz w:val="20"/>
                <w:szCs w:val="20"/>
                <w:vertAlign w:val="superscript"/>
              </w:rPr>
              <w:t>3</w:t>
            </w:r>
            <w:r w:rsidRPr="00FA6852">
              <w:rPr>
                <w:sz w:val="20"/>
                <w:szCs w:val="20"/>
              </w:rPr>
              <w:t>)</w:t>
            </w:r>
          </w:p>
        </w:tc>
      </w:tr>
      <w:tr w:rsidR="00421B48" w:rsidRPr="003527FA" w14:paraId="5BE58AD1" w14:textId="77777777" w:rsidTr="00390AFE">
        <w:tc>
          <w:tcPr>
            <w:tcW w:w="776" w:type="dxa"/>
            <w:vAlign w:val="center"/>
          </w:tcPr>
          <w:p w14:paraId="01C99A8A" w14:textId="1875C997" w:rsidR="00421B48" w:rsidRDefault="00421B48" w:rsidP="00B244E7">
            <w:pPr>
              <w:jc w:val="center"/>
              <w:rPr>
                <w:sz w:val="20"/>
                <w:szCs w:val="20"/>
              </w:rPr>
            </w:pPr>
            <w:r>
              <w:rPr>
                <w:sz w:val="20"/>
                <w:szCs w:val="20"/>
              </w:rPr>
              <w:t>F</w:t>
            </w:r>
            <w:r w:rsidR="00AF12B2">
              <w:rPr>
                <w:sz w:val="20"/>
                <w:szCs w:val="20"/>
              </w:rPr>
              <w:t>l</w:t>
            </w:r>
            <w:r>
              <w:rPr>
                <w:sz w:val="20"/>
                <w:szCs w:val="20"/>
                <w:vertAlign w:val="subscript"/>
              </w:rPr>
              <w:t>Stray</w:t>
            </w:r>
          </w:p>
        </w:tc>
        <w:tc>
          <w:tcPr>
            <w:tcW w:w="667" w:type="dxa"/>
            <w:vAlign w:val="center"/>
          </w:tcPr>
          <w:p w14:paraId="2E3A5C00" w14:textId="77777777" w:rsidR="00421B48" w:rsidRDefault="00421B48" w:rsidP="00B244E7">
            <w:pPr>
              <w:jc w:val="center"/>
              <w:rPr>
                <w:sz w:val="20"/>
                <w:szCs w:val="20"/>
              </w:rPr>
            </w:pPr>
          </w:p>
        </w:tc>
        <w:tc>
          <w:tcPr>
            <w:tcW w:w="685" w:type="dxa"/>
            <w:vAlign w:val="center"/>
          </w:tcPr>
          <w:p w14:paraId="0FE84ADD" w14:textId="77777777" w:rsidR="00421B48" w:rsidRDefault="00421B48" w:rsidP="00B244E7">
            <w:pPr>
              <w:jc w:val="center"/>
              <w:rPr>
                <w:sz w:val="20"/>
                <w:szCs w:val="20"/>
              </w:rPr>
            </w:pPr>
          </w:p>
        </w:tc>
        <w:tc>
          <w:tcPr>
            <w:tcW w:w="7430" w:type="dxa"/>
            <w:vAlign w:val="center"/>
          </w:tcPr>
          <w:p w14:paraId="7D0C4CA7" w14:textId="628EE17D" w:rsidR="00421B48" w:rsidRDefault="00421B48" w:rsidP="00B244E7">
            <w:pPr>
              <w:rPr>
                <w:sz w:val="20"/>
                <w:szCs w:val="20"/>
              </w:rPr>
            </w:pPr>
            <w:r>
              <w:rPr>
                <w:sz w:val="20"/>
                <w:szCs w:val="20"/>
              </w:rPr>
              <w:t>Flag of whether to consider stray field</w:t>
            </w:r>
          </w:p>
        </w:tc>
      </w:tr>
      <w:tr w:rsidR="00421B48" w:rsidRPr="003527FA" w14:paraId="774C283F" w14:textId="77777777" w:rsidTr="00390AFE">
        <w:tc>
          <w:tcPr>
            <w:tcW w:w="776" w:type="dxa"/>
            <w:vAlign w:val="center"/>
          </w:tcPr>
          <w:p w14:paraId="3917B57B" w14:textId="74D54CD8" w:rsidR="00421B48" w:rsidRDefault="00421B48" w:rsidP="00B244E7">
            <w:pPr>
              <w:jc w:val="center"/>
              <w:rPr>
                <w:sz w:val="20"/>
                <w:szCs w:val="20"/>
              </w:rPr>
            </w:pPr>
            <w:r>
              <w:rPr>
                <w:sz w:val="20"/>
                <w:szCs w:val="20"/>
              </w:rPr>
              <w:t>F</w:t>
            </w:r>
            <w:r w:rsidR="00AF12B2">
              <w:rPr>
                <w:sz w:val="20"/>
                <w:szCs w:val="20"/>
              </w:rPr>
              <w:t>l</w:t>
            </w:r>
            <w:r w:rsidRPr="00C3052C">
              <w:rPr>
                <w:sz w:val="20"/>
                <w:szCs w:val="20"/>
                <w:vertAlign w:val="subscript"/>
              </w:rPr>
              <w:t>Per</w:t>
            </w:r>
          </w:p>
        </w:tc>
        <w:tc>
          <w:tcPr>
            <w:tcW w:w="667" w:type="dxa"/>
            <w:vAlign w:val="center"/>
          </w:tcPr>
          <w:p w14:paraId="5D9A0C38" w14:textId="77777777" w:rsidR="00421B48" w:rsidRDefault="00421B48" w:rsidP="00B244E7">
            <w:pPr>
              <w:jc w:val="center"/>
              <w:rPr>
                <w:sz w:val="20"/>
                <w:szCs w:val="20"/>
              </w:rPr>
            </w:pPr>
          </w:p>
        </w:tc>
        <w:tc>
          <w:tcPr>
            <w:tcW w:w="685" w:type="dxa"/>
            <w:vAlign w:val="center"/>
          </w:tcPr>
          <w:p w14:paraId="79D3A6B1" w14:textId="77777777" w:rsidR="00421B48" w:rsidRDefault="00421B48" w:rsidP="00B244E7">
            <w:pPr>
              <w:jc w:val="center"/>
              <w:rPr>
                <w:sz w:val="20"/>
                <w:szCs w:val="20"/>
              </w:rPr>
            </w:pPr>
          </w:p>
        </w:tc>
        <w:tc>
          <w:tcPr>
            <w:tcW w:w="7430" w:type="dxa"/>
            <w:vAlign w:val="center"/>
          </w:tcPr>
          <w:p w14:paraId="19CD6298" w14:textId="2BEB16C5" w:rsidR="00421B48" w:rsidRDefault="00421B48" w:rsidP="00B244E7">
            <w:pPr>
              <w:rPr>
                <w:sz w:val="20"/>
                <w:szCs w:val="20"/>
              </w:rPr>
            </w:pPr>
            <w:r>
              <w:rPr>
                <w:sz w:val="20"/>
                <w:szCs w:val="20"/>
              </w:rPr>
              <w:t>(F</w:t>
            </w:r>
            <w:r w:rsidRPr="00FA6852">
              <w:rPr>
                <w:sz w:val="20"/>
                <w:szCs w:val="20"/>
              </w:rPr>
              <w:t xml:space="preserve">or </w:t>
            </w:r>
            <w:r>
              <w:rPr>
                <w:sz w:val="20"/>
                <w:szCs w:val="20"/>
              </w:rPr>
              <w:t>F</w:t>
            </w:r>
            <w:r w:rsidR="00AF12B2">
              <w:rPr>
                <w:sz w:val="20"/>
                <w:szCs w:val="20"/>
              </w:rPr>
              <w:t>l</w:t>
            </w:r>
            <w:r>
              <w:rPr>
                <w:sz w:val="20"/>
                <w:szCs w:val="20"/>
                <w:vertAlign w:val="subscript"/>
              </w:rPr>
              <w:t>Stray</w:t>
            </w:r>
            <w:r w:rsidRPr="00FA6852">
              <w:rPr>
                <w:sz w:val="20"/>
                <w:szCs w:val="20"/>
              </w:rPr>
              <w:t>=true)</w:t>
            </w:r>
            <w:r>
              <w:rPr>
                <w:sz w:val="20"/>
                <w:szCs w:val="20"/>
              </w:rPr>
              <w:t xml:space="preserve"> Flag of the magnetostatic boundary condition:</w:t>
            </w:r>
            <w:r w:rsidRPr="00F97251">
              <w:rPr>
                <w:sz w:val="20"/>
                <w:szCs w:val="20"/>
              </w:rPr>
              <w:t xml:space="preserve"> </w:t>
            </w:r>
            <w:r>
              <w:rPr>
                <w:sz w:val="20"/>
                <w:szCs w:val="20"/>
              </w:rPr>
              <w:t xml:space="preserve">whether to use a </w:t>
            </w:r>
            <w:r w:rsidRPr="00F97251">
              <w:rPr>
                <w:sz w:val="20"/>
                <w:szCs w:val="20"/>
              </w:rPr>
              <w:t xml:space="preserve">periodic (or </w:t>
            </w:r>
            <w:r>
              <w:rPr>
                <w:sz w:val="20"/>
                <w:szCs w:val="20"/>
              </w:rPr>
              <w:t xml:space="preserve">otherwise </w:t>
            </w:r>
            <w:r w:rsidRPr="00F97251">
              <w:rPr>
                <w:sz w:val="20"/>
                <w:szCs w:val="20"/>
              </w:rPr>
              <w:t>fini</w:t>
            </w:r>
            <w:r>
              <w:rPr>
                <w:sz w:val="20"/>
                <w:szCs w:val="20"/>
              </w:rPr>
              <w:t>te-size) boundary</w:t>
            </w:r>
          </w:p>
        </w:tc>
      </w:tr>
      <w:tr w:rsidR="0032176F" w:rsidRPr="003527FA" w14:paraId="418DAFFA" w14:textId="77777777" w:rsidTr="00390AFE">
        <w:tc>
          <w:tcPr>
            <w:tcW w:w="776" w:type="dxa"/>
            <w:vAlign w:val="center"/>
          </w:tcPr>
          <w:p w14:paraId="6FA75D08" w14:textId="0D395CC1" w:rsidR="0032176F" w:rsidRDefault="0032176F" w:rsidP="00B244E7">
            <w:pPr>
              <w:jc w:val="center"/>
              <w:rPr>
                <w:sz w:val="20"/>
                <w:szCs w:val="20"/>
              </w:rPr>
            </w:pPr>
            <w:r>
              <w:rPr>
                <w:sz w:val="20"/>
                <w:szCs w:val="20"/>
              </w:rPr>
              <w:t>N</w:t>
            </w:r>
            <w:r>
              <w:rPr>
                <w:sz w:val="20"/>
                <w:szCs w:val="20"/>
                <w:vertAlign w:val="subscript"/>
              </w:rPr>
              <w:t>D</w:t>
            </w:r>
            <w:r w:rsidRPr="00FA6852">
              <w:rPr>
                <w:sz w:val="20"/>
                <w:szCs w:val="20"/>
                <w:vertAlign w:val="subscript"/>
              </w:rPr>
              <w:t>1</w:t>
            </w:r>
            <w:ins w:id="203" w:author="Tiannan Yang" w:date="2016-07-18T17:00:00Z">
              <w:r>
                <w:rPr>
                  <w:sz w:val="20"/>
                  <w:szCs w:val="20"/>
                  <w:vertAlign w:val="subscript"/>
                </w:rPr>
                <w:t>1</w:t>
              </w:r>
            </w:ins>
          </w:p>
        </w:tc>
        <w:tc>
          <w:tcPr>
            <w:tcW w:w="667" w:type="dxa"/>
            <w:vAlign w:val="center"/>
          </w:tcPr>
          <w:p w14:paraId="02A8E8A2" w14:textId="6CA80F1C" w:rsidR="0032176F" w:rsidRDefault="0032176F" w:rsidP="00B244E7">
            <w:pPr>
              <w:jc w:val="center"/>
              <w:rPr>
                <w:sz w:val="20"/>
                <w:szCs w:val="20"/>
              </w:rPr>
            </w:pPr>
            <w:r>
              <w:rPr>
                <w:sz w:val="20"/>
                <w:szCs w:val="20"/>
              </w:rPr>
              <w:t>N</w:t>
            </w:r>
            <w:r>
              <w:rPr>
                <w:sz w:val="20"/>
                <w:szCs w:val="20"/>
                <w:vertAlign w:val="subscript"/>
              </w:rPr>
              <w:t>D2</w:t>
            </w:r>
            <w:ins w:id="204" w:author="Tiannan Yang" w:date="2016-07-18T17:00:00Z">
              <w:r>
                <w:rPr>
                  <w:sz w:val="20"/>
                  <w:szCs w:val="20"/>
                  <w:vertAlign w:val="subscript"/>
                </w:rPr>
                <w:t>2</w:t>
              </w:r>
            </w:ins>
          </w:p>
        </w:tc>
        <w:tc>
          <w:tcPr>
            <w:tcW w:w="685" w:type="dxa"/>
            <w:vAlign w:val="center"/>
          </w:tcPr>
          <w:p w14:paraId="24F1318C" w14:textId="06588B74" w:rsidR="0032176F" w:rsidRDefault="0032176F" w:rsidP="00B244E7">
            <w:pPr>
              <w:jc w:val="center"/>
              <w:rPr>
                <w:sz w:val="20"/>
                <w:szCs w:val="20"/>
              </w:rPr>
            </w:pPr>
            <w:r>
              <w:rPr>
                <w:sz w:val="20"/>
                <w:szCs w:val="20"/>
              </w:rPr>
              <w:t>N</w:t>
            </w:r>
            <w:r>
              <w:rPr>
                <w:sz w:val="20"/>
                <w:szCs w:val="20"/>
                <w:vertAlign w:val="subscript"/>
              </w:rPr>
              <w:t>D3</w:t>
            </w:r>
            <w:ins w:id="205" w:author="Tiannan Yang" w:date="2016-07-18T17:00:00Z">
              <w:r>
                <w:rPr>
                  <w:sz w:val="20"/>
                  <w:szCs w:val="20"/>
                  <w:vertAlign w:val="subscript"/>
                </w:rPr>
                <w:t>3</w:t>
              </w:r>
            </w:ins>
          </w:p>
        </w:tc>
        <w:tc>
          <w:tcPr>
            <w:tcW w:w="7430" w:type="dxa"/>
            <w:vMerge w:val="restart"/>
            <w:vAlign w:val="center"/>
          </w:tcPr>
          <w:p w14:paraId="212FCB0F" w14:textId="541E5D38" w:rsidR="0032176F" w:rsidRPr="003527FA" w:rsidRDefault="0032176F" w:rsidP="00B244E7">
            <w:pPr>
              <w:rPr>
                <w:sz w:val="20"/>
                <w:szCs w:val="20"/>
              </w:rPr>
            </w:pPr>
            <w:r>
              <w:rPr>
                <w:sz w:val="20"/>
                <w:szCs w:val="20"/>
              </w:rPr>
              <w:t>(F</w:t>
            </w:r>
            <w:r w:rsidRPr="00FA6852">
              <w:rPr>
                <w:sz w:val="20"/>
                <w:szCs w:val="20"/>
              </w:rPr>
              <w:t xml:space="preserve">or </w:t>
            </w:r>
            <w:r>
              <w:rPr>
                <w:sz w:val="20"/>
                <w:szCs w:val="20"/>
              </w:rPr>
              <w:t>Fl</w:t>
            </w:r>
            <w:r>
              <w:rPr>
                <w:sz w:val="20"/>
                <w:szCs w:val="20"/>
                <w:vertAlign w:val="subscript"/>
              </w:rPr>
              <w:t>Stray</w:t>
            </w:r>
            <w:r w:rsidRPr="00FA6852">
              <w:rPr>
                <w:sz w:val="20"/>
                <w:szCs w:val="20"/>
              </w:rPr>
              <w:t>=true</w:t>
            </w:r>
            <w:r>
              <w:rPr>
                <w:sz w:val="20"/>
                <w:szCs w:val="20"/>
              </w:rPr>
              <w:t xml:space="preserve"> and Fl</w:t>
            </w:r>
            <w:r w:rsidRPr="00FA6852">
              <w:rPr>
                <w:sz w:val="20"/>
                <w:szCs w:val="20"/>
                <w:vertAlign w:val="subscript"/>
              </w:rPr>
              <w:t>Per</w:t>
            </w:r>
            <w:r w:rsidRPr="00FA6852">
              <w:rPr>
                <w:sz w:val="20"/>
                <w:szCs w:val="20"/>
              </w:rPr>
              <w:t>=true)</w:t>
            </w:r>
            <w:r>
              <w:rPr>
                <w:sz w:val="20"/>
                <w:szCs w:val="20"/>
              </w:rPr>
              <w:t xml:space="preserve"> </w:t>
            </w:r>
            <w:r w:rsidRPr="00FA6852">
              <w:rPr>
                <w:sz w:val="20"/>
                <w:szCs w:val="20"/>
              </w:rPr>
              <w:t xml:space="preserve">demagnetizing factor </w:t>
            </w:r>
            <w:r w:rsidRPr="00FA6852">
              <w:rPr>
                <w:b/>
                <w:sz w:val="20"/>
                <w:szCs w:val="20"/>
              </w:rPr>
              <w:t>N</w:t>
            </w:r>
            <w:r w:rsidRPr="00FA6852">
              <w:rPr>
                <w:sz w:val="20"/>
                <w:szCs w:val="20"/>
                <w:vertAlign w:val="subscript"/>
              </w:rPr>
              <w:t>D</w:t>
            </w:r>
            <w:r>
              <w:rPr>
                <w:sz w:val="20"/>
                <w:szCs w:val="20"/>
              </w:rPr>
              <w:t xml:space="preserve"> </w:t>
            </w:r>
            <w:r w:rsidRPr="00FA6852">
              <w:rPr>
                <w:sz w:val="20"/>
                <w:szCs w:val="20"/>
              </w:rPr>
              <w:t xml:space="preserve">(unitless) </w:t>
            </w:r>
          </w:p>
        </w:tc>
      </w:tr>
      <w:tr w:rsidR="0032176F" w:rsidRPr="003527FA" w14:paraId="2C0C5BC7" w14:textId="77777777" w:rsidTr="00390AFE">
        <w:trPr>
          <w:ins w:id="206" w:author="Tiannan Yang" w:date="2016-07-18T16:59:00Z"/>
        </w:trPr>
        <w:tc>
          <w:tcPr>
            <w:tcW w:w="776" w:type="dxa"/>
            <w:vAlign w:val="center"/>
          </w:tcPr>
          <w:p w14:paraId="59E2CB5B" w14:textId="7AFE06F2" w:rsidR="0032176F" w:rsidRDefault="0032176F">
            <w:pPr>
              <w:jc w:val="center"/>
              <w:rPr>
                <w:ins w:id="207" w:author="Tiannan Yang" w:date="2016-07-18T16:59:00Z"/>
                <w:sz w:val="20"/>
                <w:szCs w:val="20"/>
              </w:rPr>
            </w:pPr>
            <w:ins w:id="208" w:author="Tiannan Yang" w:date="2016-07-18T17:00:00Z">
              <w:r>
                <w:rPr>
                  <w:sz w:val="20"/>
                  <w:szCs w:val="20"/>
                </w:rPr>
                <w:t>N</w:t>
              </w:r>
              <w:r>
                <w:rPr>
                  <w:sz w:val="20"/>
                  <w:szCs w:val="20"/>
                  <w:vertAlign w:val="subscript"/>
                </w:rPr>
                <w:t>D23</w:t>
              </w:r>
            </w:ins>
          </w:p>
        </w:tc>
        <w:tc>
          <w:tcPr>
            <w:tcW w:w="667" w:type="dxa"/>
            <w:vAlign w:val="center"/>
          </w:tcPr>
          <w:p w14:paraId="6CA0555F" w14:textId="63262CAD" w:rsidR="0032176F" w:rsidRDefault="0032176F" w:rsidP="0032176F">
            <w:pPr>
              <w:jc w:val="center"/>
              <w:rPr>
                <w:ins w:id="209" w:author="Tiannan Yang" w:date="2016-07-18T16:59:00Z"/>
                <w:sz w:val="20"/>
                <w:szCs w:val="20"/>
              </w:rPr>
            </w:pPr>
            <w:ins w:id="210" w:author="Tiannan Yang" w:date="2016-07-18T17:00:00Z">
              <w:r>
                <w:rPr>
                  <w:sz w:val="20"/>
                  <w:szCs w:val="20"/>
                </w:rPr>
                <w:t>N</w:t>
              </w:r>
              <w:r>
                <w:rPr>
                  <w:sz w:val="20"/>
                  <w:szCs w:val="20"/>
                  <w:vertAlign w:val="subscript"/>
                </w:rPr>
                <w:t>D13</w:t>
              </w:r>
            </w:ins>
          </w:p>
        </w:tc>
        <w:tc>
          <w:tcPr>
            <w:tcW w:w="685" w:type="dxa"/>
            <w:vAlign w:val="center"/>
          </w:tcPr>
          <w:p w14:paraId="5DF80C41" w14:textId="185D05D9" w:rsidR="0032176F" w:rsidRDefault="0032176F" w:rsidP="0032176F">
            <w:pPr>
              <w:jc w:val="center"/>
              <w:rPr>
                <w:ins w:id="211" w:author="Tiannan Yang" w:date="2016-07-18T16:59:00Z"/>
                <w:sz w:val="20"/>
                <w:szCs w:val="20"/>
              </w:rPr>
            </w:pPr>
            <w:ins w:id="212" w:author="Tiannan Yang" w:date="2016-07-18T17:00:00Z">
              <w:r>
                <w:rPr>
                  <w:sz w:val="20"/>
                  <w:szCs w:val="20"/>
                </w:rPr>
                <w:t>N</w:t>
              </w:r>
              <w:r>
                <w:rPr>
                  <w:sz w:val="20"/>
                  <w:szCs w:val="20"/>
                  <w:vertAlign w:val="subscript"/>
                </w:rPr>
                <w:t>D12</w:t>
              </w:r>
            </w:ins>
          </w:p>
        </w:tc>
        <w:tc>
          <w:tcPr>
            <w:tcW w:w="7430" w:type="dxa"/>
            <w:vMerge/>
            <w:vAlign w:val="center"/>
          </w:tcPr>
          <w:p w14:paraId="0FFB0570" w14:textId="77777777" w:rsidR="0032176F" w:rsidRDefault="0032176F" w:rsidP="0032176F">
            <w:pPr>
              <w:rPr>
                <w:ins w:id="213" w:author="Tiannan Yang" w:date="2016-07-18T16:59:00Z"/>
                <w:sz w:val="20"/>
                <w:szCs w:val="20"/>
              </w:rPr>
            </w:pPr>
          </w:p>
        </w:tc>
      </w:tr>
      <w:tr w:rsidR="0032176F" w:rsidRPr="003527FA" w14:paraId="44FA5167" w14:textId="77777777" w:rsidTr="00390AFE">
        <w:tc>
          <w:tcPr>
            <w:tcW w:w="776" w:type="dxa"/>
            <w:vAlign w:val="center"/>
          </w:tcPr>
          <w:p w14:paraId="1F843BBE" w14:textId="7CDADDD7" w:rsidR="0032176F" w:rsidRDefault="0032176F" w:rsidP="0032176F">
            <w:pPr>
              <w:jc w:val="center"/>
              <w:rPr>
                <w:sz w:val="20"/>
                <w:szCs w:val="20"/>
              </w:rPr>
            </w:pPr>
            <w:r>
              <w:rPr>
                <w:sz w:val="20"/>
                <w:szCs w:val="20"/>
              </w:rPr>
              <w:t>C</w:t>
            </w:r>
            <w:r w:rsidRPr="00C3052C">
              <w:rPr>
                <w:sz w:val="20"/>
                <w:szCs w:val="20"/>
                <w:vertAlign w:val="subscript"/>
              </w:rPr>
              <w:t>Hext</w:t>
            </w:r>
          </w:p>
        </w:tc>
        <w:tc>
          <w:tcPr>
            <w:tcW w:w="667" w:type="dxa"/>
            <w:vAlign w:val="center"/>
          </w:tcPr>
          <w:p w14:paraId="2EF49B5A" w14:textId="6C0DE8D2" w:rsidR="0032176F" w:rsidRDefault="0032176F" w:rsidP="0032176F">
            <w:pPr>
              <w:jc w:val="center"/>
              <w:rPr>
                <w:sz w:val="20"/>
                <w:szCs w:val="20"/>
              </w:rPr>
            </w:pPr>
          </w:p>
        </w:tc>
        <w:tc>
          <w:tcPr>
            <w:tcW w:w="685" w:type="dxa"/>
            <w:vAlign w:val="center"/>
          </w:tcPr>
          <w:p w14:paraId="78F88F6D" w14:textId="68710A03" w:rsidR="0032176F" w:rsidRDefault="0032176F" w:rsidP="0032176F">
            <w:pPr>
              <w:jc w:val="center"/>
              <w:rPr>
                <w:sz w:val="20"/>
                <w:szCs w:val="20"/>
              </w:rPr>
            </w:pPr>
          </w:p>
        </w:tc>
        <w:tc>
          <w:tcPr>
            <w:tcW w:w="7430" w:type="dxa"/>
            <w:vAlign w:val="center"/>
          </w:tcPr>
          <w:p w14:paraId="067EAE88" w14:textId="5A9328ED" w:rsidR="0032176F" w:rsidRPr="003527FA" w:rsidRDefault="0032176F" w:rsidP="0032176F">
            <w:pPr>
              <w:rPr>
                <w:sz w:val="20"/>
                <w:szCs w:val="20"/>
              </w:rPr>
            </w:pPr>
            <w:r>
              <w:rPr>
                <w:sz w:val="20"/>
                <w:szCs w:val="20"/>
              </w:rPr>
              <w:t>Choice of input type of e</w:t>
            </w:r>
            <w:r w:rsidRPr="00F97251">
              <w:rPr>
                <w:sz w:val="20"/>
                <w:szCs w:val="20"/>
              </w:rPr>
              <w:t>xternal magnetic field: 0-</w:t>
            </w:r>
            <w:r>
              <w:rPr>
                <w:sz w:val="20"/>
                <w:szCs w:val="20"/>
              </w:rPr>
              <w:t xml:space="preserve">an </w:t>
            </w:r>
            <w:r w:rsidRPr="00F97251">
              <w:rPr>
                <w:sz w:val="20"/>
                <w:szCs w:val="20"/>
              </w:rPr>
              <w:t xml:space="preserve">array </w:t>
            </w:r>
            <w:r>
              <w:rPr>
                <w:sz w:val="20"/>
                <w:szCs w:val="20"/>
              </w:rPr>
              <w:t>of field sequence read from</w:t>
            </w:r>
            <w:r w:rsidRPr="00F97251">
              <w:rPr>
                <w:sz w:val="20"/>
                <w:szCs w:val="20"/>
              </w:rPr>
              <w:t xml:space="preserve"> </w:t>
            </w:r>
            <w:r>
              <w:rPr>
                <w:sz w:val="20"/>
                <w:szCs w:val="20"/>
              </w:rPr>
              <w:t xml:space="preserve">file </w:t>
            </w:r>
            <w:r w:rsidRPr="00EB02A9">
              <w:rPr>
                <w:i/>
                <w:sz w:val="20"/>
                <w:szCs w:val="20"/>
              </w:rPr>
              <w:t>h</w:t>
            </w:r>
            <w:r>
              <w:rPr>
                <w:i/>
                <w:sz w:val="20"/>
                <w:szCs w:val="20"/>
              </w:rPr>
              <w:t>E</w:t>
            </w:r>
            <w:r w:rsidRPr="00EB02A9">
              <w:rPr>
                <w:i/>
                <w:sz w:val="20"/>
                <w:szCs w:val="20"/>
              </w:rPr>
              <w:t>xt.in</w:t>
            </w:r>
            <w:r w:rsidRPr="00F97251">
              <w:rPr>
                <w:sz w:val="20"/>
                <w:szCs w:val="20"/>
              </w:rPr>
              <w:t xml:space="preserve"> with </w:t>
            </w:r>
            <w:r>
              <w:rPr>
                <w:sz w:val="20"/>
                <w:szCs w:val="20"/>
              </w:rPr>
              <w:t xml:space="preserve">possible </w:t>
            </w:r>
            <w:r w:rsidRPr="00F97251">
              <w:rPr>
                <w:sz w:val="20"/>
                <w:szCs w:val="20"/>
              </w:rPr>
              <w:t>linear interpolations</w:t>
            </w:r>
            <w:r>
              <w:rPr>
                <w:sz w:val="20"/>
                <w:szCs w:val="20"/>
              </w:rPr>
              <w:t>;</w:t>
            </w:r>
            <w:r w:rsidRPr="00F97251">
              <w:rPr>
                <w:sz w:val="20"/>
                <w:szCs w:val="20"/>
              </w:rPr>
              <w:t xml:space="preserve"> 1-DC </w:t>
            </w:r>
            <w:r>
              <w:rPr>
                <w:sz w:val="20"/>
                <w:szCs w:val="20"/>
              </w:rPr>
              <w:t>and</w:t>
            </w:r>
            <w:r w:rsidRPr="00F97251">
              <w:rPr>
                <w:sz w:val="20"/>
                <w:szCs w:val="20"/>
              </w:rPr>
              <w:t xml:space="preserve"> AC component</w:t>
            </w:r>
            <w:r>
              <w:rPr>
                <w:sz w:val="20"/>
                <w:szCs w:val="20"/>
              </w:rPr>
              <w:t xml:space="preserve">s defined in following lines, i.e., </w:t>
            </w:r>
            <w:r w:rsidRPr="00725C31">
              <w:rPr>
                <w:position w:val="-14"/>
                <w:sz w:val="20"/>
                <w:szCs w:val="20"/>
              </w:rPr>
              <w:object w:dxaOrig="3100" w:dyaOrig="400" w14:anchorId="26BED7C7">
                <v:shape id="_x0000_i1094" type="#_x0000_t75" style="width:120.75pt;height:15.75pt" o:ole="">
                  <v:imagedata r:id="rId149" o:title=""/>
                </v:shape>
                <o:OLEObject Type="Embed" ProgID="Equation.DSMT4" ShapeID="_x0000_i1094" DrawAspect="Content" ObjectID="_1530393635" r:id="rId150"/>
              </w:object>
            </w:r>
          </w:p>
        </w:tc>
      </w:tr>
      <w:tr w:rsidR="0032176F" w:rsidRPr="003527FA" w14:paraId="2D3142A6" w14:textId="77777777" w:rsidTr="00390AFE">
        <w:tc>
          <w:tcPr>
            <w:tcW w:w="776" w:type="dxa"/>
            <w:vAlign w:val="center"/>
          </w:tcPr>
          <w:p w14:paraId="741013D5" w14:textId="2DB76966" w:rsidR="0032176F" w:rsidRDefault="0032176F" w:rsidP="0032176F">
            <w:pPr>
              <w:jc w:val="center"/>
              <w:rPr>
                <w:sz w:val="20"/>
                <w:szCs w:val="20"/>
              </w:rPr>
            </w:pPr>
            <w:r>
              <w:rPr>
                <w:sz w:val="20"/>
                <w:szCs w:val="20"/>
              </w:rPr>
              <w:t>H</w:t>
            </w:r>
            <w:r>
              <w:rPr>
                <w:sz w:val="20"/>
                <w:szCs w:val="20"/>
                <w:vertAlign w:val="subscript"/>
              </w:rPr>
              <w:t>D</w:t>
            </w:r>
            <w:r w:rsidRPr="00C3052C">
              <w:rPr>
                <w:sz w:val="20"/>
                <w:szCs w:val="20"/>
                <w:vertAlign w:val="subscript"/>
              </w:rPr>
              <w:t>C</w:t>
            </w:r>
            <w:r>
              <w:rPr>
                <w:sz w:val="20"/>
                <w:szCs w:val="20"/>
                <w:vertAlign w:val="subscript"/>
              </w:rPr>
              <w:t>1</w:t>
            </w:r>
          </w:p>
        </w:tc>
        <w:tc>
          <w:tcPr>
            <w:tcW w:w="667" w:type="dxa"/>
            <w:vAlign w:val="center"/>
          </w:tcPr>
          <w:p w14:paraId="27D5C013" w14:textId="7053493D" w:rsidR="0032176F" w:rsidRDefault="0032176F" w:rsidP="0032176F">
            <w:pPr>
              <w:jc w:val="center"/>
              <w:rPr>
                <w:sz w:val="20"/>
                <w:szCs w:val="20"/>
              </w:rPr>
            </w:pPr>
            <w:r>
              <w:rPr>
                <w:sz w:val="20"/>
                <w:szCs w:val="20"/>
              </w:rPr>
              <w:t>H</w:t>
            </w:r>
            <w:r>
              <w:rPr>
                <w:sz w:val="20"/>
                <w:szCs w:val="20"/>
                <w:vertAlign w:val="subscript"/>
              </w:rPr>
              <w:t>D</w:t>
            </w:r>
            <w:r w:rsidRPr="00C3052C">
              <w:rPr>
                <w:sz w:val="20"/>
                <w:szCs w:val="20"/>
                <w:vertAlign w:val="subscript"/>
              </w:rPr>
              <w:t>C</w:t>
            </w:r>
            <w:r>
              <w:rPr>
                <w:sz w:val="20"/>
                <w:szCs w:val="20"/>
                <w:vertAlign w:val="subscript"/>
              </w:rPr>
              <w:t>2</w:t>
            </w:r>
          </w:p>
        </w:tc>
        <w:tc>
          <w:tcPr>
            <w:tcW w:w="685" w:type="dxa"/>
            <w:vAlign w:val="center"/>
          </w:tcPr>
          <w:p w14:paraId="4E366FBE" w14:textId="462DAB89" w:rsidR="0032176F" w:rsidRDefault="0032176F" w:rsidP="0032176F">
            <w:pPr>
              <w:jc w:val="center"/>
              <w:rPr>
                <w:sz w:val="20"/>
                <w:szCs w:val="20"/>
              </w:rPr>
            </w:pPr>
            <w:r>
              <w:rPr>
                <w:sz w:val="20"/>
                <w:szCs w:val="20"/>
              </w:rPr>
              <w:t>H</w:t>
            </w:r>
            <w:r>
              <w:rPr>
                <w:sz w:val="20"/>
                <w:szCs w:val="20"/>
                <w:vertAlign w:val="subscript"/>
              </w:rPr>
              <w:t>D</w:t>
            </w:r>
            <w:r w:rsidRPr="00C3052C">
              <w:rPr>
                <w:sz w:val="20"/>
                <w:szCs w:val="20"/>
                <w:vertAlign w:val="subscript"/>
              </w:rPr>
              <w:t>C</w:t>
            </w:r>
            <w:r>
              <w:rPr>
                <w:sz w:val="20"/>
                <w:szCs w:val="20"/>
                <w:vertAlign w:val="subscript"/>
              </w:rPr>
              <w:t>3</w:t>
            </w:r>
          </w:p>
        </w:tc>
        <w:tc>
          <w:tcPr>
            <w:tcW w:w="7430" w:type="dxa"/>
            <w:vAlign w:val="center"/>
          </w:tcPr>
          <w:p w14:paraId="6090C70E" w14:textId="611A82B4" w:rsidR="0032176F" w:rsidRPr="003527FA" w:rsidRDefault="0032176F" w:rsidP="0032176F">
            <w:pPr>
              <w:rPr>
                <w:sz w:val="20"/>
                <w:szCs w:val="20"/>
              </w:rPr>
            </w:pPr>
            <w:r>
              <w:rPr>
                <w:sz w:val="20"/>
                <w:szCs w:val="20"/>
              </w:rPr>
              <w:t>(F</w:t>
            </w:r>
            <w:r w:rsidRPr="00F97251">
              <w:rPr>
                <w:sz w:val="20"/>
                <w:szCs w:val="20"/>
              </w:rPr>
              <w:t xml:space="preserve">or </w:t>
            </w:r>
            <w:r>
              <w:rPr>
                <w:sz w:val="20"/>
                <w:szCs w:val="20"/>
              </w:rPr>
              <w:t>C</w:t>
            </w:r>
            <w:r w:rsidRPr="00C3052C">
              <w:rPr>
                <w:sz w:val="20"/>
                <w:szCs w:val="20"/>
                <w:vertAlign w:val="subscript"/>
              </w:rPr>
              <w:t>Hext</w:t>
            </w:r>
            <w:r w:rsidRPr="00F97251">
              <w:rPr>
                <w:sz w:val="20"/>
                <w:szCs w:val="20"/>
              </w:rPr>
              <w:t>=1)</w:t>
            </w:r>
            <w:r>
              <w:rPr>
                <w:sz w:val="20"/>
                <w:szCs w:val="20"/>
              </w:rPr>
              <w:t xml:space="preserve"> </w:t>
            </w:r>
            <w:r w:rsidRPr="00F97251">
              <w:rPr>
                <w:sz w:val="20"/>
                <w:szCs w:val="20"/>
              </w:rPr>
              <w:t xml:space="preserve">DC </w:t>
            </w:r>
            <w:r>
              <w:rPr>
                <w:sz w:val="20"/>
                <w:szCs w:val="20"/>
              </w:rPr>
              <w:t>component of e</w:t>
            </w:r>
            <w:r w:rsidRPr="00F97251">
              <w:rPr>
                <w:sz w:val="20"/>
                <w:szCs w:val="20"/>
              </w:rPr>
              <w:t>xternal magneti</w:t>
            </w:r>
            <w:r>
              <w:rPr>
                <w:sz w:val="20"/>
                <w:szCs w:val="20"/>
              </w:rPr>
              <w:t xml:space="preserve">c field </w:t>
            </w:r>
            <w:r w:rsidRPr="00A71A8F">
              <w:rPr>
                <w:b/>
                <w:sz w:val="20"/>
                <w:szCs w:val="20"/>
              </w:rPr>
              <w:t>H</w:t>
            </w:r>
            <w:r>
              <w:rPr>
                <w:sz w:val="20"/>
                <w:szCs w:val="20"/>
                <w:vertAlign w:val="subscript"/>
              </w:rPr>
              <w:t>D</w:t>
            </w:r>
            <w:r w:rsidRPr="00C3052C">
              <w:rPr>
                <w:sz w:val="20"/>
                <w:szCs w:val="20"/>
                <w:vertAlign w:val="subscript"/>
              </w:rPr>
              <w:t>C</w:t>
            </w:r>
            <w:r>
              <w:rPr>
                <w:sz w:val="20"/>
                <w:szCs w:val="20"/>
              </w:rPr>
              <w:t xml:space="preserve"> (A/m)</w:t>
            </w:r>
          </w:p>
        </w:tc>
      </w:tr>
      <w:tr w:rsidR="0032176F" w:rsidRPr="003527FA" w14:paraId="438FF82C" w14:textId="77777777" w:rsidTr="00390AFE">
        <w:tc>
          <w:tcPr>
            <w:tcW w:w="776" w:type="dxa"/>
            <w:vAlign w:val="center"/>
          </w:tcPr>
          <w:p w14:paraId="71F2298B" w14:textId="51152EB9" w:rsidR="0032176F" w:rsidRDefault="0032176F" w:rsidP="0032176F">
            <w:pPr>
              <w:jc w:val="center"/>
              <w:rPr>
                <w:sz w:val="20"/>
                <w:szCs w:val="20"/>
              </w:rPr>
            </w:pPr>
            <w:r>
              <w:rPr>
                <w:sz w:val="20"/>
                <w:szCs w:val="20"/>
              </w:rPr>
              <w:t>H</w:t>
            </w:r>
            <w:r w:rsidRPr="00C3052C">
              <w:rPr>
                <w:sz w:val="20"/>
                <w:szCs w:val="20"/>
                <w:vertAlign w:val="subscript"/>
              </w:rPr>
              <w:t>AC</w:t>
            </w:r>
            <w:r>
              <w:rPr>
                <w:sz w:val="20"/>
                <w:szCs w:val="20"/>
                <w:vertAlign w:val="subscript"/>
              </w:rPr>
              <w:t>1</w:t>
            </w:r>
          </w:p>
        </w:tc>
        <w:tc>
          <w:tcPr>
            <w:tcW w:w="667" w:type="dxa"/>
            <w:vAlign w:val="center"/>
          </w:tcPr>
          <w:p w14:paraId="7230AD2F" w14:textId="34AE484C" w:rsidR="0032176F" w:rsidRDefault="0032176F" w:rsidP="0032176F">
            <w:pPr>
              <w:jc w:val="center"/>
              <w:rPr>
                <w:sz w:val="20"/>
                <w:szCs w:val="20"/>
              </w:rPr>
            </w:pPr>
            <w:r>
              <w:rPr>
                <w:sz w:val="20"/>
                <w:szCs w:val="20"/>
              </w:rPr>
              <w:t>H</w:t>
            </w:r>
            <w:r w:rsidRPr="00C3052C">
              <w:rPr>
                <w:sz w:val="20"/>
                <w:szCs w:val="20"/>
                <w:vertAlign w:val="subscript"/>
              </w:rPr>
              <w:t>AC</w:t>
            </w:r>
            <w:r>
              <w:rPr>
                <w:sz w:val="20"/>
                <w:szCs w:val="20"/>
                <w:vertAlign w:val="subscript"/>
              </w:rPr>
              <w:t>2</w:t>
            </w:r>
          </w:p>
        </w:tc>
        <w:tc>
          <w:tcPr>
            <w:tcW w:w="685" w:type="dxa"/>
            <w:vAlign w:val="center"/>
          </w:tcPr>
          <w:p w14:paraId="5070CF4C" w14:textId="1D186454" w:rsidR="0032176F" w:rsidRDefault="0032176F" w:rsidP="0032176F">
            <w:pPr>
              <w:jc w:val="center"/>
              <w:rPr>
                <w:sz w:val="20"/>
                <w:szCs w:val="20"/>
              </w:rPr>
            </w:pPr>
            <w:r>
              <w:rPr>
                <w:sz w:val="20"/>
                <w:szCs w:val="20"/>
              </w:rPr>
              <w:t>H</w:t>
            </w:r>
            <w:r w:rsidRPr="00C3052C">
              <w:rPr>
                <w:sz w:val="20"/>
                <w:szCs w:val="20"/>
                <w:vertAlign w:val="subscript"/>
              </w:rPr>
              <w:t>AC</w:t>
            </w:r>
            <w:r>
              <w:rPr>
                <w:sz w:val="20"/>
                <w:szCs w:val="20"/>
                <w:vertAlign w:val="subscript"/>
              </w:rPr>
              <w:t>3</w:t>
            </w:r>
          </w:p>
        </w:tc>
        <w:tc>
          <w:tcPr>
            <w:tcW w:w="7430" w:type="dxa"/>
            <w:vAlign w:val="center"/>
          </w:tcPr>
          <w:p w14:paraId="5017FE9F" w14:textId="4BCDA064" w:rsidR="0032176F" w:rsidRPr="003527FA" w:rsidRDefault="0032176F" w:rsidP="0032176F">
            <w:pPr>
              <w:rPr>
                <w:sz w:val="20"/>
                <w:szCs w:val="20"/>
              </w:rPr>
            </w:pPr>
            <w:r>
              <w:rPr>
                <w:sz w:val="20"/>
                <w:szCs w:val="20"/>
              </w:rPr>
              <w:t>(F</w:t>
            </w:r>
            <w:r w:rsidRPr="00F97251">
              <w:rPr>
                <w:sz w:val="20"/>
                <w:szCs w:val="20"/>
              </w:rPr>
              <w:t xml:space="preserve">or </w:t>
            </w:r>
            <w:r>
              <w:rPr>
                <w:sz w:val="20"/>
                <w:szCs w:val="20"/>
              </w:rPr>
              <w:t>C</w:t>
            </w:r>
            <w:r w:rsidRPr="00C3052C">
              <w:rPr>
                <w:sz w:val="20"/>
                <w:szCs w:val="20"/>
                <w:vertAlign w:val="subscript"/>
              </w:rPr>
              <w:t>Hext</w:t>
            </w:r>
            <w:r w:rsidRPr="00F97251">
              <w:rPr>
                <w:sz w:val="20"/>
                <w:szCs w:val="20"/>
              </w:rPr>
              <w:t>=1)</w:t>
            </w:r>
            <w:r>
              <w:rPr>
                <w:sz w:val="20"/>
                <w:szCs w:val="20"/>
              </w:rPr>
              <w:t xml:space="preserve"> magnitude of </w:t>
            </w:r>
            <w:r w:rsidRPr="00F97251">
              <w:rPr>
                <w:sz w:val="20"/>
                <w:szCs w:val="20"/>
              </w:rPr>
              <w:t>A</w:t>
            </w:r>
            <w:r>
              <w:rPr>
                <w:sz w:val="20"/>
                <w:szCs w:val="20"/>
              </w:rPr>
              <w:t>C component of</w:t>
            </w:r>
            <w:r w:rsidRPr="00F97251">
              <w:rPr>
                <w:sz w:val="20"/>
                <w:szCs w:val="20"/>
              </w:rPr>
              <w:t xml:space="preserve"> </w:t>
            </w:r>
            <w:r>
              <w:rPr>
                <w:sz w:val="20"/>
                <w:szCs w:val="20"/>
              </w:rPr>
              <w:t>e</w:t>
            </w:r>
            <w:r w:rsidRPr="00F97251">
              <w:rPr>
                <w:sz w:val="20"/>
                <w:szCs w:val="20"/>
              </w:rPr>
              <w:t>xternal</w:t>
            </w:r>
            <w:r>
              <w:rPr>
                <w:sz w:val="20"/>
                <w:szCs w:val="20"/>
              </w:rPr>
              <w:t xml:space="preserve"> magnetic field </w:t>
            </w:r>
            <w:r w:rsidRPr="00A71A8F">
              <w:rPr>
                <w:b/>
                <w:sz w:val="20"/>
                <w:szCs w:val="20"/>
              </w:rPr>
              <w:t>H</w:t>
            </w:r>
            <w:r w:rsidRPr="00C3052C">
              <w:rPr>
                <w:sz w:val="20"/>
                <w:szCs w:val="20"/>
                <w:vertAlign w:val="subscript"/>
              </w:rPr>
              <w:t>AC</w:t>
            </w:r>
            <w:r>
              <w:rPr>
                <w:sz w:val="20"/>
                <w:szCs w:val="20"/>
              </w:rPr>
              <w:t xml:space="preserve"> (A/m)</w:t>
            </w:r>
          </w:p>
        </w:tc>
      </w:tr>
      <w:tr w:rsidR="0032176F" w:rsidRPr="003527FA" w14:paraId="02BE5120" w14:textId="77777777" w:rsidTr="00390AFE">
        <w:tc>
          <w:tcPr>
            <w:tcW w:w="776" w:type="dxa"/>
            <w:vAlign w:val="center"/>
          </w:tcPr>
          <w:p w14:paraId="39E6A10E" w14:textId="2A8EE6CF" w:rsidR="0032176F" w:rsidRDefault="0032176F" w:rsidP="0032176F">
            <w:pPr>
              <w:jc w:val="center"/>
              <w:rPr>
                <w:sz w:val="20"/>
                <w:szCs w:val="20"/>
              </w:rPr>
            </w:pPr>
            <w:r>
              <w:rPr>
                <w:sz w:val="20"/>
                <w:szCs w:val="20"/>
              </w:rPr>
              <w:t>f</w:t>
            </w:r>
            <w:r w:rsidRPr="00C3052C">
              <w:rPr>
                <w:sz w:val="20"/>
                <w:szCs w:val="20"/>
                <w:vertAlign w:val="subscript"/>
              </w:rPr>
              <w:t>AC</w:t>
            </w:r>
          </w:p>
        </w:tc>
        <w:tc>
          <w:tcPr>
            <w:tcW w:w="667" w:type="dxa"/>
            <w:vAlign w:val="center"/>
          </w:tcPr>
          <w:p w14:paraId="5FBD6E33" w14:textId="6873F8F7" w:rsidR="0032176F" w:rsidRDefault="0032176F" w:rsidP="0032176F">
            <w:pPr>
              <w:jc w:val="center"/>
              <w:rPr>
                <w:sz w:val="20"/>
                <w:szCs w:val="20"/>
              </w:rPr>
            </w:pPr>
          </w:p>
        </w:tc>
        <w:tc>
          <w:tcPr>
            <w:tcW w:w="685" w:type="dxa"/>
            <w:vAlign w:val="center"/>
          </w:tcPr>
          <w:p w14:paraId="01398BC0" w14:textId="6C468547" w:rsidR="0032176F" w:rsidRDefault="0032176F" w:rsidP="0032176F">
            <w:pPr>
              <w:jc w:val="center"/>
              <w:rPr>
                <w:sz w:val="20"/>
                <w:szCs w:val="20"/>
              </w:rPr>
            </w:pPr>
          </w:p>
        </w:tc>
        <w:tc>
          <w:tcPr>
            <w:tcW w:w="7430" w:type="dxa"/>
            <w:vAlign w:val="center"/>
          </w:tcPr>
          <w:p w14:paraId="5E8DD8AD" w14:textId="47395BCE" w:rsidR="0032176F" w:rsidRPr="003527FA" w:rsidRDefault="0032176F" w:rsidP="0032176F">
            <w:pPr>
              <w:rPr>
                <w:sz w:val="20"/>
                <w:szCs w:val="20"/>
              </w:rPr>
            </w:pPr>
            <w:r>
              <w:rPr>
                <w:sz w:val="20"/>
                <w:szCs w:val="20"/>
              </w:rPr>
              <w:t>(F</w:t>
            </w:r>
            <w:r w:rsidRPr="00F97251">
              <w:rPr>
                <w:sz w:val="20"/>
                <w:szCs w:val="20"/>
              </w:rPr>
              <w:t xml:space="preserve">or </w:t>
            </w:r>
            <w:r>
              <w:rPr>
                <w:sz w:val="20"/>
                <w:szCs w:val="20"/>
              </w:rPr>
              <w:t>C</w:t>
            </w:r>
            <w:r w:rsidRPr="00C3052C">
              <w:rPr>
                <w:sz w:val="20"/>
                <w:szCs w:val="20"/>
                <w:vertAlign w:val="subscript"/>
              </w:rPr>
              <w:t>Hext</w:t>
            </w:r>
            <w:r w:rsidRPr="00F97251">
              <w:rPr>
                <w:sz w:val="20"/>
                <w:szCs w:val="20"/>
              </w:rPr>
              <w:t>=1)</w:t>
            </w:r>
            <w:r>
              <w:rPr>
                <w:sz w:val="20"/>
                <w:szCs w:val="20"/>
              </w:rPr>
              <w:t xml:space="preserve"> frequency of </w:t>
            </w:r>
            <w:r w:rsidRPr="00F97251">
              <w:rPr>
                <w:sz w:val="20"/>
                <w:szCs w:val="20"/>
              </w:rPr>
              <w:t>A</w:t>
            </w:r>
            <w:r>
              <w:rPr>
                <w:sz w:val="20"/>
                <w:szCs w:val="20"/>
              </w:rPr>
              <w:t>C component of e</w:t>
            </w:r>
            <w:r w:rsidRPr="00F97251">
              <w:rPr>
                <w:sz w:val="20"/>
                <w:szCs w:val="20"/>
              </w:rPr>
              <w:t xml:space="preserve">xternal </w:t>
            </w:r>
            <w:r>
              <w:rPr>
                <w:sz w:val="20"/>
                <w:szCs w:val="20"/>
              </w:rPr>
              <w:t>magnetic field (Hz)</w:t>
            </w:r>
          </w:p>
        </w:tc>
      </w:tr>
      <w:tr w:rsidR="0032176F" w:rsidRPr="003527FA" w14:paraId="4432A40E" w14:textId="77777777" w:rsidTr="00390AFE">
        <w:tc>
          <w:tcPr>
            <w:tcW w:w="776" w:type="dxa"/>
            <w:vAlign w:val="center"/>
          </w:tcPr>
          <w:p w14:paraId="741C03AB" w14:textId="048BDA53" w:rsidR="0032176F" w:rsidRDefault="0032176F" w:rsidP="0032176F">
            <w:pPr>
              <w:jc w:val="center"/>
              <w:rPr>
                <w:sz w:val="20"/>
                <w:szCs w:val="20"/>
              </w:rPr>
            </w:pPr>
            <w:r w:rsidRPr="004F6C86">
              <w:rPr>
                <w:sz w:val="20"/>
                <w:szCs w:val="20"/>
              </w:rPr>
              <w:t>A</w:t>
            </w:r>
          </w:p>
        </w:tc>
        <w:tc>
          <w:tcPr>
            <w:tcW w:w="667" w:type="dxa"/>
            <w:vAlign w:val="center"/>
          </w:tcPr>
          <w:p w14:paraId="71C59D65" w14:textId="19F4EB97" w:rsidR="0032176F" w:rsidRDefault="0032176F" w:rsidP="0032176F">
            <w:pPr>
              <w:jc w:val="center"/>
              <w:rPr>
                <w:sz w:val="20"/>
                <w:szCs w:val="20"/>
              </w:rPr>
            </w:pPr>
          </w:p>
        </w:tc>
        <w:tc>
          <w:tcPr>
            <w:tcW w:w="685" w:type="dxa"/>
            <w:vAlign w:val="center"/>
          </w:tcPr>
          <w:p w14:paraId="453429A5" w14:textId="4A0E197F" w:rsidR="0032176F" w:rsidRDefault="0032176F" w:rsidP="0032176F">
            <w:pPr>
              <w:jc w:val="center"/>
              <w:rPr>
                <w:sz w:val="20"/>
                <w:szCs w:val="20"/>
              </w:rPr>
            </w:pPr>
          </w:p>
        </w:tc>
        <w:tc>
          <w:tcPr>
            <w:tcW w:w="7430" w:type="dxa"/>
            <w:vAlign w:val="center"/>
          </w:tcPr>
          <w:p w14:paraId="41285ADD" w14:textId="27ECD504" w:rsidR="0032176F" w:rsidRPr="003527FA" w:rsidRDefault="0032176F" w:rsidP="0032176F">
            <w:pPr>
              <w:rPr>
                <w:sz w:val="20"/>
                <w:szCs w:val="20"/>
              </w:rPr>
            </w:pPr>
            <w:r>
              <w:rPr>
                <w:sz w:val="20"/>
                <w:szCs w:val="20"/>
              </w:rPr>
              <w:t>M</w:t>
            </w:r>
            <w:r w:rsidRPr="004F6C86">
              <w:rPr>
                <w:sz w:val="20"/>
                <w:szCs w:val="20"/>
              </w:rPr>
              <w:t>agnetic ex</w:t>
            </w:r>
            <w:r>
              <w:rPr>
                <w:sz w:val="20"/>
                <w:szCs w:val="20"/>
              </w:rPr>
              <w:t>change energy coefficient (J/m)</w:t>
            </w:r>
          </w:p>
        </w:tc>
      </w:tr>
      <w:tr w:rsidR="0032176F" w:rsidRPr="003527FA" w14:paraId="5F28804E" w14:textId="77777777" w:rsidTr="00390AFE">
        <w:tc>
          <w:tcPr>
            <w:tcW w:w="776" w:type="dxa"/>
            <w:vAlign w:val="center"/>
          </w:tcPr>
          <w:p w14:paraId="557F6E5C" w14:textId="044357CE" w:rsidR="0032176F" w:rsidRPr="004F6C86" w:rsidRDefault="0032176F" w:rsidP="0032176F">
            <w:pPr>
              <w:jc w:val="center"/>
              <w:rPr>
                <w:sz w:val="20"/>
                <w:szCs w:val="20"/>
              </w:rPr>
            </w:pPr>
            <w:r>
              <w:rPr>
                <w:sz w:val="20"/>
                <w:szCs w:val="20"/>
              </w:rPr>
              <w:t>Fl</w:t>
            </w:r>
            <w:r>
              <w:rPr>
                <w:sz w:val="20"/>
                <w:szCs w:val="20"/>
                <w:vertAlign w:val="subscript"/>
              </w:rPr>
              <w:t>Elas</w:t>
            </w:r>
          </w:p>
        </w:tc>
        <w:tc>
          <w:tcPr>
            <w:tcW w:w="667" w:type="dxa"/>
            <w:vAlign w:val="center"/>
          </w:tcPr>
          <w:p w14:paraId="14B9A22E" w14:textId="3D70A6B6" w:rsidR="0032176F" w:rsidRDefault="0032176F" w:rsidP="0032176F">
            <w:pPr>
              <w:jc w:val="center"/>
              <w:rPr>
                <w:sz w:val="20"/>
                <w:szCs w:val="20"/>
              </w:rPr>
            </w:pPr>
          </w:p>
        </w:tc>
        <w:tc>
          <w:tcPr>
            <w:tcW w:w="685" w:type="dxa"/>
            <w:vAlign w:val="center"/>
          </w:tcPr>
          <w:p w14:paraId="308F81A0" w14:textId="0BA7BFAA" w:rsidR="0032176F" w:rsidRDefault="0032176F" w:rsidP="0032176F">
            <w:pPr>
              <w:jc w:val="center"/>
              <w:rPr>
                <w:sz w:val="20"/>
                <w:szCs w:val="20"/>
              </w:rPr>
            </w:pPr>
          </w:p>
        </w:tc>
        <w:tc>
          <w:tcPr>
            <w:tcW w:w="7430" w:type="dxa"/>
            <w:vAlign w:val="center"/>
          </w:tcPr>
          <w:p w14:paraId="3C3BDA0A" w14:textId="12278EDA" w:rsidR="0032176F" w:rsidRPr="003527FA" w:rsidRDefault="0032176F" w:rsidP="0032176F">
            <w:pPr>
              <w:rPr>
                <w:sz w:val="20"/>
                <w:szCs w:val="20"/>
              </w:rPr>
            </w:pPr>
            <w:r>
              <w:rPr>
                <w:sz w:val="20"/>
                <w:szCs w:val="20"/>
              </w:rPr>
              <w:t xml:space="preserve">Flag of </w:t>
            </w:r>
            <w:r w:rsidRPr="00F97251">
              <w:rPr>
                <w:sz w:val="20"/>
                <w:szCs w:val="20"/>
              </w:rPr>
              <w:t>whether to</w:t>
            </w:r>
            <w:r>
              <w:rPr>
                <w:sz w:val="20"/>
                <w:szCs w:val="20"/>
              </w:rPr>
              <w:t xml:space="preserve"> consider magnetoelastic effect</w:t>
            </w:r>
          </w:p>
        </w:tc>
      </w:tr>
      <w:tr w:rsidR="0032176F" w:rsidRPr="003527FA" w14:paraId="7D1C24D2" w14:textId="77777777" w:rsidTr="00390AFE">
        <w:tc>
          <w:tcPr>
            <w:tcW w:w="776" w:type="dxa"/>
            <w:vAlign w:val="center"/>
          </w:tcPr>
          <w:p w14:paraId="7FE8CFFA" w14:textId="129FF6C6" w:rsidR="0032176F" w:rsidRPr="004F6C86" w:rsidRDefault="0032176F" w:rsidP="0032176F">
            <w:pPr>
              <w:jc w:val="center"/>
              <w:rPr>
                <w:sz w:val="20"/>
                <w:szCs w:val="20"/>
              </w:rPr>
            </w:pPr>
            <w:r>
              <w:rPr>
                <w:sz w:val="20"/>
                <w:szCs w:val="20"/>
              </w:rPr>
              <w:t>λ</w:t>
            </w:r>
            <w:r>
              <w:rPr>
                <w:sz w:val="20"/>
                <w:szCs w:val="20"/>
                <w:vertAlign w:val="subscript"/>
              </w:rPr>
              <w:t>1</w:t>
            </w:r>
            <w:r w:rsidRPr="00FA6852">
              <w:rPr>
                <w:sz w:val="20"/>
                <w:szCs w:val="20"/>
                <w:vertAlign w:val="subscript"/>
              </w:rPr>
              <w:t>00</w:t>
            </w:r>
          </w:p>
        </w:tc>
        <w:tc>
          <w:tcPr>
            <w:tcW w:w="667" w:type="dxa"/>
            <w:vAlign w:val="center"/>
          </w:tcPr>
          <w:p w14:paraId="217FA694" w14:textId="1DCAB88A" w:rsidR="0032176F" w:rsidRDefault="0032176F" w:rsidP="0032176F">
            <w:pPr>
              <w:jc w:val="center"/>
              <w:rPr>
                <w:sz w:val="20"/>
                <w:szCs w:val="20"/>
              </w:rPr>
            </w:pPr>
            <w:r>
              <w:rPr>
                <w:sz w:val="20"/>
                <w:szCs w:val="20"/>
              </w:rPr>
              <w:t>λ</w:t>
            </w:r>
            <w:r>
              <w:rPr>
                <w:sz w:val="20"/>
                <w:szCs w:val="20"/>
                <w:vertAlign w:val="subscript"/>
              </w:rPr>
              <w:t>111</w:t>
            </w:r>
          </w:p>
        </w:tc>
        <w:tc>
          <w:tcPr>
            <w:tcW w:w="685" w:type="dxa"/>
            <w:vAlign w:val="center"/>
          </w:tcPr>
          <w:p w14:paraId="39263FE0" w14:textId="77777777" w:rsidR="0032176F" w:rsidRDefault="0032176F" w:rsidP="0032176F">
            <w:pPr>
              <w:jc w:val="center"/>
              <w:rPr>
                <w:sz w:val="20"/>
                <w:szCs w:val="20"/>
              </w:rPr>
            </w:pPr>
          </w:p>
        </w:tc>
        <w:tc>
          <w:tcPr>
            <w:tcW w:w="7430" w:type="dxa"/>
            <w:vAlign w:val="center"/>
          </w:tcPr>
          <w:p w14:paraId="7C023E47" w14:textId="79C35655" w:rsidR="0032176F" w:rsidRPr="003527FA" w:rsidRDefault="0032176F" w:rsidP="0032176F">
            <w:pPr>
              <w:rPr>
                <w:sz w:val="20"/>
                <w:szCs w:val="20"/>
              </w:rPr>
            </w:pPr>
            <w:r>
              <w:rPr>
                <w:sz w:val="20"/>
                <w:szCs w:val="20"/>
              </w:rPr>
              <w:t>(F</w:t>
            </w:r>
            <w:r w:rsidRPr="00FA6852">
              <w:rPr>
                <w:sz w:val="20"/>
                <w:szCs w:val="20"/>
              </w:rPr>
              <w:t xml:space="preserve">or </w:t>
            </w:r>
            <w:r>
              <w:rPr>
                <w:sz w:val="20"/>
                <w:szCs w:val="20"/>
              </w:rPr>
              <w:t>Fl</w:t>
            </w:r>
            <w:r>
              <w:rPr>
                <w:sz w:val="20"/>
                <w:szCs w:val="20"/>
                <w:vertAlign w:val="subscript"/>
              </w:rPr>
              <w:t>Elas</w:t>
            </w:r>
            <w:r w:rsidRPr="00FA6852">
              <w:rPr>
                <w:sz w:val="20"/>
                <w:szCs w:val="20"/>
              </w:rPr>
              <w:t>=true)</w:t>
            </w:r>
            <w:r>
              <w:rPr>
                <w:sz w:val="20"/>
                <w:szCs w:val="20"/>
              </w:rPr>
              <w:t xml:space="preserve"> S</w:t>
            </w:r>
            <w:r w:rsidRPr="00FA6852">
              <w:rPr>
                <w:sz w:val="20"/>
                <w:szCs w:val="20"/>
              </w:rPr>
              <w:t xml:space="preserve">aturation magnetostriction </w:t>
            </w:r>
            <w:r w:rsidRPr="00A71A8F">
              <w:rPr>
                <w:b/>
                <w:sz w:val="20"/>
                <w:szCs w:val="20"/>
              </w:rPr>
              <w:t>λ</w:t>
            </w:r>
            <w:r w:rsidRPr="00FA6852">
              <w:rPr>
                <w:sz w:val="20"/>
                <w:szCs w:val="20"/>
              </w:rPr>
              <w:t xml:space="preserve"> (unitless)</w:t>
            </w:r>
          </w:p>
        </w:tc>
      </w:tr>
      <w:tr w:rsidR="0032176F" w:rsidRPr="003527FA" w14:paraId="681D6BE9" w14:textId="77777777" w:rsidTr="00390AFE">
        <w:tc>
          <w:tcPr>
            <w:tcW w:w="776" w:type="dxa"/>
            <w:vAlign w:val="center"/>
          </w:tcPr>
          <w:p w14:paraId="4807310D" w14:textId="319C07F4" w:rsidR="0032176F" w:rsidRPr="004F6C86" w:rsidRDefault="0032176F" w:rsidP="0032176F">
            <w:pPr>
              <w:jc w:val="center"/>
              <w:rPr>
                <w:sz w:val="20"/>
                <w:szCs w:val="20"/>
              </w:rPr>
            </w:pPr>
            <w:r w:rsidRPr="00FA6852">
              <w:rPr>
                <w:sz w:val="20"/>
                <w:szCs w:val="20"/>
              </w:rPr>
              <w:t>c</w:t>
            </w:r>
            <w:r w:rsidRPr="00C3052C">
              <w:rPr>
                <w:sz w:val="20"/>
                <w:szCs w:val="20"/>
                <w:vertAlign w:val="subscript"/>
              </w:rPr>
              <w:t>1</w:t>
            </w:r>
            <w:r>
              <w:rPr>
                <w:sz w:val="20"/>
                <w:szCs w:val="20"/>
                <w:vertAlign w:val="subscript"/>
              </w:rPr>
              <w:t>’</w:t>
            </w:r>
            <w:r w:rsidRPr="00C3052C">
              <w:rPr>
                <w:sz w:val="20"/>
                <w:szCs w:val="20"/>
                <w:vertAlign w:val="subscript"/>
              </w:rPr>
              <w:t>1</w:t>
            </w:r>
            <w:r>
              <w:rPr>
                <w:sz w:val="20"/>
                <w:szCs w:val="20"/>
                <w:vertAlign w:val="subscript"/>
              </w:rPr>
              <w:t>’</w:t>
            </w:r>
          </w:p>
        </w:tc>
        <w:tc>
          <w:tcPr>
            <w:tcW w:w="667" w:type="dxa"/>
            <w:vAlign w:val="center"/>
          </w:tcPr>
          <w:p w14:paraId="56F18E52" w14:textId="7BFCF514" w:rsidR="0032176F" w:rsidRDefault="0032176F" w:rsidP="0032176F">
            <w:pPr>
              <w:jc w:val="center"/>
              <w:rPr>
                <w:sz w:val="20"/>
                <w:szCs w:val="20"/>
              </w:rPr>
            </w:pPr>
            <w:r w:rsidRPr="00FA6852">
              <w:rPr>
                <w:sz w:val="20"/>
                <w:szCs w:val="20"/>
              </w:rPr>
              <w:t>c</w:t>
            </w:r>
            <w:r w:rsidRPr="00C3052C">
              <w:rPr>
                <w:sz w:val="20"/>
                <w:szCs w:val="20"/>
                <w:vertAlign w:val="subscript"/>
              </w:rPr>
              <w:t>1</w:t>
            </w:r>
            <w:r>
              <w:rPr>
                <w:sz w:val="20"/>
                <w:szCs w:val="20"/>
                <w:vertAlign w:val="subscript"/>
              </w:rPr>
              <w:t>’</w:t>
            </w:r>
            <w:r w:rsidRPr="00C3052C">
              <w:rPr>
                <w:sz w:val="20"/>
                <w:szCs w:val="20"/>
                <w:vertAlign w:val="subscript"/>
              </w:rPr>
              <w:t>2</w:t>
            </w:r>
            <w:r>
              <w:rPr>
                <w:sz w:val="20"/>
                <w:szCs w:val="20"/>
                <w:vertAlign w:val="subscript"/>
              </w:rPr>
              <w:t>’</w:t>
            </w:r>
          </w:p>
        </w:tc>
        <w:tc>
          <w:tcPr>
            <w:tcW w:w="685" w:type="dxa"/>
            <w:vAlign w:val="center"/>
          </w:tcPr>
          <w:p w14:paraId="0BEDCE63" w14:textId="0BC79E8E" w:rsidR="0032176F" w:rsidRDefault="0032176F" w:rsidP="0032176F">
            <w:pPr>
              <w:jc w:val="center"/>
              <w:rPr>
                <w:sz w:val="20"/>
                <w:szCs w:val="20"/>
              </w:rPr>
            </w:pPr>
            <w:r w:rsidRPr="00FA6852">
              <w:rPr>
                <w:sz w:val="20"/>
                <w:szCs w:val="20"/>
              </w:rPr>
              <w:t>c</w:t>
            </w:r>
            <w:r w:rsidRPr="00C3052C">
              <w:rPr>
                <w:sz w:val="20"/>
                <w:szCs w:val="20"/>
                <w:vertAlign w:val="subscript"/>
              </w:rPr>
              <w:t>4</w:t>
            </w:r>
            <w:r>
              <w:rPr>
                <w:sz w:val="20"/>
                <w:szCs w:val="20"/>
                <w:vertAlign w:val="subscript"/>
              </w:rPr>
              <w:t>’</w:t>
            </w:r>
            <w:r w:rsidRPr="00C3052C">
              <w:rPr>
                <w:sz w:val="20"/>
                <w:szCs w:val="20"/>
                <w:vertAlign w:val="subscript"/>
              </w:rPr>
              <w:t>4</w:t>
            </w:r>
            <w:r>
              <w:rPr>
                <w:sz w:val="20"/>
                <w:szCs w:val="20"/>
                <w:vertAlign w:val="subscript"/>
              </w:rPr>
              <w:t>’</w:t>
            </w:r>
          </w:p>
        </w:tc>
        <w:tc>
          <w:tcPr>
            <w:tcW w:w="7430" w:type="dxa"/>
            <w:vAlign w:val="center"/>
          </w:tcPr>
          <w:p w14:paraId="2BD6BD00" w14:textId="55D3E8B9" w:rsidR="0032176F" w:rsidRPr="003527FA" w:rsidRDefault="0032176F" w:rsidP="0032176F">
            <w:pPr>
              <w:rPr>
                <w:sz w:val="20"/>
                <w:szCs w:val="20"/>
              </w:rPr>
            </w:pPr>
            <w:r>
              <w:rPr>
                <w:sz w:val="20"/>
                <w:szCs w:val="20"/>
              </w:rPr>
              <w:t>(F</w:t>
            </w:r>
            <w:r w:rsidRPr="00FA6852">
              <w:rPr>
                <w:sz w:val="20"/>
                <w:szCs w:val="20"/>
              </w:rPr>
              <w:t xml:space="preserve">or </w:t>
            </w:r>
            <w:r>
              <w:rPr>
                <w:sz w:val="20"/>
                <w:szCs w:val="20"/>
              </w:rPr>
              <w:t>Fl</w:t>
            </w:r>
            <w:r>
              <w:rPr>
                <w:sz w:val="20"/>
                <w:szCs w:val="20"/>
                <w:vertAlign w:val="subscript"/>
              </w:rPr>
              <w:t>Elas</w:t>
            </w:r>
            <w:r w:rsidRPr="00FA6852">
              <w:rPr>
                <w:sz w:val="20"/>
                <w:szCs w:val="20"/>
              </w:rPr>
              <w:t>=true)</w:t>
            </w:r>
            <w:r>
              <w:rPr>
                <w:sz w:val="20"/>
                <w:szCs w:val="20"/>
              </w:rPr>
              <w:t xml:space="preserve"> E</w:t>
            </w:r>
            <w:r w:rsidRPr="00FA6852">
              <w:rPr>
                <w:sz w:val="20"/>
                <w:szCs w:val="20"/>
              </w:rPr>
              <w:t xml:space="preserve">lastic stiffness </w:t>
            </w:r>
            <w:r w:rsidRPr="00A71A8F">
              <w:rPr>
                <w:b/>
                <w:sz w:val="20"/>
                <w:szCs w:val="20"/>
              </w:rPr>
              <w:t>c</w:t>
            </w:r>
            <w:r w:rsidRPr="00FA6852">
              <w:rPr>
                <w:sz w:val="20"/>
                <w:szCs w:val="20"/>
              </w:rPr>
              <w:t xml:space="preserve"> </w:t>
            </w:r>
            <w:r>
              <w:rPr>
                <w:sz w:val="20"/>
                <w:szCs w:val="20"/>
              </w:rPr>
              <w:t xml:space="preserve">of the magnet in Voigt notation </w:t>
            </w:r>
            <w:r w:rsidRPr="00FA6852">
              <w:rPr>
                <w:sz w:val="20"/>
                <w:szCs w:val="20"/>
              </w:rPr>
              <w:t>(Pa)</w:t>
            </w:r>
          </w:p>
        </w:tc>
      </w:tr>
      <w:tr w:rsidR="0032176F" w:rsidRPr="003527FA" w14:paraId="642B2D5D" w14:textId="77777777" w:rsidTr="00390AFE">
        <w:tc>
          <w:tcPr>
            <w:tcW w:w="776" w:type="dxa"/>
            <w:vAlign w:val="center"/>
          </w:tcPr>
          <w:p w14:paraId="77630C9C" w14:textId="75580798" w:rsidR="0032176F" w:rsidRPr="004F6C86" w:rsidRDefault="0032176F" w:rsidP="0032176F">
            <w:pPr>
              <w:jc w:val="center"/>
              <w:rPr>
                <w:sz w:val="20"/>
                <w:szCs w:val="20"/>
              </w:rPr>
            </w:pPr>
            <w:r w:rsidRPr="00FA6852">
              <w:rPr>
                <w:sz w:val="20"/>
                <w:szCs w:val="20"/>
              </w:rPr>
              <w:t>c</w:t>
            </w:r>
            <w:r>
              <w:rPr>
                <w:sz w:val="20"/>
                <w:szCs w:val="20"/>
                <w:vertAlign w:val="subscript"/>
              </w:rPr>
              <w:t>s1’</w:t>
            </w:r>
            <w:r w:rsidRPr="00C3052C">
              <w:rPr>
                <w:sz w:val="20"/>
                <w:szCs w:val="20"/>
                <w:vertAlign w:val="subscript"/>
              </w:rPr>
              <w:t>1</w:t>
            </w:r>
            <w:r>
              <w:rPr>
                <w:sz w:val="20"/>
                <w:szCs w:val="20"/>
                <w:vertAlign w:val="subscript"/>
              </w:rPr>
              <w:t>’</w:t>
            </w:r>
          </w:p>
        </w:tc>
        <w:tc>
          <w:tcPr>
            <w:tcW w:w="667" w:type="dxa"/>
            <w:vAlign w:val="center"/>
          </w:tcPr>
          <w:p w14:paraId="2DE7A2CD" w14:textId="329AE450" w:rsidR="0032176F" w:rsidRDefault="0032176F" w:rsidP="0032176F">
            <w:pPr>
              <w:jc w:val="center"/>
              <w:rPr>
                <w:sz w:val="20"/>
                <w:szCs w:val="20"/>
              </w:rPr>
            </w:pPr>
            <w:r w:rsidRPr="00FA6852">
              <w:rPr>
                <w:sz w:val="20"/>
                <w:szCs w:val="20"/>
              </w:rPr>
              <w:t>c</w:t>
            </w:r>
            <w:r>
              <w:rPr>
                <w:sz w:val="20"/>
                <w:szCs w:val="20"/>
                <w:vertAlign w:val="subscript"/>
              </w:rPr>
              <w:t>s1’</w:t>
            </w:r>
            <w:r w:rsidRPr="00C3052C">
              <w:rPr>
                <w:sz w:val="20"/>
                <w:szCs w:val="20"/>
                <w:vertAlign w:val="subscript"/>
              </w:rPr>
              <w:t>2</w:t>
            </w:r>
            <w:r>
              <w:rPr>
                <w:sz w:val="20"/>
                <w:szCs w:val="20"/>
                <w:vertAlign w:val="subscript"/>
              </w:rPr>
              <w:t>’</w:t>
            </w:r>
          </w:p>
        </w:tc>
        <w:tc>
          <w:tcPr>
            <w:tcW w:w="685" w:type="dxa"/>
            <w:vAlign w:val="center"/>
          </w:tcPr>
          <w:p w14:paraId="2A5D5C21" w14:textId="534C7B74" w:rsidR="0032176F" w:rsidRDefault="0032176F" w:rsidP="0032176F">
            <w:pPr>
              <w:jc w:val="center"/>
              <w:rPr>
                <w:sz w:val="20"/>
                <w:szCs w:val="20"/>
              </w:rPr>
            </w:pPr>
            <w:r w:rsidRPr="00FA6852">
              <w:rPr>
                <w:sz w:val="20"/>
                <w:szCs w:val="20"/>
              </w:rPr>
              <w:t>c</w:t>
            </w:r>
            <w:r>
              <w:rPr>
                <w:sz w:val="20"/>
                <w:szCs w:val="20"/>
                <w:vertAlign w:val="subscript"/>
              </w:rPr>
              <w:t>s4’</w:t>
            </w:r>
            <w:r w:rsidRPr="00C3052C">
              <w:rPr>
                <w:sz w:val="20"/>
                <w:szCs w:val="20"/>
                <w:vertAlign w:val="subscript"/>
              </w:rPr>
              <w:t>4</w:t>
            </w:r>
            <w:r>
              <w:rPr>
                <w:sz w:val="20"/>
                <w:szCs w:val="20"/>
                <w:vertAlign w:val="subscript"/>
              </w:rPr>
              <w:t>’</w:t>
            </w:r>
          </w:p>
        </w:tc>
        <w:tc>
          <w:tcPr>
            <w:tcW w:w="7430" w:type="dxa"/>
            <w:vAlign w:val="center"/>
          </w:tcPr>
          <w:p w14:paraId="666C4F4D" w14:textId="618ADA98" w:rsidR="0032176F" w:rsidRPr="003527FA" w:rsidRDefault="0032176F" w:rsidP="0032176F">
            <w:pPr>
              <w:rPr>
                <w:sz w:val="20"/>
                <w:szCs w:val="20"/>
              </w:rPr>
            </w:pPr>
            <w:r>
              <w:rPr>
                <w:sz w:val="20"/>
                <w:szCs w:val="20"/>
              </w:rPr>
              <w:t>(F</w:t>
            </w:r>
            <w:r w:rsidRPr="00FA6852">
              <w:rPr>
                <w:sz w:val="20"/>
                <w:szCs w:val="20"/>
              </w:rPr>
              <w:t>or</w:t>
            </w:r>
            <w:r>
              <w:rPr>
                <w:sz w:val="20"/>
                <w:szCs w:val="20"/>
              </w:rPr>
              <w:t xml:space="preserve"> film or island, and</w:t>
            </w:r>
            <w:r w:rsidRPr="00FA6852">
              <w:rPr>
                <w:sz w:val="20"/>
                <w:szCs w:val="20"/>
              </w:rPr>
              <w:t xml:space="preserve"> </w:t>
            </w:r>
            <w:r>
              <w:rPr>
                <w:sz w:val="20"/>
                <w:szCs w:val="20"/>
              </w:rPr>
              <w:t>Fl</w:t>
            </w:r>
            <w:r>
              <w:rPr>
                <w:sz w:val="20"/>
                <w:szCs w:val="20"/>
                <w:vertAlign w:val="subscript"/>
              </w:rPr>
              <w:t>Elas</w:t>
            </w:r>
            <w:r w:rsidRPr="00FA6852">
              <w:rPr>
                <w:sz w:val="20"/>
                <w:szCs w:val="20"/>
              </w:rPr>
              <w:t>=true)</w:t>
            </w:r>
            <w:r>
              <w:rPr>
                <w:sz w:val="20"/>
                <w:szCs w:val="20"/>
              </w:rPr>
              <w:t xml:space="preserve"> E</w:t>
            </w:r>
            <w:r w:rsidRPr="00FA6852">
              <w:rPr>
                <w:sz w:val="20"/>
                <w:szCs w:val="20"/>
              </w:rPr>
              <w:t xml:space="preserve">lastic stiffness </w:t>
            </w:r>
            <w:r w:rsidRPr="00A71A8F">
              <w:rPr>
                <w:b/>
                <w:sz w:val="20"/>
                <w:szCs w:val="20"/>
              </w:rPr>
              <w:t>c</w:t>
            </w:r>
            <w:r w:rsidRPr="00BC23D9">
              <w:rPr>
                <w:sz w:val="20"/>
                <w:szCs w:val="20"/>
                <w:vertAlign w:val="subscript"/>
              </w:rPr>
              <w:t>s</w:t>
            </w:r>
            <w:r>
              <w:rPr>
                <w:sz w:val="20"/>
                <w:szCs w:val="20"/>
              </w:rPr>
              <w:t xml:space="preserve"> of the substrate in Voigt notation </w:t>
            </w:r>
            <w:r w:rsidRPr="00FA6852">
              <w:rPr>
                <w:sz w:val="20"/>
                <w:szCs w:val="20"/>
              </w:rPr>
              <w:t>(Pa)</w:t>
            </w:r>
          </w:p>
        </w:tc>
      </w:tr>
      <w:tr w:rsidR="0032176F" w:rsidRPr="003527FA" w14:paraId="5D28B26F" w14:textId="77777777" w:rsidTr="00390AFE">
        <w:tc>
          <w:tcPr>
            <w:tcW w:w="776" w:type="dxa"/>
            <w:vAlign w:val="center"/>
          </w:tcPr>
          <w:p w14:paraId="26E4200D" w14:textId="424C9D1D" w:rsidR="0032176F" w:rsidRPr="004F6C86" w:rsidRDefault="0032176F" w:rsidP="0032176F">
            <w:pPr>
              <w:jc w:val="center"/>
              <w:rPr>
                <w:sz w:val="20"/>
                <w:szCs w:val="20"/>
              </w:rPr>
            </w:pPr>
            <w:r>
              <w:rPr>
                <w:sz w:val="20"/>
                <w:szCs w:val="20"/>
              </w:rPr>
              <w:t>Fl</w:t>
            </w:r>
            <w:r>
              <w:rPr>
                <w:sz w:val="20"/>
                <w:szCs w:val="20"/>
                <w:vertAlign w:val="subscript"/>
              </w:rPr>
              <w:t>Strain</w:t>
            </w:r>
          </w:p>
        </w:tc>
        <w:tc>
          <w:tcPr>
            <w:tcW w:w="667" w:type="dxa"/>
            <w:vAlign w:val="center"/>
          </w:tcPr>
          <w:p w14:paraId="18AE4FCB" w14:textId="433DAC3C" w:rsidR="0032176F" w:rsidRDefault="0032176F" w:rsidP="0032176F">
            <w:pPr>
              <w:jc w:val="center"/>
              <w:rPr>
                <w:sz w:val="20"/>
                <w:szCs w:val="20"/>
              </w:rPr>
            </w:pPr>
          </w:p>
        </w:tc>
        <w:tc>
          <w:tcPr>
            <w:tcW w:w="685" w:type="dxa"/>
            <w:vAlign w:val="center"/>
          </w:tcPr>
          <w:p w14:paraId="7237D3A5" w14:textId="2F6EA85C" w:rsidR="0032176F" w:rsidRDefault="0032176F" w:rsidP="0032176F">
            <w:pPr>
              <w:jc w:val="center"/>
              <w:rPr>
                <w:sz w:val="20"/>
                <w:szCs w:val="20"/>
              </w:rPr>
            </w:pPr>
          </w:p>
        </w:tc>
        <w:tc>
          <w:tcPr>
            <w:tcW w:w="7430" w:type="dxa"/>
            <w:vAlign w:val="center"/>
          </w:tcPr>
          <w:p w14:paraId="5E9D8CA0" w14:textId="6DF099E3" w:rsidR="0032176F" w:rsidRPr="003527FA" w:rsidRDefault="0032176F" w:rsidP="0032176F">
            <w:pPr>
              <w:rPr>
                <w:sz w:val="20"/>
                <w:szCs w:val="20"/>
              </w:rPr>
            </w:pPr>
            <w:r>
              <w:rPr>
                <w:sz w:val="20"/>
                <w:szCs w:val="20"/>
              </w:rPr>
              <w:t>(F</w:t>
            </w:r>
            <w:r w:rsidRPr="00F97251">
              <w:rPr>
                <w:sz w:val="20"/>
                <w:szCs w:val="20"/>
              </w:rPr>
              <w:t xml:space="preserve">or </w:t>
            </w:r>
            <w:r>
              <w:rPr>
                <w:sz w:val="20"/>
                <w:szCs w:val="20"/>
              </w:rPr>
              <w:t>bulk and Fl</w:t>
            </w:r>
            <w:r>
              <w:rPr>
                <w:sz w:val="20"/>
                <w:szCs w:val="20"/>
                <w:vertAlign w:val="subscript"/>
              </w:rPr>
              <w:t>Elas</w:t>
            </w:r>
            <w:r w:rsidRPr="00FA6852">
              <w:rPr>
                <w:sz w:val="20"/>
                <w:szCs w:val="20"/>
              </w:rPr>
              <w:t>=true</w:t>
            </w:r>
            <w:r w:rsidRPr="00F97251">
              <w:rPr>
                <w:sz w:val="20"/>
                <w:szCs w:val="20"/>
              </w:rPr>
              <w:t>)</w:t>
            </w:r>
            <w:r>
              <w:rPr>
                <w:sz w:val="20"/>
                <w:szCs w:val="20"/>
              </w:rPr>
              <w:t xml:space="preserve"> Flag of the mechanical boundary condition</w:t>
            </w:r>
            <w:r w:rsidRPr="003527FA">
              <w:rPr>
                <w:sz w:val="20"/>
                <w:szCs w:val="20"/>
              </w:rPr>
              <w:t>:</w:t>
            </w:r>
            <w:r>
              <w:rPr>
                <w:sz w:val="20"/>
                <w:szCs w:val="20"/>
              </w:rPr>
              <w:t xml:space="preserve"> whether to use an applied strain (or otherwise an applied stress)</w:t>
            </w:r>
          </w:p>
        </w:tc>
      </w:tr>
      <w:tr w:rsidR="0032176F" w:rsidRPr="003527FA" w14:paraId="34E29B8E" w14:textId="77777777" w:rsidTr="00390AFE">
        <w:tc>
          <w:tcPr>
            <w:tcW w:w="776" w:type="dxa"/>
            <w:vAlign w:val="center"/>
          </w:tcPr>
          <w:p w14:paraId="64351F7E" w14:textId="5E6A0959" w:rsidR="0032176F" w:rsidRDefault="0032176F" w:rsidP="0032176F">
            <w:pPr>
              <w:jc w:val="center"/>
              <w:rPr>
                <w:sz w:val="20"/>
                <w:szCs w:val="20"/>
              </w:rPr>
            </w:pPr>
            <w:r w:rsidRPr="00BA4C34">
              <w:rPr>
                <w:position w:val="-12"/>
                <w:sz w:val="20"/>
                <w:szCs w:val="20"/>
              </w:rPr>
              <w:object w:dxaOrig="300" w:dyaOrig="380" w14:anchorId="29746899">
                <v:shape id="_x0000_i1095" type="#_x0000_t75" style="width:9.75pt;height:14.25pt" o:ole="">
                  <v:imagedata r:id="rId151" o:title=""/>
                </v:shape>
                <o:OLEObject Type="Embed" ProgID="Equation.DSMT4" ShapeID="_x0000_i1095" DrawAspect="Content" ObjectID="_1530393636" r:id="rId152"/>
              </w:object>
            </w:r>
          </w:p>
          <w:p w14:paraId="390ABE9F" w14:textId="04D494B0" w:rsidR="0032176F" w:rsidRPr="004F6C86" w:rsidRDefault="0032176F" w:rsidP="0032176F">
            <w:pPr>
              <w:jc w:val="center"/>
              <w:rPr>
                <w:sz w:val="20"/>
                <w:szCs w:val="20"/>
              </w:rPr>
            </w:pPr>
            <w:r>
              <w:rPr>
                <w:sz w:val="20"/>
                <w:szCs w:val="20"/>
              </w:rPr>
              <w:t>(</w:t>
            </w:r>
            <w:r w:rsidRPr="00BA4C34">
              <w:rPr>
                <w:position w:val="-12"/>
                <w:sz w:val="20"/>
                <w:szCs w:val="20"/>
              </w:rPr>
              <w:object w:dxaOrig="340" w:dyaOrig="380" w14:anchorId="792E0DFD">
                <v:shape id="_x0000_i1096" type="#_x0000_t75" style="width:13.5pt;height:14.25pt" o:ole="">
                  <v:imagedata r:id="rId153" o:title=""/>
                </v:shape>
                <o:OLEObject Type="Embed" ProgID="Equation.DSMT4" ShapeID="_x0000_i1096" DrawAspect="Content" ObjectID="_1530393637" r:id="rId154"/>
              </w:object>
            </w:r>
            <w:r>
              <w:rPr>
                <w:sz w:val="20"/>
                <w:szCs w:val="20"/>
              </w:rPr>
              <w:t>)</w:t>
            </w:r>
          </w:p>
        </w:tc>
        <w:tc>
          <w:tcPr>
            <w:tcW w:w="667" w:type="dxa"/>
            <w:vAlign w:val="center"/>
          </w:tcPr>
          <w:p w14:paraId="383944AB" w14:textId="242BE85A" w:rsidR="0032176F" w:rsidRDefault="0032176F" w:rsidP="0032176F">
            <w:pPr>
              <w:jc w:val="center"/>
              <w:rPr>
                <w:sz w:val="20"/>
                <w:szCs w:val="20"/>
              </w:rPr>
            </w:pPr>
            <w:r w:rsidRPr="00BA4C34">
              <w:rPr>
                <w:position w:val="-12"/>
                <w:sz w:val="20"/>
                <w:szCs w:val="20"/>
              </w:rPr>
              <w:object w:dxaOrig="340" w:dyaOrig="380" w14:anchorId="7200AACC">
                <v:shape id="_x0000_i1097" type="#_x0000_t75" style="width:13.5pt;height:14.25pt" o:ole="">
                  <v:imagedata r:id="rId155" o:title=""/>
                </v:shape>
                <o:OLEObject Type="Embed" ProgID="Equation.DSMT4" ShapeID="_x0000_i1097" DrawAspect="Content" ObjectID="_1530393638" r:id="rId156"/>
              </w:object>
            </w:r>
          </w:p>
          <w:p w14:paraId="6C3F9C85" w14:textId="219E2C55" w:rsidR="0032176F" w:rsidRDefault="0032176F" w:rsidP="0032176F">
            <w:pPr>
              <w:jc w:val="center"/>
              <w:rPr>
                <w:sz w:val="20"/>
                <w:szCs w:val="20"/>
              </w:rPr>
            </w:pPr>
            <w:r>
              <w:rPr>
                <w:sz w:val="20"/>
                <w:szCs w:val="20"/>
              </w:rPr>
              <w:t>(</w:t>
            </w:r>
            <w:r w:rsidRPr="00BA4C34">
              <w:rPr>
                <w:position w:val="-12"/>
                <w:sz w:val="20"/>
                <w:szCs w:val="20"/>
              </w:rPr>
              <w:object w:dxaOrig="380" w:dyaOrig="380" w14:anchorId="7002A85A">
                <v:shape id="_x0000_i1098" type="#_x0000_t75" style="width:14.25pt;height:14.25pt" o:ole="">
                  <v:imagedata r:id="rId157" o:title=""/>
                </v:shape>
                <o:OLEObject Type="Embed" ProgID="Equation.DSMT4" ShapeID="_x0000_i1098" DrawAspect="Content" ObjectID="_1530393639" r:id="rId158"/>
              </w:object>
            </w:r>
            <w:r>
              <w:rPr>
                <w:sz w:val="20"/>
                <w:szCs w:val="20"/>
              </w:rPr>
              <w:t>)</w:t>
            </w:r>
          </w:p>
        </w:tc>
        <w:tc>
          <w:tcPr>
            <w:tcW w:w="685" w:type="dxa"/>
            <w:vAlign w:val="center"/>
          </w:tcPr>
          <w:p w14:paraId="348EB65B" w14:textId="5CB481D6" w:rsidR="0032176F" w:rsidRDefault="0032176F" w:rsidP="0032176F">
            <w:pPr>
              <w:jc w:val="center"/>
              <w:rPr>
                <w:sz w:val="20"/>
                <w:szCs w:val="20"/>
              </w:rPr>
            </w:pPr>
            <w:r w:rsidRPr="00BA4C34">
              <w:rPr>
                <w:position w:val="-12"/>
                <w:sz w:val="20"/>
                <w:szCs w:val="20"/>
              </w:rPr>
              <w:object w:dxaOrig="320" w:dyaOrig="380" w14:anchorId="48FB5C01">
                <v:shape id="_x0000_i1099" type="#_x0000_t75" style="width:11.25pt;height:14.25pt" o:ole="">
                  <v:imagedata r:id="rId159" o:title=""/>
                </v:shape>
                <o:OLEObject Type="Embed" ProgID="Equation.DSMT4" ShapeID="_x0000_i1099" DrawAspect="Content" ObjectID="_1530393640" r:id="rId160"/>
              </w:object>
            </w:r>
          </w:p>
          <w:p w14:paraId="5F649473" w14:textId="13CD457B" w:rsidR="0032176F" w:rsidRDefault="0032176F" w:rsidP="0032176F">
            <w:pPr>
              <w:jc w:val="center"/>
              <w:rPr>
                <w:sz w:val="20"/>
                <w:szCs w:val="20"/>
              </w:rPr>
            </w:pPr>
            <w:r>
              <w:rPr>
                <w:sz w:val="20"/>
                <w:szCs w:val="20"/>
              </w:rPr>
              <w:t>(</w:t>
            </w:r>
            <w:r w:rsidRPr="00BA4C34">
              <w:rPr>
                <w:position w:val="-12"/>
                <w:sz w:val="20"/>
                <w:szCs w:val="20"/>
              </w:rPr>
              <w:object w:dxaOrig="360" w:dyaOrig="380" w14:anchorId="2BD30298">
                <v:shape id="_x0000_i1100" type="#_x0000_t75" style="width:13.5pt;height:14.25pt" o:ole="">
                  <v:imagedata r:id="rId161" o:title=""/>
                </v:shape>
                <o:OLEObject Type="Embed" ProgID="Equation.DSMT4" ShapeID="_x0000_i1100" DrawAspect="Content" ObjectID="_1530393641" r:id="rId162"/>
              </w:object>
            </w:r>
            <w:r>
              <w:rPr>
                <w:sz w:val="20"/>
                <w:szCs w:val="20"/>
              </w:rPr>
              <w:t>)</w:t>
            </w:r>
          </w:p>
        </w:tc>
        <w:tc>
          <w:tcPr>
            <w:tcW w:w="7430" w:type="dxa"/>
            <w:vAlign w:val="center"/>
          </w:tcPr>
          <w:p w14:paraId="7ED95E88" w14:textId="26F0F394" w:rsidR="0032176F" w:rsidRDefault="0032176F" w:rsidP="0032176F">
            <w:pPr>
              <w:rPr>
                <w:sz w:val="20"/>
                <w:szCs w:val="20"/>
              </w:rPr>
            </w:pPr>
            <w:r>
              <w:rPr>
                <w:sz w:val="20"/>
                <w:szCs w:val="20"/>
              </w:rPr>
              <w:t>(For film or island, and F</w:t>
            </w:r>
            <w:r>
              <w:rPr>
                <w:sz w:val="20"/>
                <w:szCs w:val="20"/>
                <w:vertAlign w:val="subscript"/>
              </w:rPr>
              <w:t>Elas</w:t>
            </w:r>
            <w:r w:rsidRPr="00FA6852">
              <w:rPr>
                <w:sz w:val="20"/>
                <w:szCs w:val="20"/>
              </w:rPr>
              <w:t>=true</w:t>
            </w:r>
            <w:r>
              <w:rPr>
                <w:sz w:val="20"/>
                <w:szCs w:val="20"/>
              </w:rPr>
              <w:t xml:space="preserve">) in-plane substrate strain </w:t>
            </w:r>
            <w:r w:rsidRPr="000E0C23">
              <w:rPr>
                <w:b/>
                <w:sz w:val="20"/>
                <w:szCs w:val="20"/>
              </w:rPr>
              <w:t>ε</w:t>
            </w:r>
            <w:r w:rsidRPr="00783B2C">
              <w:rPr>
                <w:i/>
                <w:sz w:val="20"/>
                <w:szCs w:val="20"/>
                <w:vertAlign w:val="superscript"/>
              </w:rPr>
              <w:t>a</w:t>
            </w:r>
            <w:r>
              <w:rPr>
                <w:sz w:val="20"/>
                <w:szCs w:val="20"/>
              </w:rPr>
              <w:t>;</w:t>
            </w:r>
          </w:p>
          <w:p w14:paraId="740C9072" w14:textId="0FB12667" w:rsidR="0032176F" w:rsidRDefault="0032176F" w:rsidP="0032176F">
            <w:pPr>
              <w:rPr>
                <w:sz w:val="20"/>
                <w:szCs w:val="20"/>
              </w:rPr>
            </w:pPr>
            <w:r>
              <w:rPr>
                <w:sz w:val="20"/>
                <w:szCs w:val="20"/>
              </w:rPr>
              <w:t>(For bulk, Fl</w:t>
            </w:r>
            <w:r>
              <w:rPr>
                <w:sz w:val="20"/>
                <w:szCs w:val="20"/>
                <w:vertAlign w:val="subscript"/>
              </w:rPr>
              <w:t>Elas</w:t>
            </w:r>
            <w:r w:rsidRPr="00FA6852">
              <w:rPr>
                <w:sz w:val="20"/>
                <w:szCs w:val="20"/>
              </w:rPr>
              <w:t>=true</w:t>
            </w:r>
            <w:r>
              <w:rPr>
                <w:sz w:val="20"/>
                <w:szCs w:val="20"/>
              </w:rPr>
              <w:t>, and Fl</w:t>
            </w:r>
            <w:r>
              <w:rPr>
                <w:sz w:val="20"/>
                <w:szCs w:val="20"/>
                <w:vertAlign w:val="subscript"/>
              </w:rPr>
              <w:t>Strain</w:t>
            </w:r>
            <w:r>
              <w:rPr>
                <w:sz w:val="20"/>
                <w:szCs w:val="20"/>
              </w:rPr>
              <w:t>=true) in</w:t>
            </w:r>
            <w:r w:rsidRPr="00F97251">
              <w:rPr>
                <w:sz w:val="20"/>
                <w:szCs w:val="20"/>
              </w:rPr>
              <w:t xml:space="preserve">-plane </w:t>
            </w:r>
            <w:r>
              <w:rPr>
                <w:sz w:val="20"/>
                <w:szCs w:val="20"/>
              </w:rPr>
              <w:t xml:space="preserve">components of </w:t>
            </w:r>
            <w:r w:rsidRPr="00F97251">
              <w:rPr>
                <w:sz w:val="20"/>
                <w:szCs w:val="20"/>
              </w:rPr>
              <w:t>ap</w:t>
            </w:r>
            <w:r>
              <w:rPr>
                <w:sz w:val="20"/>
                <w:szCs w:val="20"/>
              </w:rPr>
              <w:t xml:space="preserve">plied strains </w:t>
            </w:r>
            <w:r w:rsidRPr="000E0C23">
              <w:rPr>
                <w:b/>
                <w:sz w:val="20"/>
                <w:szCs w:val="20"/>
              </w:rPr>
              <w:t>ε</w:t>
            </w:r>
            <w:r w:rsidRPr="00783B2C">
              <w:rPr>
                <w:i/>
                <w:sz w:val="20"/>
                <w:szCs w:val="20"/>
                <w:vertAlign w:val="superscript"/>
              </w:rPr>
              <w:t>a</w:t>
            </w:r>
            <w:r>
              <w:rPr>
                <w:sz w:val="20"/>
                <w:szCs w:val="20"/>
              </w:rPr>
              <w:t xml:space="preserve"> (</w:t>
            </w:r>
            <w:r w:rsidRPr="00FA6852">
              <w:rPr>
                <w:sz w:val="20"/>
                <w:szCs w:val="20"/>
              </w:rPr>
              <w:t>unitless</w:t>
            </w:r>
            <w:r>
              <w:rPr>
                <w:sz w:val="20"/>
                <w:szCs w:val="20"/>
              </w:rPr>
              <w:t>);</w:t>
            </w:r>
          </w:p>
          <w:p w14:paraId="7FDF4EE5" w14:textId="1A1AE848" w:rsidR="0032176F" w:rsidRPr="003527FA" w:rsidRDefault="0032176F" w:rsidP="0032176F">
            <w:pPr>
              <w:rPr>
                <w:sz w:val="20"/>
                <w:szCs w:val="20"/>
              </w:rPr>
            </w:pPr>
            <w:r>
              <w:rPr>
                <w:sz w:val="20"/>
                <w:szCs w:val="20"/>
              </w:rPr>
              <w:t>(For bulk, Fl</w:t>
            </w:r>
            <w:r>
              <w:rPr>
                <w:sz w:val="20"/>
                <w:szCs w:val="20"/>
                <w:vertAlign w:val="subscript"/>
              </w:rPr>
              <w:t>Elas</w:t>
            </w:r>
            <w:r w:rsidRPr="00FA6852">
              <w:rPr>
                <w:sz w:val="20"/>
                <w:szCs w:val="20"/>
              </w:rPr>
              <w:t>=true</w:t>
            </w:r>
            <w:r>
              <w:rPr>
                <w:sz w:val="20"/>
                <w:szCs w:val="20"/>
              </w:rPr>
              <w:t>, and Fl</w:t>
            </w:r>
            <w:r>
              <w:rPr>
                <w:sz w:val="20"/>
                <w:szCs w:val="20"/>
                <w:vertAlign w:val="subscript"/>
              </w:rPr>
              <w:t>Strain</w:t>
            </w:r>
            <w:r>
              <w:rPr>
                <w:sz w:val="20"/>
                <w:szCs w:val="20"/>
              </w:rPr>
              <w:t>=false) in</w:t>
            </w:r>
            <w:r w:rsidRPr="00F97251">
              <w:rPr>
                <w:sz w:val="20"/>
                <w:szCs w:val="20"/>
              </w:rPr>
              <w:t xml:space="preserve">-plane </w:t>
            </w:r>
            <w:r>
              <w:rPr>
                <w:sz w:val="20"/>
                <w:szCs w:val="20"/>
              </w:rPr>
              <w:t xml:space="preserve">components of </w:t>
            </w:r>
            <w:r w:rsidRPr="00F97251">
              <w:rPr>
                <w:sz w:val="20"/>
                <w:szCs w:val="20"/>
              </w:rPr>
              <w:t>ap</w:t>
            </w:r>
            <w:r>
              <w:rPr>
                <w:sz w:val="20"/>
                <w:szCs w:val="20"/>
              </w:rPr>
              <w:t xml:space="preserve">plied stress </w:t>
            </w:r>
            <w:r w:rsidRPr="000E0C23">
              <w:rPr>
                <w:b/>
                <w:sz w:val="20"/>
                <w:szCs w:val="20"/>
              </w:rPr>
              <w:t>σ</w:t>
            </w:r>
            <w:r w:rsidRPr="00783B2C">
              <w:rPr>
                <w:i/>
                <w:sz w:val="20"/>
                <w:szCs w:val="20"/>
                <w:vertAlign w:val="superscript"/>
              </w:rPr>
              <w:t>a</w:t>
            </w:r>
            <w:r>
              <w:rPr>
                <w:sz w:val="20"/>
                <w:szCs w:val="20"/>
              </w:rPr>
              <w:t xml:space="preserve"> (Pa)</w:t>
            </w:r>
          </w:p>
        </w:tc>
      </w:tr>
      <w:tr w:rsidR="0032176F" w:rsidRPr="003527FA" w14:paraId="72683F2B" w14:textId="77777777" w:rsidTr="00390AFE">
        <w:tc>
          <w:tcPr>
            <w:tcW w:w="776" w:type="dxa"/>
            <w:vAlign w:val="center"/>
          </w:tcPr>
          <w:p w14:paraId="6C495D0D" w14:textId="08C226AC" w:rsidR="0032176F" w:rsidRDefault="0032176F" w:rsidP="0032176F">
            <w:pPr>
              <w:jc w:val="center"/>
              <w:rPr>
                <w:sz w:val="20"/>
                <w:szCs w:val="20"/>
              </w:rPr>
            </w:pPr>
            <w:r w:rsidRPr="00BA4C34">
              <w:rPr>
                <w:position w:val="-12"/>
                <w:sz w:val="20"/>
                <w:szCs w:val="20"/>
              </w:rPr>
              <w:object w:dxaOrig="320" w:dyaOrig="380" w14:anchorId="7B5D7535">
                <v:shape id="_x0000_i1101" type="#_x0000_t75" style="width:11.25pt;height:14.25pt" o:ole="">
                  <v:imagedata r:id="rId163" o:title=""/>
                </v:shape>
                <o:OLEObject Type="Embed" ProgID="Equation.DSMT4" ShapeID="_x0000_i1101" DrawAspect="Content" ObjectID="_1530393642" r:id="rId164"/>
              </w:object>
            </w:r>
          </w:p>
          <w:p w14:paraId="314E8581" w14:textId="2DC3635D" w:rsidR="0032176F" w:rsidRPr="004F6C86" w:rsidRDefault="0032176F" w:rsidP="0032176F">
            <w:pPr>
              <w:jc w:val="center"/>
              <w:rPr>
                <w:sz w:val="20"/>
                <w:szCs w:val="20"/>
              </w:rPr>
            </w:pPr>
            <w:r>
              <w:rPr>
                <w:sz w:val="20"/>
                <w:szCs w:val="20"/>
              </w:rPr>
              <w:t>(</w:t>
            </w:r>
            <w:r w:rsidRPr="00BA4C34">
              <w:rPr>
                <w:position w:val="-12"/>
                <w:sz w:val="20"/>
                <w:szCs w:val="20"/>
              </w:rPr>
              <w:object w:dxaOrig="360" w:dyaOrig="380" w14:anchorId="5317D7CC">
                <v:shape id="_x0000_i1102" type="#_x0000_t75" style="width:13.5pt;height:14.25pt" o:ole="">
                  <v:imagedata r:id="rId165" o:title=""/>
                </v:shape>
                <o:OLEObject Type="Embed" ProgID="Equation.DSMT4" ShapeID="_x0000_i1102" DrawAspect="Content" ObjectID="_1530393643" r:id="rId166"/>
              </w:object>
            </w:r>
            <w:r>
              <w:rPr>
                <w:sz w:val="20"/>
                <w:szCs w:val="20"/>
              </w:rPr>
              <w:t>)</w:t>
            </w:r>
          </w:p>
        </w:tc>
        <w:tc>
          <w:tcPr>
            <w:tcW w:w="667" w:type="dxa"/>
            <w:vAlign w:val="center"/>
          </w:tcPr>
          <w:p w14:paraId="2D784E68" w14:textId="37AF872D" w:rsidR="0032176F" w:rsidRDefault="0032176F" w:rsidP="0032176F">
            <w:pPr>
              <w:jc w:val="center"/>
              <w:rPr>
                <w:sz w:val="20"/>
                <w:szCs w:val="20"/>
              </w:rPr>
            </w:pPr>
            <w:r w:rsidRPr="00BA4C34">
              <w:rPr>
                <w:position w:val="-12"/>
                <w:sz w:val="20"/>
                <w:szCs w:val="20"/>
              </w:rPr>
              <w:object w:dxaOrig="320" w:dyaOrig="380" w14:anchorId="7223C3E1">
                <v:shape id="_x0000_i1103" type="#_x0000_t75" style="width:11.25pt;height:14.25pt" o:ole="">
                  <v:imagedata r:id="rId167" o:title=""/>
                </v:shape>
                <o:OLEObject Type="Embed" ProgID="Equation.DSMT4" ShapeID="_x0000_i1103" DrawAspect="Content" ObjectID="_1530393644" r:id="rId168"/>
              </w:object>
            </w:r>
          </w:p>
          <w:p w14:paraId="2C648131" w14:textId="2C7C7063" w:rsidR="0032176F" w:rsidRDefault="0032176F" w:rsidP="0032176F">
            <w:pPr>
              <w:jc w:val="center"/>
              <w:rPr>
                <w:sz w:val="20"/>
                <w:szCs w:val="20"/>
              </w:rPr>
            </w:pPr>
            <w:r>
              <w:rPr>
                <w:sz w:val="20"/>
                <w:szCs w:val="20"/>
              </w:rPr>
              <w:t>(</w:t>
            </w:r>
            <w:r w:rsidRPr="00BA4C34">
              <w:rPr>
                <w:position w:val="-12"/>
                <w:sz w:val="20"/>
                <w:szCs w:val="20"/>
              </w:rPr>
              <w:object w:dxaOrig="360" w:dyaOrig="380" w14:anchorId="796EE605">
                <v:shape id="_x0000_i1104" type="#_x0000_t75" style="width:13.5pt;height:14.25pt" o:ole="">
                  <v:imagedata r:id="rId169" o:title=""/>
                </v:shape>
                <o:OLEObject Type="Embed" ProgID="Equation.DSMT4" ShapeID="_x0000_i1104" DrawAspect="Content" ObjectID="_1530393645" r:id="rId170"/>
              </w:object>
            </w:r>
            <w:r>
              <w:rPr>
                <w:sz w:val="20"/>
                <w:szCs w:val="20"/>
              </w:rPr>
              <w:t>)</w:t>
            </w:r>
          </w:p>
        </w:tc>
        <w:tc>
          <w:tcPr>
            <w:tcW w:w="685" w:type="dxa"/>
            <w:vAlign w:val="center"/>
          </w:tcPr>
          <w:p w14:paraId="3E0E3FFF" w14:textId="59B9F81A" w:rsidR="0032176F" w:rsidRDefault="0032176F" w:rsidP="0032176F">
            <w:pPr>
              <w:jc w:val="center"/>
              <w:rPr>
                <w:sz w:val="20"/>
                <w:szCs w:val="20"/>
              </w:rPr>
            </w:pPr>
            <w:r w:rsidRPr="00BA4C34">
              <w:rPr>
                <w:position w:val="-12"/>
                <w:sz w:val="20"/>
                <w:szCs w:val="20"/>
              </w:rPr>
              <w:object w:dxaOrig="320" w:dyaOrig="380" w14:anchorId="0002A21E">
                <v:shape id="_x0000_i1105" type="#_x0000_t75" style="width:11.25pt;height:14.25pt" o:ole="">
                  <v:imagedata r:id="rId171" o:title=""/>
                </v:shape>
                <o:OLEObject Type="Embed" ProgID="Equation.DSMT4" ShapeID="_x0000_i1105" DrawAspect="Content" ObjectID="_1530393646" r:id="rId172"/>
              </w:object>
            </w:r>
          </w:p>
          <w:p w14:paraId="26BD0F81" w14:textId="5318F330" w:rsidR="0032176F" w:rsidRDefault="0032176F" w:rsidP="0032176F">
            <w:pPr>
              <w:jc w:val="center"/>
              <w:rPr>
                <w:sz w:val="20"/>
                <w:szCs w:val="20"/>
              </w:rPr>
            </w:pPr>
            <w:r>
              <w:rPr>
                <w:sz w:val="20"/>
                <w:szCs w:val="20"/>
              </w:rPr>
              <w:t>(</w:t>
            </w:r>
            <w:r w:rsidRPr="00BA4C34">
              <w:rPr>
                <w:position w:val="-12"/>
                <w:sz w:val="20"/>
                <w:szCs w:val="20"/>
              </w:rPr>
              <w:object w:dxaOrig="360" w:dyaOrig="380" w14:anchorId="62F56CDF">
                <v:shape id="_x0000_i1106" type="#_x0000_t75" style="width:13.5pt;height:14.25pt" o:ole="">
                  <v:imagedata r:id="rId173" o:title=""/>
                </v:shape>
                <o:OLEObject Type="Embed" ProgID="Equation.DSMT4" ShapeID="_x0000_i1106" DrawAspect="Content" ObjectID="_1530393647" r:id="rId174"/>
              </w:object>
            </w:r>
            <w:r>
              <w:rPr>
                <w:sz w:val="20"/>
                <w:szCs w:val="20"/>
              </w:rPr>
              <w:t>)</w:t>
            </w:r>
          </w:p>
        </w:tc>
        <w:tc>
          <w:tcPr>
            <w:tcW w:w="7430" w:type="dxa"/>
            <w:vAlign w:val="center"/>
          </w:tcPr>
          <w:p w14:paraId="09D65709" w14:textId="154DC1BD" w:rsidR="0032176F" w:rsidRDefault="0032176F" w:rsidP="0032176F">
            <w:pPr>
              <w:rPr>
                <w:sz w:val="20"/>
                <w:szCs w:val="20"/>
              </w:rPr>
            </w:pPr>
            <w:r>
              <w:rPr>
                <w:sz w:val="20"/>
                <w:szCs w:val="20"/>
              </w:rPr>
              <w:t>(For bulk, Fl</w:t>
            </w:r>
            <w:r>
              <w:rPr>
                <w:sz w:val="20"/>
                <w:szCs w:val="20"/>
                <w:vertAlign w:val="subscript"/>
              </w:rPr>
              <w:t>Elas</w:t>
            </w:r>
            <w:r w:rsidRPr="00FA6852">
              <w:rPr>
                <w:sz w:val="20"/>
                <w:szCs w:val="20"/>
              </w:rPr>
              <w:t>=true</w:t>
            </w:r>
            <w:r>
              <w:rPr>
                <w:sz w:val="20"/>
                <w:szCs w:val="20"/>
              </w:rPr>
              <w:t>, and Fl</w:t>
            </w:r>
            <w:r>
              <w:rPr>
                <w:sz w:val="20"/>
                <w:szCs w:val="20"/>
                <w:vertAlign w:val="subscript"/>
              </w:rPr>
              <w:t>Strain</w:t>
            </w:r>
            <w:r>
              <w:rPr>
                <w:sz w:val="20"/>
                <w:szCs w:val="20"/>
              </w:rPr>
              <w:t xml:space="preserve">=true) </w:t>
            </w:r>
            <w:r w:rsidRPr="00F97251">
              <w:rPr>
                <w:sz w:val="20"/>
                <w:szCs w:val="20"/>
              </w:rPr>
              <w:t xml:space="preserve">out-of-plane </w:t>
            </w:r>
            <w:r>
              <w:rPr>
                <w:sz w:val="20"/>
                <w:szCs w:val="20"/>
              </w:rPr>
              <w:t xml:space="preserve">components of </w:t>
            </w:r>
            <w:r w:rsidRPr="00F97251">
              <w:rPr>
                <w:sz w:val="20"/>
                <w:szCs w:val="20"/>
              </w:rPr>
              <w:t>ap</w:t>
            </w:r>
            <w:r>
              <w:rPr>
                <w:sz w:val="20"/>
                <w:szCs w:val="20"/>
              </w:rPr>
              <w:t xml:space="preserve">plied strains </w:t>
            </w:r>
            <w:r w:rsidRPr="000E0C23">
              <w:rPr>
                <w:b/>
                <w:sz w:val="20"/>
                <w:szCs w:val="20"/>
              </w:rPr>
              <w:t>ε</w:t>
            </w:r>
            <w:r w:rsidRPr="00783B2C">
              <w:rPr>
                <w:i/>
                <w:sz w:val="20"/>
                <w:szCs w:val="20"/>
                <w:vertAlign w:val="superscript"/>
              </w:rPr>
              <w:t>a</w:t>
            </w:r>
            <w:r>
              <w:rPr>
                <w:sz w:val="20"/>
                <w:szCs w:val="20"/>
              </w:rPr>
              <w:t xml:space="preserve"> (</w:t>
            </w:r>
            <w:r w:rsidRPr="00FA6852">
              <w:rPr>
                <w:sz w:val="20"/>
                <w:szCs w:val="20"/>
              </w:rPr>
              <w:t>unitless</w:t>
            </w:r>
            <w:r>
              <w:rPr>
                <w:sz w:val="20"/>
                <w:szCs w:val="20"/>
              </w:rPr>
              <w:t>);</w:t>
            </w:r>
          </w:p>
          <w:p w14:paraId="6899E161" w14:textId="630E303F" w:rsidR="0032176F" w:rsidRPr="003527FA" w:rsidRDefault="0032176F" w:rsidP="0032176F">
            <w:pPr>
              <w:rPr>
                <w:sz w:val="20"/>
                <w:szCs w:val="20"/>
              </w:rPr>
            </w:pPr>
            <w:r>
              <w:rPr>
                <w:sz w:val="20"/>
                <w:szCs w:val="20"/>
              </w:rPr>
              <w:t>(For bulk, Fl</w:t>
            </w:r>
            <w:r>
              <w:rPr>
                <w:sz w:val="20"/>
                <w:szCs w:val="20"/>
                <w:vertAlign w:val="subscript"/>
              </w:rPr>
              <w:t>Elas</w:t>
            </w:r>
            <w:r w:rsidRPr="00FA6852">
              <w:rPr>
                <w:sz w:val="20"/>
                <w:szCs w:val="20"/>
              </w:rPr>
              <w:t>=true</w:t>
            </w:r>
            <w:r>
              <w:rPr>
                <w:sz w:val="20"/>
                <w:szCs w:val="20"/>
              </w:rPr>
              <w:t>, and Fl</w:t>
            </w:r>
            <w:r>
              <w:rPr>
                <w:sz w:val="20"/>
                <w:szCs w:val="20"/>
                <w:vertAlign w:val="subscript"/>
              </w:rPr>
              <w:t>Strain</w:t>
            </w:r>
            <w:r>
              <w:rPr>
                <w:sz w:val="20"/>
                <w:szCs w:val="20"/>
              </w:rPr>
              <w:t xml:space="preserve">=false) </w:t>
            </w:r>
            <w:r w:rsidRPr="00F97251">
              <w:rPr>
                <w:sz w:val="20"/>
                <w:szCs w:val="20"/>
              </w:rPr>
              <w:t xml:space="preserve">out-of-plane </w:t>
            </w:r>
            <w:r>
              <w:rPr>
                <w:sz w:val="20"/>
                <w:szCs w:val="20"/>
              </w:rPr>
              <w:t xml:space="preserve">components of </w:t>
            </w:r>
            <w:r w:rsidRPr="00F97251">
              <w:rPr>
                <w:sz w:val="20"/>
                <w:szCs w:val="20"/>
              </w:rPr>
              <w:t>ap</w:t>
            </w:r>
            <w:r>
              <w:rPr>
                <w:sz w:val="20"/>
                <w:szCs w:val="20"/>
              </w:rPr>
              <w:t xml:space="preserve">plied stress </w:t>
            </w:r>
            <w:r w:rsidRPr="000E0C23">
              <w:rPr>
                <w:b/>
                <w:sz w:val="20"/>
                <w:szCs w:val="20"/>
              </w:rPr>
              <w:t>σ</w:t>
            </w:r>
            <w:r w:rsidRPr="00783B2C">
              <w:rPr>
                <w:i/>
                <w:sz w:val="20"/>
                <w:szCs w:val="20"/>
                <w:vertAlign w:val="superscript"/>
              </w:rPr>
              <w:t>a</w:t>
            </w:r>
            <w:r>
              <w:rPr>
                <w:sz w:val="20"/>
                <w:szCs w:val="20"/>
              </w:rPr>
              <w:t xml:space="preserve"> (Pa)</w:t>
            </w:r>
          </w:p>
        </w:tc>
      </w:tr>
      <w:tr w:rsidR="0032176F" w:rsidRPr="003527FA" w14:paraId="2A5E3FA2" w14:textId="77777777" w:rsidTr="00390AFE">
        <w:tc>
          <w:tcPr>
            <w:tcW w:w="776" w:type="dxa"/>
            <w:vAlign w:val="center"/>
          </w:tcPr>
          <w:p w14:paraId="19B6C1AC" w14:textId="67B0639D" w:rsidR="0032176F" w:rsidRPr="004F6C86" w:rsidRDefault="0032176F" w:rsidP="0032176F">
            <w:pPr>
              <w:jc w:val="center"/>
              <w:rPr>
                <w:sz w:val="20"/>
                <w:szCs w:val="20"/>
              </w:rPr>
            </w:pPr>
            <w:r>
              <w:rPr>
                <w:sz w:val="20"/>
                <w:szCs w:val="20"/>
              </w:rPr>
              <w:t>n</w:t>
            </w:r>
            <w:r w:rsidRPr="00874DEE">
              <w:rPr>
                <w:sz w:val="20"/>
                <w:szCs w:val="20"/>
                <w:vertAlign w:val="subscript"/>
              </w:rPr>
              <w:t>Recurs</w:t>
            </w:r>
          </w:p>
        </w:tc>
        <w:tc>
          <w:tcPr>
            <w:tcW w:w="667" w:type="dxa"/>
            <w:vAlign w:val="center"/>
          </w:tcPr>
          <w:p w14:paraId="1330910C" w14:textId="2BD8FF5C" w:rsidR="0032176F" w:rsidRDefault="0032176F" w:rsidP="0032176F">
            <w:pPr>
              <w:jc w:val="center"/>
              <w:rPr>
                <w:sz w:val="20"/>
                <w:szCs w:val="20"/>
              </w:rPr>
            </w:pPr>
            <w:r>
              <w:rPr>
                <w:sz w:val="20"/>
                <w:szCs w:val="20"/>
              </w:rPr>
              <w:t>Δe</w:t>
            </w:r>
          </w:p>
        </w:tc>
        <w:tc>
          <w:tcPr>
            <w:tcW w:w="685" w:type="dxa"/>
            <w:vAlign w:val="center"/>
          </w:tcPr>
          <w:p w14:paraId="49392E42" w14:textId="53F069B6" w:rsidR="0032176F" w:rsidRDefault="0032176F" w:rsidP="0032176F">
            <w:pPr>
              <w:jc w:val="center"/>
              <w:rPr>
                <w:sz w:val="20"/>
                <w:szCs w:val="20"/>
              </w:rPr>
            </w:pPr>
          </w:p>
        </w:tc>
        <w:tc>
          <w:tcPr>
            <w:tcW w:w="7430" w:type="dxa"/>
            <w:vAlign w:val="center"/>
          </w:tcPr>
          <w:p w14:paraId="734B38A0" w14:textId="2F8DEF05" w:rsidR="0032176F" w:rsidRDefault="0032176F" w:rsidP="0032176F">
            <w:pPr>
              <w:rPr>
                <w:sz w:val="20"/>
                <w:szCs w:val="20"/>
              </w:rPr>
            </w:pPr>
            <w:r w:rsidRPr="00874DEE">
              <w:rPr>
                <w:sz w:val="20"/>
                <w:szCs w:val="20"/>
              </w:rPr>
              <w:t>(</w:t>
            </w:r>
            <w:r>
              <w:rPr>
                <w:sz w:val="20"/>
                <w:szCs w:val="20"/>
              </w:rPr>
              <w:t>For</w:t>
            </w:r>
            <w:r w:rsidRPr="00874DEE">
              <w:rPr>
                <w:sz w:val="20"/>
                <w:szCs w:val="20"/>
              </w:rPr>
              <w:t xml:space="preserve"> </w:t>
            </w:r>
            <w:r>
              <w:rPr>
                <w:sz w:val="20"/>
                <w:szCs w:val="20"/>
              </w:rPr>
              <w:t>Fl</w:t>
            </w:r>
            <w:r>
              <w:rPr>
                <w:sz w:val="20"/>
                <w:szCs w:val="20"/>
                <w:vertAlign w:val="subscript"/>
              </w:rPr>
              <w:t>Elas</w:t>
            </w:r>
            <w:r w:rsidRPr="00FA6852">
              <w:rPr>
                <w:sz w:val="20"/>
                <w:szCs w:val="20"/>
              </w:rPr>
              <w:t>=true</w:t>
            </w:r>
            <w:r>
              <w:rPr>
                <w:sz w:val="20"/>
                <w:szCs w:val="20"/>
              </w:rPr>
              <w:t>, and with</w:t>
            </w:r>
            <w:r w:rsidRPr="00874DEE">
              <w:rPr>
                <w:sz w:val="20"/>
                <w:szCs w:val="20"/>
              </w:rPr>
              <w:t xml:space="preserve"> inhomogeneous elastic stiffness </w:t>
            </w:r>
            <w:r>
              <w:rPr>
                <w:sz w:val="20"/>
                <w:szCs w:val="20"/>
              </w:rPr>
              <w:t>in the system</w:t>
            </w:r>
            <w:r w:rsidRPr="00874DEE">
              <w:rPr>
                <w:sz w:val="20"/>
                <w:szCs w:val="20"/>
              </w:rPr>
              <w:t>)</w:t>
            </w:r>
            <w:r>
              <w:rPr>
                <w:sz w:val="20"/>
                <w:szCs w:val="20"/>
              </w:rPr>
              <w:t xml:space="preserve"> n</w:t>
            </w:r>
            <w:r w:rsidRPr="00874DEE">
              <w:rPr>
                <w:sz w:val="20"/>
                <w:szCs w:val="20"/>
                <w:vertAlign w:val="subscript"/>
              </w:rPr>
              <w:t>Recurs</w:t>
            </w:r>
            <w:r>
              <w:rPr>
                <w:sz w:val="20"/>
                <w:szCs w:val="20"/>
              </w:rPr>
              <w:t xml:space="preserve"> – maximum number of recursion loops for </w:t>
            </w:r>
            <w:r w:rsidRPr="00874DEE">
              <w:rPr>
                <w:sz w:val="20"/>
                <w:szCs w:val="20"/>
              </w:rPr>
              <w:t>elastic solver</w:t>
            </w:r>
            <w:r>
              <w:rPr>
                <w:sz w:val="20"/>
                <w:szCs w:val="20"/>
              </w:rPr>
              <w:t>;</w:t>
            </w:r>
          </w:p>
          <w:p w14:paraId="5AB69AD2" w14:textId="242B6351" w:rsidR="0032176F" w:rsidRPr="003527FA" w:rsidRDefault="0032176F" w:rsidP="0032176F">
            <w:pPr>
              <w:rPr>
                <w:sz w:val="20"/>
                <w:szCs w:val="20"/>
              </w:rPr>
            </w:pPr>
            <w:r w:rsidRPr="00874DEE">
              <w:rPr>
                <w:sz w:val="20"/>
                <w:szCs w:val="20"/>
              </w:rPr>
              <w:t>(</w:t>
            </w:r>
            <w:r>
              <w:rPr>
                <w:sz w:val="20"/>
                <w:szCs w:val="20"/>
              </w:rPr>
              <w:t>For</w:t>
            </w:r>
            <w:r w:rsidRPr="00874DEE">
              <w:rPr>
                <w:sz w:val="20"/>
                <w:szCs w:val="20"/>
              </w:rPr>
              <w:t xml:space="preserve"> </w:t>
            </w:r>
            <w:r>
              <w:rPr>
                <w:sz w:val="20"/>
                <w:szCs w:val="20"/>
              </w:rPr>
              <w:t>Fl</w:t>
            </w:r>
            <w:r>
              <w:rPr>
                <w:sz w:val="20"/>
                <w:szCs w:val="20"/>
                <w:vertAlign w:val="subscript"/>
              </w:rPr>
              <w:t>Elas</w:t>
            </w:r>
            <w:r w:rsidRPr="00FA6852">
              <w:rPr>
                <w:sz w:val="20"/>
                <w:szCs w:val="20"/>
              </w:rPr>
              <w:t>=true</w:t>
            </w:r>
            <w:r>
              <w:rPr>
                <w:sz w:val="20"/>
                <w:szCs w:val="20"/>
              </w:rPr>
              <w:t>, and</w:t>
            </w:r>
            <w:r w:rsidRPr="00874DEE">
              <w:rPr>
                <w:sz w:val="20"/>
                <w:szCs w:val="20"/>
              </w:rPr>
              <w:t xml:space="preserve"> </w:t>
            </w:r>
            <w:r>
              <w:rPr>
                <w:sz w:val="20"/>
                <w:szCs w:val="20"/>
              </w:rPr>
              <w:t xml:space="preserve">with </w:t>
            </w:r>
            <w:r w:rsidRPr="00874DEE">
              <w:rPr>
                <w:sz w:val="20"/>
                <w:szCs w:val="20"/>
              </w:rPr>
              <w:t xml:space="preserve">inhomogeneous elastic stiffness </w:t>
            </w:r>
            <w:r>
              <w:rPr>
                <w:sz w:val="20"/>
                <w:szCs w:val="20"/>
              </w:rPr>
              <w:t>in the system</w:t>
            </w:r>
            <w:r w:rsidRPr="00874DEE">
              <w:rPr>
                <w:sz w:val="20"/>
                <w:szCs w:val="20"/>
              </w:rPr>
              <w:t>)</w:t>
            </w:r>
            <w:r>
              <w:rPr>
                <w:sz w:val="20"/>
                <w:szCs w:val="20"/>
              </w:rPr>
              <w:t xml:space="preserve"> Δe – maximum error for </w:t>
            </w:r>
            <w:r w:rsidRPr="00874DEE">
              <w:rPr>
                <w:sz w:val="20"/>
                <w:szCs w:val="20"/>
              </w:rPr>
              <w:t xml:space="preserve">elastic solver </w:t>
            </w:r>
          </w:p>
        </w:tc>
      </w:tr>
      <w:tr w:rsidR="0032176F" w:rsidRPr="003527FA" w14:paraId="782A7B31" w14:textId="77777777" w:rsidTr="00390AFE">
        <w:tc>
          <w:tcPr>
            <w:tcW w:w="776" w:type="dxa"/>
            <w:vAlign w:val="center"/>
          </w:tcPr>
          <w:p w14:paraId="08064723" w14:textId="10C50595" w:rsidR="0032176F" w:rsidRDefault="0032176F" w:rsidP="0032176F">
            <w:pPr>
              <w:jc w:val="center"/>
              <w:rPr>
                <w:sz w:val="20"/>
                <w:szCs w:val="20"/>
              </w:rPr>
            </w:pPr>
            <w:r>
              <w:rPr>
                <w:sz w:val="20"/>
                <w:szCs w:val="20"/>
              </w:rPr>
              <w:t>F</w:t>
            </w:r>
            <w:r w:rsidRPr="006C5388">
              <w:rPr>
                <w:sz w:val="20"/>
                <w:szCs w:val="20"/>
                <w:vertAlign w:val="subscript"/>
              </w:rPr>
              <w:t>ST</w:t>
            </w:r>
          </w:p>
        </w:tc>
        <w:tc>
          <w:tcPr>
            <w:tcW w:w="667" w:type="dxa"/>
            <w:vAlign w:val="center"/>
          </w:tcPr>
          <w:p w14:paraId="73E3C6A1" w14:textId="77777777" w:rsidR="0032176F" w:rsidRDefault="0032176F" w:rsidP="0032176F">
            <w:pPr>
              <w:jc w:val="center"/>
              <w:rPr>
                <w:sz w:val="20"/>
                <w:szCs w:val="20"/>
              </w:rPr>
            </w:pPr>
          </w:p>
        </w:tc>
        <w:tc>
          <w:tcPr>
            <w:tcW w:w="685" w:type="dxa"/>
            <w:vAlign w:val="center"/>
          </w:tcPr>
          <w:p w14:paraId="0448022E" w14:textId="77777777" w:rsidR="0032176F" w:rsidRDefault="0032176F" w:rsidP="0032176F">
            <w:pPr>
              <w:jc w:val="center"/>
              <w:rPr>
                <w:sz w:val="20"/>
                <w:szCs w:val="20"/>
              </w:rPr>
            </w:pPr>
          </w:p>
        </w:tc>
        <w:tc>
          <w:tcPr>
            <w:tcW w:w="7430" w:type="dxa"/>
            <w:vAlign w:val="center"/>
          </w:tcPr>
          <w:p w14:paraId="6060AF1B" w14:textId="70E27622" w:rsidR="0032176F" w:rsidRDefault="0032176F" w:rsidP="0032176F">
            <w:pPr>
              <w:rPr>
                <w:sz w:val="20"/>
                <w:szCs w:val="20"/>
              </w:rPr>
            </w:pPr>
            <w:r>
              <w:rPr>
                <w:sz w:val="20"/>
                <w:szCs w:val="20"/>
              </w:rPr>
              <w:t xml:space="preserve">Flag of </w:t>
            </w:r>
            <w:r w:rsidRPr="00D75EE0">
              <w:rPr>
                <w:sz w:val="20"/>
                <w:szCs w:val="20"/>
              </w:rPr>
              <w:t>whether to consider spin torque</w:t>
            </w:r>
          </w:p>
        </w:tc>
      </w:tr>
      <w:tr w:rsidR="0032176F" w:rsidRPr="003527FA" w14:paraId="7F3DCE09" w14:textId="77777777" w:rsidTr="00390AFE">
        <w:tc>
          <w:tcPr>
            <w:tcW w:w="776" w:type="dxa"/>
            <w:vAlign w:val="center"/>
          </w:tcPr>
          <w:p w14:paraId="308ED3C0" w14:textId="7173E57D" w:rsidR="0032176F" w:rsidRDefault="0032176F" w:rsidP="0032176F">
            <w:pPr>
              <w:jc w:val="center"/>
              <w:rPr>
                <w:sz w:val="20"/>
                <w:szCs w:val="20"/>
              </w:rPr>
            </w:pPr>
            <w:r>
              <w:rPr>
                <w:sz w:val="20"/>
                <w:szCs w:val="20"/>
              </w:rPr>
              <w:t>C</w:t>
            </w:r>
            <w:r w:rsidRPr="006C5388">
              <w:rPr>
                <w:sz w:val="20"/>
                <w:szCs w:val="20"/>
                <w:vertAlign w:val="subscript"/>
              </w:rPr>
              <w:t>ST</w:t>
            </w:r>
          </w:p>
        </w:tc>
        <w:tc>
          <w:tcPr>
            <w:tcW w:w="667" w:type="dxa"/>
            <w:vAlign w:val="center"/>
          </w:tcPr>
          <w:p w14:paraId="725E4949" w14:textId="77777777" w:rsidR="0032176F" w:rsidRDefault="0032176F" w:rsidP="0032176F">
            <w:pPr>
              <w:jc w:val="center"/>
              <w:rPr>
                <w:sz w:val="20"/>
                <w:szCs w:val="20"/>
              </w:rPr>
            </w:pPr>
          </w:p>
        </w:tc>
        <w:tc>
          <w:tcPr>
            <w:tcW w:w="685" w:type="dxa"/>
            <w:vAlign w:val="center"/>
          </w:tcPr>
          <w:p w14:paraId="262E5BE0" w14:textId="77777777" w:rsidR="0032176F" w:rsidRDefault="0032176F" w:rsidP="0032176F">
            <w:pPr>
              <w:jc w:val="center"/>
              <w:rPr>
                <w:sz w:val="20"/>
                <w:szCs w:val="20"/>
              </w:rPr>
            </w:pPr>
          </w:p>
        </w:tc>
        <w:tc>
          <w:tcPr>
            <w:tcW w:w="7430" w:type="dxa"/>
            <w:vAlign w:val="center"/>
          </w:tcPr>
          <w:p w14:paraId="72609B96" w14:textId="390E9BA9" w:rsidR="0032176F" w:rsidRDefault="0032176F" w:rsidP="0032176F">
            <w:pPr>
              <w:rPr>
                <w:sz w:val="20"/>
                <w:szCs w:val="20"/>
              </w:rPr>
            </w:pPr>
            <w:r>
              <w:rPr>
                <w:sz w:val="20"/>
                <w:szCs w:val="20"/>
              </w:rPr>
              <w:t>(F</w:t>
            </w:r>
            <w:r w:rsidRPr="00FA6852">
              <w:rPr>
                <w:sz w:val="20"/>
                <w:szCs w:val="20"/>
              </w:rPr>
              <w:t xml:space="preserve">or </w:t>
            </w:r>
            <w:r>
              <w:rPr>
                <w:sz w:val="20"/>
                <w:szCs w:val="20"/>
              </w:rPr>
              <w:t>Fl</w:t>
            </w:r>
            <w:r w:rsidRPr="006C5388">
              <w:rPr>
                <w:sz w:val="20"/>
                <w:szCs w:val="20"/>
                <w:vertAlign w:val="subscript"/>
              </w:rPr>
              <w:t>ST</w:t>
            </w:r>
            <w:r w:rsidRPr="00FA6852">
              <w:rPr>
                <w:sz w:val="20"/>
                <w:szCs w:val="20"/>
              </w:rPr>
              <w:t>=true)</w:t>
            </w:r>
            <w:r>
              <w:rPr>
                <w:sz w:val="20"/>
                <w:szCs w:val="20"/>
              </w:rPr>
              <w:t xml:space="preserve"> </w:t>
            </w:r>
            <w:r w:rsidRPr="00D75EE0">
              <w:rPr>
                <w:sz w:val="20"/>
                <w:szCs w:val="20"/>
              </w:rPr>
              <w:t>type of spin torque: 1-spin-orbit torque 2-S</w:t>
            </w:r>
            <w:r>
              <w:rPr>
                <w:sz w:val="20"/>
                <w:szCs w:val="20"/>
              </w:rPr>
              <w:t>lonczewski spin-transfer torque</w:t>
            </w:r>
            <w:ins w:id="214" w:author="Tiannan Yang" w:date="2016-07-18T17:02:00Z">
              <w:r>
                <w:rPr>
                  <w:sz w:val="20"/>
                  <w:szCs w:val="20"/>
                </w:rPr>
                <w:t xml:space="preserve"> 3-Zhang-Li spin-transfer-torque</w:t>
              </w:r>
            </w:ins>
          </w:p>
        </w:tc>
      </w:tr>
      <w:tr w:rsidR="0032176F" w:rsidRPr="003527FA" w14:paraId="51F1A6F3" w14:textId="77777777" w:rsidTr="00390AFE">
        <w:tc>
          <w:tcPr>
            <w:tcW w:w="776" w:type="dxa"/>
            <w:vAlign w:val="center"/>
          </w:tcPr>
          <w:p w14:paraId="36C0C9A1" w14:textId="15B81236" w:rsidR="0032176F" w:rsidRDefault="0032176F" w:rsidP="0032176F">
            <w:pPr>
              <w:jc w:val="center"/>
              <w:rPr>
                <w:sz w:val="20"/>
                <w:szCs w:val="20"/>
              </w:rPr>
            </w:pPr>
            <w:r>
              <w:rPr>
                <w:sz w:val="20"/>
                <w:szCs w:val="20"/>
              </w:rPr>
              <w:t>θ</w:t>
            </w:r>
            <w:r>
              <w:rPr>
                <w:sz w:val="20"/>
                <w:szCs w:val="20"/>
                <w:vertAlign w:val="subscript"/>
              </w:rPr>
              <w:t>SH</w:t>
            </w:r>
          </w:p>
        </w:tc>
        <w:tc>
          <w:tcPr>
            <w:tcW w:w="667" w:type="dxa"/>
            <w:vAlign w:val="center"/>
          </w:tcPr>
          <w:p w14:paraId="1D0404F3" w14:textId="77777777" w:rsidR="0032176F" w:rsidRDefault="0032176F" w:rsidP="0032176F">
            <w:pPr>
              <w:jc w:val="center"/>
              <w:rPr>
                <w:sz w:val="20"/>
                <w:szCs w:val="20"/>
              </w:rPr>
            </w:pPr>
          </w:p>
        </w:tc>
        <w:tc>
          <w:tcPr>
            <w:tcW w:w="685" w:type="dxa"/>
            <w:vAlign w:val="center"/>
          </w:tcPr>
          <w:p w14:paraId="3E3EA17D" w14:textId="77777777" w:rsidR="0032176F" w:rsidRDefault="0032176F" w:rsidP="0032176F">
            <w:pPr>
              <w:jc w:val="center"/>
              <w:rPr>
                <w:sz w:val="20"/>
                <w:szCs w:val="20"/>
              </w:rPr>
            </w:pPr>
          </w:p>
        </w:tc>
        <w:tc>
          <w:tcPr>
            <w:tcW w:w="7430" w:type="dxa"/>
            <w:vAlign w:val="center"/>
          </w:tcPr>
          <w:p w14:paraId="60525772" w14:textId="4C437FAB" w:rsidR="0032176F" w:rsidRDefault="0032176F" w:rsidP="0032176F">
            <w:pPr>
              <w:rPr>
                <w:sz w:val="20"/>
                <w:szCs w:val="20"/>
              </w:rPr>
            </w:pPr>
            <w:r>
              <w:rPr>
                <w:sz w:val="20"/>
                <w:szCs w:val="20"/>
              </w:rPr>
              <w:t>(F</w:t>
            </w:r>
            <w:r w:rsidRPr="00FA6852">
              <w:rPr>
                <w:sz w:val="20"/>
                <w:szCs w:val="20"/>
              </w:rPr>
              <w:t xml:space="preserve">or </w:t>
            </w:r>
            <w:r>
              <w:rPr>
                <w:sz w:val="20"/>
                <w:szCs w:val="20"/>
              </w:rPr>
              <w:t>Fl</w:t>
            </w:r>
            <w:r w:rsidRPr="006C5388">
              <w:rPr>
                <w:sz w:val="20"/>
                <w:szCs w:val="20"/>
                <w:vertAlign w:val="subscript"/>
              </w:rPr>
              <w:t>ST</w:t>
            </w:r>
            <w:r w:rsidRPr="00FA6852">
              <w:rPr>
                <w:sz w:val="20"/>
                <w:szCs w:val="20"/>
              </w:rPr>
              <w:t>=true</w:t>
            </w:r>
            <w:r>
              <w:rPr>
                <w:sz w:val="20"/>
                <w:szCs w:val="20"/>
              </w:rPr>
              <w:t>, and C</w:t>
            </w:r>
            <w:r w:rsidRPr="006C5388">
              <w:rPr>
                <w:sz w:val="20"/>
                <w:szCs w:val="20"/>
                <w:vertAlign w:val="subscript"/>
              </w:rPr>
              <w:t>ST</w:t>
            </w:r>
            <w:r>
              <w:rPr>
                <w:sz w:val="20"/>
                <w:szCs w:val="20"/>
              </w:rPr>
              <w:t>=1</w:t>
            </w:r>
            <w:r w:rsidRPr="00FA6852">
              <w:rPr>
                <w:sz w:val="20"/>
                <w:szCs w:val="20"/>
              </w:rPr>
              <w:t>)</w:t>
            </w:r>
            <w:r>
              <w:rPr>
                <w:sz w:val="20"/>
                <w:szCs w:val="20"/>
              </w:rPr>
              <w:t xml:space="preserve"> spin Hall angle in a </w:t>
            </w:r>
            <w:r w:rsidRPr="00D75EE0">
              <w:rPr>
                <w:sz w:val="20"/>
                <w:szCs w:val="20"/>
              </w:rPr>
              <w:t>spin-orbit torque</w:t>
            </w:r>
          </w:p>
        </w:tc>
      </w:tr>
      <w:tr w:rsidR="0032176F" w:rsidRPr="003527FA" w14:paraId="758CC405" w14:textId="77777777" w:rsidTr="00390AFE">
        <w:tc>
          <w:tcPr>
            <w:tcW w:w="776" w:type="dxa"/>
            <w:vAlign w:val="center"/>
          </w:tcPr>
          <w:p w14:paraId="7A113217" w14:textId="4F82538F" w:rsidR="0032176F" w:rsidRDefault="0032176F" w:rsidP="0032176F">
            <w:pPr>
              <w:jc w:val="center"/>
              <w:rPr>
                <w:sz w:val="20"/>
                <w:szCs w:val="20"/>
              </w:rPr>
            </w:pPr>
            <w:r>
              <w:rPr>
                <w:sz w:val="20"/>
                <w:szCs w:val="20"/>
              </w:rPr>
              <w:t>η</w:t>
            </w:r>
            <w:r w:rsidRPr="006C5388">
              <w:rPr>
                <w:sz w:val="20"/>
                <w:szCs w:val="20"/>
                <w:vertAlign w:val="subscript"/>
              </w:rPr>
              <w:t>SP</w:t>
            </w:r>
          </w:p>
        </w:tc>
        <w:tc>
          <w:tcPr>
            <w:tcW w:w="667" w:type="dxa"/>
            <w:vAlign w:val="center"/>
          </w:tcPr>
          <w:p w14:paraId="00BB89AE" w14:textId="77777777" w:rsidR="0032176F" w:rsidRDefault="0032176F" w:rsidP="0032176F">
            <w:pPr>
              <w:jc w:val="center"/>
              <w:rPr>
                <w:sz w:val="20"/>
                <w:szCs w:val="20"/>
              </w:rPr>
            </w:pPr>
          </w:p>
        </w:tc>
        <w:tc>
          <w:tcPr>
            <w:tcW w:w="685" w:type="dxa"/>
            <w:vAlign w:val="center"/>
          </w:tcPr>
          <w:p w14:paraId="359D8C49" w14:textId="77777777" w:rsidR="0032176F" w:rsidRDefault="0032176F" w:rsidP="0032176F">
            <w:pPr>
              <w:jc w:val="center"/>
              <w:rPr>
                <w:sz w:val="20"/>
                <w:szCs w:val="20"/>
              </w:rPr>
            </w:pPr>
          </w:p>
        </w:tc>
        <w:tc>
          <w:tcPr>
            <w:tcW w:w="7430" w:type="dxa"/>
            <w:vAlign w:val="center"/>
          </w:tcPr>
          <w:p w14:paraId="592B84A6" w14:textId="6D896DBB" w:rsidR="0032176F" w:rsidRDefault="0032176F" w:rsidP="0032176F">
            <w:pPr>
              <w:rPr>
                <w:sz w:val="20"/>
                <w:szCs w:val="20"/>
              </w:rPr>
            </w:pPr>
            <w:r>
              <w:rPr>
                <w:sz w:val="20"/>
                <w:szCs w:val="20"/>
              </w:rPr>
              <w:t>(F</w:t>
            </w:r>
            <w:r w:rsidRPr="00FA6852">
              <w:rPr>
                <w:sz w:val="20"/>
                <w:szCs w:val="20"/>
              </w:rPr>
              <w:t xml:space="preserve">or </w:t>
            </w:r>
            <w:r>
              <w:rPr>
                <w:sz w:val="20"/>
                <w:szCs w:val="20"/>
              </w:rPr>
              <w:t>Fl</w:t>
            </w:r>
            <w:r w:rsidRPr="006C5388">
              <w:rPr>
                <w:sz w:val="20"/>
                <w:szCs w:val="20"/>
                <w:vertAlign w:val="subscript"/>
              </w:rPr>
              <w:t>ST</w:t>
            </w:r>
            <w:r w:rsidRPr="00FA6852">
              <w:rPr>
                <w:sz w:val="20"/>
                <w:szCs w:val="20"/>
              </w:rPr>
              <w:t>=true</w:t>
            </w:r>
            <w:r>
              <w:rPr>
                <w:sz w:val="20"/>
                <w:szCs w:val="20"/>
              </w:rPr>
              <w:t>, and C</w:t>
            </w:r>
            <w:r w:rsidRPr="006C5388">
              <w:rPr>
                <w:sz w:val="20"/>
                <w:szCs w:val="20"/>
                <w:vertAlign w:val="subscript"/>
              </w:rPr>
              <w:t>ST</w:t>
            </w:r>
            <w:r>
              <w:rPr>
                <w:sz w:val="20"/>
                <w:szCs w:val="20"/>
              </w:rPr>
              <w:t>=2</w:t>
            </w:r>
            <w:r w:rsidRPr="00FA6852">
              <w:rPr>
                <w:sz w:val="20"/>
                <w:szCs w:val="20"/>
              </w:rPr>
              <w:t>)</w:t>
            </w:r>
            <w:r>
              <w:rPr>
                <w:sz w:val="20"/>
                <w:szCs w:val="20"/>
              </w:rPr>
              <w:t xml:space="preserve"> spin polarization constant</w:t>
            </w:r>
            <w:r w:rsidRPr="00D75EE0">
              <w:rPr>
                <w:sz w:val="20"/>
                <w:szCs w:val="20"/>
              </w:rPr>
              <w:t xml:space="preserve"> </w:t>
            </w:r>
            <w:r>
              <w:rPr>
                <w:sz w:val="20"/>
                <w:szCs w:val="20"/>
              </w:rPr>
              <w:t xml:space="preserve">in a </w:t>
            </w:r>
            <w:r w:rsidRPr="00D75EE0">
              <w:rPr>
                <w:sz w:val="20"/>
                <w:szCs w:val="20"/>
              </w:rPr>
              <w:t>Slonczewski spin-transfer torque</w:t>
            </w:r>
          </w:p>
        </w:tc>
      </w:tr>
      <w:tr w:rsidR="0032176F" w:rsidRPr="003527FA" w14:paraId="62095F08" w14:textId="77777777" w:rsidTr="00390AFE">
        <w:trPr>
          <w:ins w:id="215" w:author="Tiannan Yang" w:date="2016-07-18T17:03:00Z"/>
        </w:trPr>
        <w:tc>
          <w:tcPr>
            <w:tcW w:w="776" w:type="dxa"/>
            <w:vAlign w:val="center"/>
          </w:tcPr>
          <w:p w14:paraId="2ABDE68C" w14:textId="399EA7F5" w:rsidR="0032176F" w:rsidRDefault="00CA4F8F">
            <w:pPr>
              <w:jc w:val="center"/>
              <w:rPr>
                <w:ins w:id="216" w:author="Tiannan Yang" w:date="2016-07-18T17:03:00Z"/>
                <w:sz w:val="20"/>
                <w:szCs w:val="20"/>
              </w:rPr>
            </w:pPr>
            <w:ins w:id="217" w:author="Tiannan Yang" w:date="2016-07-18T17:10:00Z">
              <w:r>
                <w:rPr>
                  <w:sz w:val="20"/>
                  <w:szCs w:val="20"/>
                </w:rPr>
                <w:t>ξ</w:t>
              </w:r>
            </w:ins>
            <w:ins w:id="218" w:author="Tiannan Yang" w:date="2016-07-18T17:03:00Z">
              <w:r w:rsidR="0032176F">
                <w:rPr>
                  <w:sz w:val="20"/>
                  <w:szCs w:val="20"/>
                  <w:vertAlign w:val="subscript"/>
                </w:rPr>
                <w:t>STT</w:t>
              </w:r>
            </w:ins>
          </w:p>
        </w:tc>
        <w:tc>
          <w:tcPr>
            <w:tcW w:w="667" w:type="dxa"/>
            <w:vAlign w:val="center"/>
          </w:tcPr>
          <w:p w14:paraId="5242561C" w14:textId="77777777" w:rsidR="0032176F" w:rsidRDefault="0032176F" w:rsidP="0032176F">
            <w:pPr>
              <w:jc w:val="center"/>
              <w:rPr>
                <w:ins w:id="219" w:author="Tiannan Yang" w:date="2016-07-18T17:03:00Z"/>
                <w:sz w:val="20"/>
                <w:szCs w:val="20"/>
              </w:rPr>
            </w:pPr>
          </w:p>
        </w:tc>
        <w:tc>
          <w:tcPr>
            <w:tcW w:w="685" w:type="dxa"/>
            <w:vAlign w:val="center"/>
          </w:tcPr>
          <w:p w14:paraId="55EE546D" w14:textId="77777777" w:rsidR="0032176F" w:rsidRDefault="0032176F" w:rsidP="0032176F">
            <w:pPr>
              <w:jc w:val="center"/>
              <w:rPr>
                <w:ins w:id="220" w:author="Tiannan Yang" w:date="2016-07-18T17:03:00Z"/>
                <w:sz w:val="20"/>
                <w:szCs w:val="20"/>
              </w:rPr>
            </w:pPr>
          </w:p>
        </w:tc>
        <w:tc>
          <w:tcPr>
            <w:tcW w:w="7430" w:type="dxa"/>
            <w:vAlign w:val="center"/>
          </w:tcPr>
          <w:p w14:paraId="3329B4C9" w14:textId="20F46C4D" w:rsidR="0032176F" w:rsidRDefault="0032176F">
            <w:pPr>
              <w:rPr>
                <w:ins w:id="221" w:author="Tiannan Yang" w:date="2016-07-18T17:03:00Z"/>
                <w:sz w:val="20"/>
                <w:szCs w:val="20"/>
              </w:rPr>
            </w:pPr>
            <w:ins w:id="222" w:author="Tiannan Yang" w:date="2016-07-18T17:03:00Z">
              <w:r>
                <w:rPr>
                  <w:sz w:val="20"/>
                  <w:szCs w:val="20"/>
                </w:rPr>
                <w:t>(F</w:t>
              </w:r>
              <w:r w:rsidRPr="00FA6852">
                <w:rPr>
                  <w:sz w:val="20"/>
                  <w:szCs w:val="20"/>
                </w:rPr>
                <w:t xml:space="preserve">or </w:t>
              </w:r>
              <w:r>
                <w:rPr>
                  <w:sz w:val="20"/>
                  <w:szCs w:val="20"/>
                </w:rPr>
                <w:t>Fl</w:t>
              </w:r>
              <w:r w:rsidRPr="006C5388">
                <w:rPr>
                  <w:sz w:val="20"/>
                  <w:szCs w:val="20"/>
                  <w:vertAlign w:val="subscript"/>
                </w:rPr>
                <w:t>ST</w:t>
              </w:r>
              <w:r w:rsidRPr="00FA6852">
                <w:rPr>
                  <w:sz w:val="20"/>
                  <w:szCs w:val="20"/>
                </w:rPr>
                <w:t>=true</w:t>
              </w:r>
              <w:r>
                <w:rPr>
                  <w:sz w:val="20"/>
                  <w:szCs w:val="20"/>
                </w:rPr>
                <w:t>, and C</w:t>
              </w:r>
              <w:r w:rsidRPr="006C5388">
                <w:rPr>
                  <w:sz w:val="20"/>
                  <w:szCs w:val="20"/>
                  <w:vertAlign w:val="subscript"/>
                </w:rPr>
                <w:t>ST</w:t>
              </w:r>
              <w:r>
                <w:rPr>
                  <w:sz w:val="20"/>
                  <w:szCs w:val="20"/>
                </w:rPr>
                <w:t>=</w:t>
              </w:r>
            </w:ins>
            <w:ins w:id="223" w:author="Tiannan Yang" w:date="2016-07-18T17:12:00Z">
              <w:r w:rsidR="00CA4F8F">
                <w:rPr>
                  <w:sz w:val="20"/>
                  <w:szCs w:val="20"/>
                </w:rPr>
                <w:t>3</w:t>
              </w:r>
            </w:ins>
            <w:ins w:id="224" w:author="Tiannan Yang" w:date="2016-07-18T17:03:00Z">
              <w:r w:rsidRPr="00FA6852">
                <w:rPr>
                  <w:sz w:val="20"/>
                  <w:szCs w:val="20"/>
                </w:rPr>
                <w:t>)</w:t>
              </w:r>
              <w:r>
                <w:rPr>
                  <w:sz w:val="20"/>
                  <w:szCs w:val="20"/>
                </w:rPr>
                <w:t xml:space="preserve"> </w:t>
              </w:r>
            </w:ins>
            <w:ins w:id="225" w:author="Tiannan Yang" w:date="2016-07-18T17:12:00Z">
              <w:r w:rsidR="00CA4F8F" w:rsidRPr="00CA4F8F">
                <w:rPr>
                  <w:sz w:val="20"/>
                  <w:szCs w:val="20"/>
                </w:rPr>
                <w:t xml:space="preserve">degree of non-adiabaticity </w:t>
              </w:r>
            </w:ins>
            <w:ins w:id="226" w:author="Tiannan Yang" w:date="2016-07-18T17:03:00Z">
              <w:r>
                <w:rPr>
                  <w:sz w:val="20"/>
                  <w:szCs w:val="20"/>
                </w:rPr>
                <w:t xml:space="preserve">in a </w:t>
              </w:r>
            </w:ins>
            <w:ins w:id="227" w:author="Tiannan Yang" w:date="2016-07-18T17:12:00Z">
              <w:r w:rsidR="00CA4F8F">
                <w:rPr>
                  <w:sz w:val="20"/>
                  <w:szCs w:val="20"/>
                </w:rPr>
                <w:t>Zhang-Li</w:t>
              </w:r>
            </w:ins>
            <w:ins w:id="228" w:author="Tiannan Yang" w:date="2016-07-18T17:03:00Z">
              <w:r w:rsidRPr="00D75EE0">
                <w:rPr>
                  <w:sz w:val="20"/>
                  <w:szCs w:val="20"/>
                </w:rPr>
                <w:t xml:space="preserve"> spin-transfer torque</w:t>
              </w:r>
            </w:ins>
          </w:p>
        </w:tc>
      </w:tr>
      <w:tr w:rsidR="0032176F" w:rsidRPr="003527FA" w14:paraId="38225435" w14:textId="77777777" w:rsidTr="00390AFE">
        <w:tc>
          <w:tcPr>
            <w:tcW w:w="776" w:type="dxa"/>
            <w:vAlign w:val="center"/>
          </w:tcPr>
          <w:p w14:paraId="299B74B8" w14:textId="4A2D75E2" w:rsidR="0032176F" w:rsidRDefault="0032176F" w:rsidP="0032176F">
            <w:pPr>
              <w:jc w:val="center"/>
              <w:rPr>
                <w:sz w:val="20"/>
                <w:szCs w:val="20"/>
              </w:rPr>
            </w:pPr>
            <w:r>
              <w:rPr>
                <w:sz w:val="20"/>
                <w:szCs w:val="20"/>
              </w:rPr>
              <w:t>J</w:t>
            </w:r>
            <w:ins w:id="229" w:author="Tiannan Yang" w:date="2016-07-18T17:04:00Z">
              <w:r w:rsidRPr="00C3052C">
                <w:rPr>
                  <w:sz w:val="20"/>
                  <w:szCs w:val="20"/>
                  <w:vertAlign w:val="subscript"/>
                </w:rPr>
                <w:t>1</w:t>
              </w:r>
            </w:ins>
          </w:p>
        </w:tc>
        <w:tc>
          <w:tcPr>
            <w:tcW w:w="667" w:type="dxa"/>
            <w:vAlign w:val="center"/>
          </w:tcPr>
          <w:p w14:paraId="4BD98A50" w14:textId="58460781" w:rsidR="0032176F" w:rsidRDefault="0032176F" w:rsidP="0032176F">
            <w:pPr>
              <w:jc w:val="center"/>
              <w:rPr>
                <w:sz w:val="20"/>
                <w:szCs w:val="20"/>
              </w:rPr>
            </w:pPr>
            <w:ins w:id="230" w:author="Tiannan Yang" w:date="2016-07-18T17:04:00Z">
              <w:r>
                <w:rPr>
                  <w:sz w:val="20"/>
                  <w:szCs w:val="20"/>
                </w:rPr>
                <w:t>J</w:t>
              </w:r>
              <w:r>
                <w:rPr>
                  <w:sz w:val="20"/>
                  <w:szCs w:val="20"/>
                  <w:vertAlign w:val="subscript"/>
                </w:rPr>
                <w:t>2</w:t>
              </w:r>
            </w:ins>
          </w:p>
        </w:tc>
        <w:tc>
          <w:tcPr>
            <w:tcW w:w="685" w:type="dxa"/>
            <w:vAlign w:val="center"/>
          </w:tcPr>
          <w:p w14:paraId="739C063C" w14:textId="7A7C4169" w:rsidR="0032176F" w:rsidRDefault="0032176F" w:rsidP="0032176F">
            <w:pPr>
              <w:jc w:val="center"/>
              <w:rPr>
                <w:sz w:val="20"/>
                <w:szCs w:val="20"/>
              </w:rPr>
            </w:pPr>
            <w:ins w:id="231" w:author="Tiannan Yang" w:date="2016-07-18T17:04:00Z">
              <w:r>
                <w:rPr>
                  <w:sz w:val="20"/>
                  <w:szCs w:val="20"/>
                </w:rPr>
                <w:t>J</w:t>
              </w:r>
              <w:r>
                <w:rPr>
                  <w:sz w:val="20"/>
                  <w:szCs w:val="20"/>
                  <w:vertAlign w:val="subscript"/>
                </w:rPr>
                <w:t>3</w:t>
              </w:r>
            </w:ins>
          </w:p>
        </w:tc>
        <w:tc>
          <w:tcPr>
            <w:tcW w:w="7430" w:type="dxa"/>
            <w:vAlign w:val="center"/>
          </w:tcPr>
          <w:p w14:paraId="2F88C065" w14:textId="62AE3438" w:rsidR="0032176F" w:rsidRDefault="0032176F" w:rsidP="0032176F">
            <w:pPr>
              <w:rPr>
                <w:ins w:id="232" w:author="Tiannan Yang" w:date="2016-07-18T17:05:00Z"/>
                <w:sz w:val="20"/>
                <w:szCs w:val="20"/>
              </w:rPr>
            </w:pPr>
            <w:r>
              <w:rPr>
                <w:sz w:val="20"/>
                <w:szCs w:val="20"/>
              </w:rPr>
              <w:t>(F</w:t>
            </w:r>
            <w:r w:rsidRPr="00FA6852">
              <w:rPr>
                <w:sz w:val="20"/>
                <w:szCs w:val="20"/>
              </w:rPr>
              <w:t xml:space="preserve">or </w:t>
            </w:r>
            <w:r>
              <w:rPr>
                <w:sz w:val="20"/>
                <w:szCs w:val="20"/>
              </w:rPr>
              <w:t>Fl</w:t>
            </w:r>
            <w:r w:rsidRPr="006C5388">
              <w:rPr>
                <w:sz w:val="20"/>
                <w:szCs w:val="20"/>
                <w:vertAlign w:val="subscript"/>
              </w:rPr>
              <w:t>ST</w:t>
            </w:r>
            <w:r w:rsidRPr="00FA6852">
              <w:rPr>
                <w:sz w:val="20"/>
                <w:szCs w:val="20"/>
              </w:rPr>
              <w:t>=true</w:t>
            </w:r>
            <w:ins w:id="233" w:author="Tiannan Yang" w:date="2016-07-18T17:04:00Z">
              <w:r>
                <w:rPr>
                  <w:sz w:val="20"/>
                  <w:szCs w:val="20"/>
                </w:rPr>
                <w:t>, and C</w:t>
              </w:r>
              <w:r w:rsidRPr="006C5388">
                <w:rPr>
                  <w:sz w:val="20"/>
                  <w:szCs w:val="20"/>
                  <w:vertAlign w:val="subscript"/>
                </w:rPr>
                <w:t>ST</w:t>
              </w:r>
              <w:r>
                <w:rPr>
                  <w:sz w:val="20"/>
                  <w:szCs w:val="20"/>
                </w:rPr>
                <w:t>=1 or 2</w:t>
              </w:r>
            </w:ins>
            <w:r w:rsidRPr="00FA6852">
              <w:rPr>
                <w:sz w:val="20"/>
                <w:szCs w:val="20"/>
              </w:rPr>
              <w:t>)</w:t>
            </w:r>
            <w:r>
              <w:rPr>
                <w:sz w:val="20"/>
                <w:szCs w:val="20"/>
              </w:rPr>
              <w:t xml:space="preserve"> </w:t>
            </w:r>
            <w:ins w:id="234" w:author="Tiannan Yang" w:date="2016-07-18T17:05:00Z">
              <w:r>
                <w:rPr>
                  <w:sz w:val="20"/>
                  <w:szCs w:val="20"/>
                </w:rPr>
                <w:t>J</w:t>
              </w:r>
              <w:r>
                <w:rPr>
                  <w:sz w:val="20"/>
                  <w:szCs w:val="20"/>
                  <w:vertAlign w:val="subscript"/>
                </w:rPr>
                <w:t>3</w:t>
              </w:r>
              <w:r>
                <w:rPr>
                  <w:sz w:val="20"/>
                  <w:szCs w:val="20"/>
                </w:rPr>
                <w:t xml:space="preserve"> – </w:t>
              </w:r>
            </w:ins>
            <w:r w:rsidRPr="00D75EE0">
              <w:rPr>
                <w:sz w:val="20"/>
                <w:szCs w:val="20"/>
              </w:rPr>
              <w:t>spin-polari</w:t>
            </w:r>
            <w:r>
              <w:rPr>
                <w:sz w:val="20"/>
                <w:szCs w:val="20"/>
              </w:rPr>
              <w:t>zed electric current</w:t>
            </w:r>
            <w:ins w:id="235" w:author="Tiannan Yang" w:date="2016-07-18T17:06:00Z">
              <w:r w:rsidR="00CA4F8F">
                <w:rPr>
                  <w:sz w:val="20"/>
                  <w:szCs w:val="20"/>
                </w:rPr>
                <w:t xml:space="preserve"> density</w:t>
              </w:r>
            </w:ins>
            <w:ins w:id="236" w:author="Tiannan Yang" w:date="2016-07-18T17:07:00Z">
              <w:r w:rsidR="00CA4F8F">
                <w:rPr>
                  <w:sz w:val="20"/>
                  <w:szCs w:val="20"/>
                </w:rPr>
                <w:t xml:space="preserve"> along x</w:t>
              </w:r>
              <w:r w:rsidR="00CA4F8F" w:rsidRPr="0053231D">
                <w:rPr>
                  <w:sz w:val="20"/>
                  <w:szCs w:val="20"/>
                  <w:vertAlign w:val="subscript"/>
                </w:rPr>
                <w:t>3</w:t>
              </w:r>
              <w:r w:rsidR="00CA4F8F">
                <w:rPr>
                  <w:sz w:val="20"/>
                  <w:szCs w:val="20"/>
                </w:rPr>
                <w:t xml:space="preserve"> direction</w:t>
              </w:r>
            </w:ins>
          </w:p>
          <w:p w14:paraId="265C25C9" w14:textId="4E0ECECA" w:rsidR="0032176F" w:rsidRDefault="0032176F">
            <w:pPr>
              <w:rPr>
                <w:sz w:val="20"/>
                <w:szCs w:val="20"/>
              </w:rPr>
            </w:pPr>
            <w:ins w:id="237" w:author="Tiannan Yang" w:date="2016-07-18T17:05:00Z">
              <w:r>
                <w:rPr>
                  <w:sz w:val="20"/>
                  <w:szCs w:val="20"/>
                </w:rPr>
                <w:t>F</w:t>
              </w:r>
              <w:r w:rsidRPr="00FA6852">
                <w:rPr>
                  <w:sz w:val="20"/>
                  <w:szCs w:val="20"/>
                </w:rPr>
                <w:t xml:space="preserve">or </w:t>
              </w:r>
              <w:r>
                <w:rPr>
                  <w:sz w:val="20"/>
                  <w:szCs w:val="20"/>
                </w:rPr>
                <w:t>Fl</w:t>
              </w:r>
              <w:r w:rsidRPr="006C5388">
                <w:rPr>
                  <w:sz w:val="20"/>
                  <w:szCs w:val="20"/>
                  <w:vertAlign w:val="subscript"/>
                </w:rPr>
                <w:t>ST</w:t>
              </w:r>
              <w:r w:rsidRPr="00FA6852">
                <w:rPr>
                  <w:sz w:val="20"/>
                  <w:szCs w:val="20"/>
                </w:rPr>
                <w:t>=true</w:t>
              </w:r>
              <w:r>
                <w:rPr>
                  <w:sz w:val="20"/>
                  <w:szCs w:val="20"/>
                </w:rPr>
                <w:t>, and C</w:t>
              </w:r>
              <w:r w:rsidRPr="006C5388">
                <w:rPr>
                  <w:sz w:val="20"/>
                  <w:szCs w:val="20"/>
                  <w:vertAlign w:val="subscript"/>
                </w:rPr>
                <w:t>ST</w:t>
              </w:r>
              <w:r>
                <w:rPr>
                  <w:sz w:val="20"/>
                  <w:szCs w:val="20"/>
                </w:rPr>
                <w:t>=</w:t>
              </w:r>
            </w:ins>
            <w:ins w:id="238" w:author="Tiannan Yang" w:date="2016-07-18T17:10:00Z">
              <w:r w:rsidR="00CA4F8F">
                <w:rPr>
                  <w:sz w:val="20"/>
                  <w:szCs w:val="20"/>
                </w:rPr>
                <w:t>3</w:t>
              </w:r>
            </w:ins>
            <w:ins w:id="239" w:author="Tiannan Yang" w:date="2016-07-18T17:05:00Z">
              <w:r w:rsidRPr="00FA6852">
                <w:rPr>
                  <w:sz w:val="20"/>
                  <w:szCs w:val="20"/>
                </w:rPr>
                <w:t>)</w:t>
              </w:r>
              <w:r>
                <w:rPr>
                  <w:sz w:val="20"/>
                  <w:szCs w:val="20"/>
                </w:rPr>
                <w:t xml:space="preserve"> J</w:t>
              </w:r>
            </w:ins>
            <w:ins w:id="240" w:author="Tiannan Yang" w:date="2016-07-18T17:06:00Z">
              <w:r>
                <w:rPr>
                  <w:sz w:val="20"/>
                  <w:szCs w:val="20"/>
                  <w:vertAlign w:val="subscript"/>
                </w:rPr>
                <w:t>1</w:t>
              </w:r>
              <w:r>
                <w:rPr>
                  <w:sz w:val="20"/>
                  <w:szCs w:val="20"/>
                </w:rPr>
                <w:t xml:space="preserve">, </w:t>
              </w:r>
            </w:ins>
            <w:ins w:id="241" w:author="Tiannan Yang" w:date="2016-07-18T17:05:00Z">
              <w:r>
                <w:rPr>
                  <w:sz w:val="20"/>
                  <w:szCs w:val="20"/>
                </w:rPr>
                <w:t>J</w:t>
              </w:r>
            </w:ins>
            <w:ins w:id="242" w:author="Tiannan Yang" w:date="2016-07-18T17:06:00Z">
              <w:r>
                <w:rPr>
                  <w:sz w:val="20"/>
                  <w:szCs w:val="20"/>
                  <w:vertAlign w:val="subscript"/>
                </w:rPr>
                <w:t>2</w:t>
              </w:r>
            </w:ins>
            <w:ins w:id="243" w:author="Tiannan Yang" w:date="2016-07-18T17:05:00Z">
              <w:r>
                <w:rPr>
                  <w:sz w:val="20"/>
                  <w:szCs w:val="20"/>
                </w:rPr>
                <w:t>, J</w:t>
              </w:r>
              <w:r>
                <w:rPr>
                  <w:sz w:val="20"/>
                  <w:szCs w:val="20"/>
                  <w:vertAlign w:val="subscript"/>
                </w:rPr>
                <w:t>3</w:t>
              </w:r>
              <w:r>
                <w:rPr>
                  <w:sz w:val="20"/>
                  <w:szCs w:val="20"/>
                </w:rPr>
                <w:t xml:space="preserve"> – </w:t>
              </w:r>
              <w:r w:rsidRPr="00D75EE0">
                <w:rPr>
                  <w:sz w:val="20"/>
                  <w:szCs w:val="20"/>
                </w:rPr>
                <w:t>spin-polari</w:t>
              </w:r>
              <w:r>
                <w:rPr>
                  <w:sz w:val="20"/>
                  <w:szCs w:val="20"/>
                </w:rPr>
                <w:t>zed electric current</w:t>
              </w:r>
            </w:ins>
            <w:ins w:id="244" w:author="Tiannan Yang" w:date="2016-07-18T17:06:00Z">
              <w:r w:rsidR="00CA4F8F">
                <w:rPr>
                  <w:sz w:val="20"/>
                  <w:szCs w:val="20"/>
                </w:rPr>
                <w:t xml:space="preserve"> density</w:t>
              </w:r>
            </w:ins>
            <w:ins w:id="245" w:author="Tiannan Yang" w:date="2016-07-18T17:05:00Z">
              <w:r>
                <w:rPr>
                  <w:sz w:val="20"/>
                  <w:szCs w:val="20"/>
                </w:rPr>
                <w:t xml:space="preserve"> </w:t>
              </w:r>
              <w:r w:rsidRPr="0053231D">
                <w:rPr>
                  <w:b/>
                  <w:sz w:val="20"/>
                  <w:szCs w:val="20"/>
                </w:rPr>
                <w:t>J</w:t>
              </w:r>
            </w:ins>
          </w:p>
        </w:tc>
      </w:tr>
      <w:tr w:rsidR="0032176F" w:rsidRPr="003527FA" w14:paraId="0B93CB8D" w14:textId="77777777" w:rsidTr="00390AFE">
        <w:tc>
          <w:tcPr>
            <w:tcW w:w="776" w:type="dxa"/>
            <w:vAlign w:val="center"/>
          </w:tcPr>
          <w:p w14:paraId="0913EB61" w14:textId="34183C38" w:rsidR="0032176F" w:rsidRDefault="0032176F" w:rsidP="0032176F">
            <w:pPr>
              <w:jc w:val="center"/>
              <w:rPr>
                <w:sz w:val="20"/>
                <w:szCs w:val="20"/>
              </w:rPr>
            </w:pPr>
            <w:r w:rsidRPr="00BA4C34">
              <w:rPr>
                <w:position w:val="-12"/>
                <w:sz w:val="20"/>
                <w:szCs w:val="20"/>
              </w:rPr>
              <w:object w:dxaOrig="400" w:dyaOrig="360" w14:anchorId="3E1034B2">
                <v:shape id="_x0000_i1107" type="#_x0000_t75" style="width:14.25pt;height:13.5pt" o:ole="">
                  <v:imagedata r:id="rId175" o:title=""/>
                </v:shape>
                <o:OLEObject Type="Embed" ProgID="Equation.DSMT4" ShapeID="_x0000_i1107" DrawAspect="Content" ObjectID="_1530393648" r:id="rId176"/>
              </w:object>
            </w:r>
          </w:p>
        </w:tc>
        <w:tc>
          <w:tcPr>
            <w:tcW w:w="667" w:type="dxa"/>
            <w:vAlign w:val="center"/>
          </w:tcPr>
          <w:p w14:paraId="5C39A5C1" w14:textId="798A706D" w:rsidR="0032176F" w:rsidRDefault="0032176F" w:rsidP="0032176F">
            <w:pPr>
              <w:jc w:val="center"/>
              <w:rPr>
                <w:sz w:val="20"/>
                <w:szCs w:val="20"/>
              </w:rPr>
            </w:pPr>
            <w:r w:rsidRPr="00BA4C34">
              <w:rPr>
                <w:position w:val="-12"/>
                <w:sz w:val="20"/>
                <w:szCs w:val="20"/>
              </w:rPr>
              <w:object w:dxaOrig="420" w:dyaOrig="360" w14:anchorId="4DE97460">
                <v:shape id="_x0000_i1108" type="#_x0000_t75" style="width:15.75pt;height:13.5pt" o:ole="">
                  <v:imagedata r:id="rId177" o:title=""/>
                </v:shape>
                <o:OLEObject Type="Embed" ProgID="Equation.DSMT4" ShapeID="_x0000_i1108" DrawAspect="Content" ObjectID="_1530393649" r:id="rId178"/>
              </w:object>
            </w:r>
          </w:p>
        </w:tc>
        <w:tc>
          <w:tcPr>
            <w:tcW w:w="685" w:type="dxa"/>
            <w:vAlign w:val="center"/>
          </w:tcPr>
          <w:p w14:paraId="2A98BBD3" w14:textId="3734431C" w:rsidR="0032176F" w:rsidRDefault="0032176F" w:rsidP="0032176F">
            <w:pPr>
              <w:jc w:val="center"/>
              <w:rPr>
                <w:sz w:val="20"/>
                <w:szCs w:val="20"/>
              </w:rPr>
            </w:pPr>
            <w:r w:rsidRPr="00BA4C34">
              <w:rPr>
                <w:position w:val="-12"/>
                <w:sz w:val="20"/>
                <w:szCs w:val="20"/>
              </w:rPr>
              <w:object w:dxaOrig="420" w:dyaOrig="360" w14:anchorId="53523924">
                <v:shape id="_x0000_i1109" type="#_x0000_t75" style="width:15.75pt;height:13.5pt" o:ole="">
                  <v:imagedata r:id="rId179" o:title=""/>
                </v:shape>
                <o:OLEObject Type="Embed" ProgID="Equation.DSMT4" ShapeID="_x0000_i1109" DrawAspect="Content" ObjectID="_1530393650" r:id="rId180"/>
              </w:object>
            </w:r>
          </w:p>
        </w:tc>
        <w:tc>
          <w:tcPr>
            <w:tcW w:w="7430" w:type="dxa"/>
            <w:vAlign w:val="center"/>
          </w:tcPr>
          <w:p w14:paraId="4ABB3958" w14:textId="13ADA345" w:rsidR="0032176F" w:rsidRDefault="0032176F" w:rsidP="0032176F">
            <w:pPr>
              <w:rPr>
                <w:sz w:val="20"/>
                <w:szCs w:val="20"/>
              </w:rPr>
            </w:pPr>
            <w:r>
              <w:rPr>
                <w:sz w:val="20"/>
                <w:szCs w:val="20"/>
              </w:rPr>
              <w:t>(F</w:t>
            </w:r>
            <w:r w:rsidRPr="00FA6852">
              <w:rPr>
                <w:sz w:val="20"/>
                <w:szCs w:val="20"/>
              </w:rPr>
              <w:t xml:space="preserve">or </w:t>
            </w:r>
            <w:r>
              <w:rPr>
                <w:sz w:val="20"/>
                <w:szCs w:val="20"/>
              </w:rPr>
              <w:t>Fl</w:t>
            </w:r>
            <w:r w:rsidRPr="006C5388">
              <w:rPr>
                <w:sz w:val="20"/>
                <w:szCs w:val="20"/>
                <w:vertAlign w:val="subscript"/>
              </w:rPr>
              <w:t>ST</w:t>
            </w:r>
            <w:r w:rsidRPr="00FA6852">
              <w:rPr>
                <w:sz w:val="20"/>
                <w:szCs w:val="20"/>
              </w:rPr>
              <w:t>=true</w:t>
            </w:r>
            <w:ins w:id="246" w:author="Tiannan Yang" w:date="2016-07-18T17:15:00Z">
              <w:r w:rsidR="00CA4F8F">
                <w:rPr>
                  <w:sz w:val="20"/>
                  <w:szCs w:val="20"/>
                </w:rPr>
                <w:t>, and C</w:t>
              </w:r>
              <w:r w:rsidR="00CA4F8F" w:rsidRPr="006C5388">
                <w:rPr>
                  <w:sz w:val="20"/>
                  <w:szCs w:val="20"/>
                  <w:vertAlign w:val="subscript"/>
                </w:rPr>
                <w:t>ST</w:t>
              </w:r>
              <w:r w:rsidR="00CA4F8F">
                <w:rPr>
                  <w:sz w:val="20"/>
                  <w:szCs w:val="20"/>
                </w:rPr>
                <w:t>=1 or 2</w:t>
              </w:r>
            </w:ins>
            <w:r w:rsidRPr="00FA6852">
              <w:rPr>
                <w:sz w:val="20"/>
                <w:szCs w:val="20"/>
              </w:rPr>
              <w:t>)</w:t>
            </w:r>
            <w:r>
              <w:rPr>
                <w:sz w:val="20"/>
                <w:szCs w:val="20"/>
              </w:rPr>
              <w:t xml:space="preserve"> normalized </w:t>
            </w:r>
            <w:r w:rsidRPr="00D75EE0">
              <w:rPr>
                <w:sz w:val="20"/>
                <w:szCs w:val="20"/>
              </w:rPr>
              <w:t xml:space="preserve">magnetization </w:t>
            </w:r>
            <w:r w:rsidRPr="000B11D7">
              <w:rPr>
                <w:b/>
                <w:sz w:val="20"/>
                <w:szCs w:val="20"/>
              </w:rPr>
              <w:t>m</w:t>
            </w:r>
            <w:r w:rsidRPr="000B11D7">
              <w:rPr>
                <w:i/>
                <w:sz w:val="20"/>
                <w:szCs w:val="20"/>
                <w:vertAlign w:val="subscript"/>
              </w:rPr>
              <w:t>P</w:t>
            </w:r>
            <w:r w:rsidRPr="00D75EE0">
              <w:rPr>
                <w:sz w:val="20"/>
                <w:szCs w:val="20"/>
              </w:rPr>
              <w:t xml:space="preserve"> in the fixed layer in a s</w:t>
            </w:r>
            <w:r>
              <w:rPr>
                <w:sz w:val="20"/>
                <w:szCs w:val="20"/>
              </w:rPr>
              <w:t>pin torque structure (unitless)</w:t>
            </w:r>
          </w:p>
        </w:tc>
      </w:tr>
      <w:tr w:rsidR="0032176F" w:rsidRPr="003527FA" w14:paraId="5B4BB050" w14:textId="77777777" w:rsidTr="00390AFE">
        <w:tc>
          <w:tcPr>
            <w:tcW w:w="776" w:type="dxa"/>
            <w:vAlign w:val="center"/>
          </w:tcPr>
          <w:p w14:paraId="33F43E8E" w14:textId="103440EC" w:rsidR="0032176F" w:rsidRDefault="0032176F" w:rsidP="0032176F">
            <w:pPr>
              <w:jc w:val="center"/>
              <w:rPr>
                <w:sz w:val="20"/>
                <w:szCs w:val="20"/>
              </w:rPr>
            </w:pPr>
            <w:r>
              <w:rPr>
                <w:sz w:val="20"/>
                <w:szCs w:val="20"/>
              </w:rPr>
              <w:t>Fl</w:t>
            </w:r>
            <w:r>
              <w:rPr>
                <w:sz w:val="20"/>
                <w:szCs w:val="20"/>
                <w:vertAlign w:val="subscript"/>
              </w:rPr>
              <w:t>DMI</w:t>
            </w:r>
          </w:p>
        </w:tc>
        <w:tc>
          <w:tcPr>
            <w:tcW w:w="667" w:type="dxa"/>
            <w:vAlign w:val="center"/>
          </w:tcPr>
          <w:p w14:paraId="3C109957" w14:textId="77777777" w:rsidR="0032176F" w:rsidRDefault="0032176F" w:rsidP="0032176F">
            <w:pPr>
              <w:jc w:val="center"/>
              <w:rPr>
                <w:sz w:val="20"/>
                <w:szCs w:val="20"/>
              </w:rPr>
            </w:pPr>
          </w:p>
        </w:tc>
        <w:tc>
          <w:tcPr>
            <w:tcW w:w="685" w:type="dxa"/>
            <w:vAlign w:val="center"/>
          </w:tcPr>
          <w:p w14:paraId="63D76A95" w14:textId="77777777" w:rsidR="0032176F" w:rsidRDefault="0032176F" w:rsidP="0032176F">
            <w:pPr>
              <w:jc w:val="center"/>
              <w:rPr>
                <w:sz w:val="20"/>
                <w:szCs w:val="20"/>
              </w:rPr>
            </w:pPr>
          </w:p>
        </w:tc>
        <w:tc>
          <w:tcPr>
            <w:tcW w:w="7430" w:type="dxa"/>
            <w:vAlign w:val="center"/>
          </w:tcPr>
          <w:p w14:paraId="3419C29C" w14:textId="4052C645" w:rsidR="0032176F" w:rsidRDefault="0032176F" w:rsidP="0032176F">
            <w:pPr>
              <w:rPr>
                <w:sz w:val="20"/>
                <w:szCs w:val="20"/>
              </w:rPr>
            </w:pPr>
            <w:r>
              <w:rPr>
                <w:sz w:val="20"/>
                <w:szCs w:val="20"/>
              </w:rPr>
              <w:t xml:space="preserve">Flag of </w:t>
            </w:r>
            <w:r w:rsidRPr="00D75EE0">
              <w:rPr>
                <w:sz w:val="20"/>
                <w:szCs w:val="20"/>
              </w:rPr>
              <w:t>whether to consider Dz</w:t>
            </w:r>
            <w:r>
              <w:rPr>
                <w:sz w:val="20"/>
                <w:szCs w:val="20"/>
              </w:rPr>
              <w:t>yaloshinskii-Moriya interaction (DMI)</w:t>
            </w:r>
          </w:p>
        </w:tc>
      </w:tr>
      <w:tr w:rsidR="0032176F" w:rsidRPr="003527FA" w14:paraId="2E38EF71" w14:textId="77777777" w:rsidTr="00390AFE">
        <w:tc>
          <w:tcPr>
            <w:tcW w:w="776" w:type="dxa"/>
            <w:vAlign w:val="center"/>
          </w:tcPr>
          <w:p w14:paraId="69D384A5" w14:textId="156939B7" w:rsidR="0032176F" w:rsidRDefault="0032176F" w:rsidP="0032176F">
            <w:pPr>
              <w:jc w:val="center"/>
              <w:rPr>
                <w:sz w:val="20"/>
                <w:szCs w:val="20"/>
              </w:rPr>
            </w:pPr>
            <w:r>
              <w:rPr>
                <w:sz w:val="20"/>
                <w:szCs w:val="20"/>
              </w:rPr>
              <w:t>D</w:t>
            </w:r>
          </w:p>
        </w:tc>
        <w:tc>
          <w:tcPr>
            <w:tcW w:w="667" w:type="dxa"/>
            <w:vAlign w:val="center"/>
          </w:tcPr>
          <w:p w14:paraId="72949B2F" w14:textId="77777777" w:rsidR="0032176F" w:rsidRDefault="0032176F" w:rsidP="0032176F">
            <w:pPr>
              <w:jc w:val="center"/>
              <w:rPr>
                <w:sz w:val="20"/>
                <w:szCs w:val="20"/>
              </w:rPr>
            </w:pPr>
          </w:p>
        </w:tc>
        <w:tc>
          <w:tcPr>
            <w:tcW w:w="685" w:type="dxa"/>
            <w:vAlign w:val="center"/>
          </w:tcPr>
          <w:p w14:paraId="4A1253D5" w14:textId="77777777" w:rsidR="0032176F" w:rsidRDefault="0032176F" w:rsidP="0032176F">
            <w:pPr>
              <w:jc w:val="center"/>
              <w:rPr>
                <w:sz w:val="20"/>
                <w:szCs w:val="20"/>
              </w:rPr>
            </w:pPr>
          </w:p>
        </w:tc>
        <w:tc>
          <w:tcPr>
            <w:tcW w:w="7430" w:type="dxa"/>
            <w:vAlign w:val="center"/>
          </w:tcPr>
          <w:p w14:paraId="3D3826E5" w14:textId="1E0A600E" w:rsidR="0032176F" w:rsidRDefault="0032176F" w:rsidP="0032176F">
            <w:pPr>
              <w:rPr>
                <w:sz w:val="20"/>
                <w:szCs w:val="20"/>
              </w:rPr>
            </w:pPr>
            <w:r>
              <w:rPr>
                <w:sz w:val="20"/>
                <w:szCs w:val="20"/>
              </w:rPr>
              <w:t>(F</w:t>
            </w:r>
            <w:r w:rsidRPr="00FA6852">
              <w:rPr>
                <w:sz w:val="20"/>
                <w:szCs w:val="20"/>
              </w:rPr>
              <w:t xml:space="preserve">or </w:t>
            </w:r>
            <w:r>
              <w:rPr>
                <w:sz w:val="20"/>
                <w:szCs w:val="20"/>
              </w:rPr>
              <w:t>Fl</w:t>
            </w:r>
            <w:r>
              <w:rPr>
                <w:sz w:val="20"/>
                <w:szCs w:val="20"/>
                <w:vertAlign w:val="subscript"/>
              </w:rPr>
              <w:t>DMI</w:t>
            </w:r>
            <w:r w:rsidRPr="00FA6852">
              <w:rPr>
                <w:sz w:val="20"/>
                <w:szCs w:val="20"/>
              </w:rPr>
              <w:t>=true)</w:t>
            </w:r>
            <w:r>
              <w:rPr>
                <w:sz w:val="20"/>
                <w:szCs w:val="20"/>
              </w:rPr>
              <w:t xml:space="preserve"> </w:t>
            </w:r>
            <w:r w:rsidRPr="00D75EE0">
              <w:rPr>
                <w:sz w:val="20"/>
                <w:szCs w:val="20"/>
              </w:rPr>
              <w:t>continuous effective DMI constant</w:t>
            </w:r>
          </w:p>
        </w:tc>
      </w:tr>
      <w:tr w:rsidR="0032176F" w:rsidRPr="003527FA" w14:paraId="6A2204E8" w14:textId="77777777" w:rsidTr="00390AFE">
        <w:tc>
          <w:tcPr>
            <w:tcW w:w="776" w:type="dxa"/>
            <w:vAlign w:val="center"/>
          </w:tcPr>
          <w:p w14:paraId="7F92B78F" w14:textId="3FAB59FA" w:rsidR="0032176F" w:rsidRDefault="0032176F" w:rsidP="0032176F">
            <w:pPr>
              <w:jc w:val="center"/>
              <w:rPr>
                <w:sz w:val="20"/>
                <w:szCs w:val="20"/>
              </w:rPr>
            </w:pPr>
            <w:r>
              <w:rPr>
                <w:sz w:val="20"/>
                <w:szCs w:val="20"/>
              </w:rPr>
              <w:t>Fl</w:t>
            </w:r>
            <w:r w:rsidRPr="006C5388">
              <w:rPr>
                <w:sz w:val="20"/>
                <w:szCs w:val="20"/>
                <w:vertAlign w:val="subscript"/>
              </w:rPr>
              <w:t>T</w:t>
            </w:r>
            <w:r>
              <w:rPr>
                <w:sz w:val="20"/>
                <w:szCs w:val="20"/>
                <w:vertAlign w:val="subscript"/>
              </w:rPr>
              <w:t>herm</w:t>
            </w:r>
          </w:p>
        </w:tc>
        <w:tc>
          <w:tcPr>
            <w:tcW w:w="667" w:type="dxa"/>
            <w:vAlign w:val="center"/>
          </w:tcPr>
          <w:p w14:paraId="3A98E4E2" w14:textId="77777777" w:rsidR="0032176F" w:rsidRDefault="0032176F" w:rsidP="0032176F">
            <w:pPr>
              <w:jc w:val="center"/>
              <w:rPr>
                <w:sz w:val="20"/>
                <w:szCs w:val="20"/>
              </w:rPr>
            </w:pPr>
          </w:p>
        </w:tc>
        <w:tc>
          <w:tcPr>
            <w:tcW w:w="685" w:type="dxa"/>
            <w:vAlign w:val="center"/>
          </w:tcPr>
          <w:p w14:paraId="1691765D" w14:textId="77777777" w:rsidR="0032176F" w:rsidRDefault="0032176F" w:rsidP="0032176F">
            <w:pPr>
              <w:jc w:val="center"/>
              <w:rPr>
                <w:sz w:val="20"/>
                <w:szCs w:val="20"/>
              </w:rPr>
            </w:pPr>
          </w:p>
        </w:tc>
        <w:tc>
          <w:tcPr>
            <w:tcW w:w="7430" w:type="dxa"/>
            <w:vAlign w:val="center"/>
          </w:tcPr>
          <w:p w14:paraId="11043997" w14:textId="4D6898A4" w:rsidR="0032176F" w:rsidRDefault="0032176F" w:rsidP="0032176F">
            <w:pPr>
              <w:rPr>
                <w:sz w:val="20"/>
                <w:szCs w:val="20"/>
              </w:rPr>
            </w:pPr>
            <w:r>
              <w:rPr>
                <w:sz w:val="20"/>
                <w:szCs w:val="20"/>
              </w:rPr>
              <w:t xml:space="preserve">Flag of </w:t>
            </w:r>
            <w:r w:rsidRPr="00D75EE0">
              <w:rPr>
                <w:sz w:val="20"/>
                <w:szCs w:val="20"/>
              </w:rPr>
              <w:t>whether to consider thermal fluctuation</w:t>
            </w:r>
            <w:r>
              <w:rPr>
                <w:sz w:val="20"/>
                <w:szCs w:val="20"/>
              </w:rPr>
              <w:t xml:space="preserve"> field</w:t>
            </w:r>
          </w:p>
        </w:tc>
      </w:tr>
      <w:tr w:rsidR="0032176F" w:rsidRPr="003527FA" w14:paraId="754176F5" w14:textId="77777777" w:rsidTr="00390AFE">
        <w:tc>
          <w:tcPr>
            <w:tcW w:w="776" w:type="dxa"/>
            <w:vAlign w:val="center"/>
          </w:tcPr>
          <w:p w14:paraId="319704EF" w14:textId="0C63308A" w:rsidR="0032176F" w:rsidRDefault="0032176F" w:rsidP="0032176F">
            <w:pPr>
              <w:jc w:val="center"/>
              <w:rPr>
                <w:sz w:val="20"/>
                <w:szCs w:val="20"/>
              </w:rPr>
            </w:pPr>
            <w:r>
              <w:rPr>
                <w:sz w:val="20"/>
                <w:szCs w:val="20"/>
              </w:rPr>
              <w:t>T</w:t>
            </w:r>
          </w:p>
        </w:tc>
        <w:tc>
          <w:tcPr>
            <w:tcW w:w="667" w:type="dxa"/>
            <w:vAlign w:val="center"/>
          </w:tcPr>
          <w:p w14:paraId="09A502F2" w14:textId="77777777" w:rsidR="0032176F" w:rsidRDefault="0032176F" w:rsidP="0032176F">
            <w:pPr>
              <w:jc w:val="center"/>
              <w:rPr>
                <w:sz w:val="20"/>
                <w:szCs w:val="20"/>
              </w:rPr>
            </w:pPr>
          </w:p>
        </w:tc>
        <w:tc>
          <w:tcPr>
            <w:tcW w:w="685" w:type="dxa"/>
            <w:vAlign w:val="center"/>
          </w:tcPr>
          <w:p w14:paraId="1A6EA148" w14:textId="77777777" w:rsidR="0032176F" w:rsidRDefault="0032176F" w:rsidP="0032176F">
            <w:pPr>
              <w:jc w:val="center"/>
              <w:rPr>
                <w:sz w:val="20"/>
                <w:szCs w:val="20"/>
              </w:rPr>
            </w:pPr>
          </w:p>
        </w:tc>
        <w:tc>
          <w:tcPr>
            <w:tcW w:w="7430" w:type="dxa"/>
            <w:vAlign w:val="center"/>
          </w:tcPr>
          <w:p w14:paraId="002DB9E7" w14:textId="6220C3F4" w:rsidR="0032176F" w:rsidRDefault="0032176F" w:rsidP="0032176F">
            <w:pPr>
              <w:rPr>
                <w:sz w:val="20"/>
                <w:szCs w:val="20"/>
              </w:rPr>
            </w:pPr>
            <w:r>
              <w:rPr>
                <w:sz w:val="20"/>
                <w:szCs w:val="20"/>
              </w:rPr>
              <w:t>(F</w:t>
            </w:r>
            <w:r w:rsidRPr="00FA6852">
              <w:rPr>
                <w:sz w:val="20"/>
                <w:szCs w:val="20"/>
              </w:rPr>
              <w:t xml:space="preserve">or </w:t>
            </w:r>
            <w:r>
              <w:rPr>
                <w:sz w:val="20"/>
                <w:szCs w:val="20"/>
              </w:rPr>
              <w:t>Fl</w:t>
            </w:r>
            <w:r w:rsidRPr="006C5388">
              <w:rPr>
                <w:sz w:val="20"/>
                <w:szCs w:val="20"/>
                <w:vertAlign w:val="subscript"/>
              </w:rPr>
              <w:t>T</w:t>
            </w:r>
            <w:r>
              <w:rPr>
                <w:sz w:val="20"/>
                <w:szCs w:val="20"/>
                <w:vertAlign w:val="subscript"/>
              </w:rPr>
              <w:t>herm</w:t>
            </w:r>
            <w:r w:rsidRPr="00FA6852">
              <w:rPr>
                <w:sz w:val="20"/>
                <w:szCs w:val="20"/>
              </w:rPr>
              <w:t>=true)</w:t>
            </w:r>
            <w:r>
              <w:rPr>
                <w:sz w:val="20"/>
                <w:szCs w:val="20"/>
              </w:rPr>
              <w:t xml:space="preserve"> temperature (K)</w:t>
            </w:r>
          </w:p>
        </w:tc>
      </w:tr>
      <w:tr w:rsidR="008B594E" w:rsidRPr="003527FA" w14:paraId="7EFE6CCE" w14:textId="77777777" w:rsidTr="00390AFE">
        <w:trPr>
          <w:ins w:id="247" w:author="Tiannan Yang" w:date="2016-07-18T17:32:00Z"/>
        </w:trPr>
        <w:tc>
          <w:tcPr>
            <w:tcW w:w="776" w:type="dxa"/>
            <w:vAlign w:val="center"/>
          </w:tcPr>
          <w:p w14:paraId="357FE505" w14:textId="254162FC" w:rsidR="008B594E" w:rsidRDefault="008B594E">
            <w:pPr>
              <w:jc w:val="center"/>
              <w:rPr>
                <w:ins w:id="248" w:author="Tiannan Yang" w:date="2016-07-18T17:32:00Z"/>
                <w:sz w:val="20"/>
                <w:szCs w:val="20"/>
              </w:rPr>
            </w:pPr>
            <w:ins w:id="249" w:author="Tiannan Yang" w:date="2016-07-18T17:32:00Z">
              <w:r>
                <w:rPr>
                  <w:sz w:val="20"/>
                  <w:szCs w:val="20"/>
                </w:rPr>
                <w:t>C</w:t>
              </w:r>
              <w:r w:rsidRPr="008B594E">
                <w:rPr>
                  <w:sz w:val="20"/>
                  <w:szCs w:val="20"/>
                  <w:vertAlign w:val="subscript"/>
                  <w:rPrChange w:id="250" w:author="Tiannan Yang" w:date="2016-07-18T17:32:00Z">
                    <w:rPr>
                      <w:sz w:val="20"/>
                      <w:szCs w:val="20"/>
                    </w:rPr>
                  </w:rPrChange>
                </w:rPr>
                <w:t>LLG</w:t>
              </w:r>
            </w:ins>
          </w:p>
        </w:tc>
        <w:tc>
          <w:tcPr>
            <w:tcW w:w="667" w:type="dxa"/>
            <w:vAlign w:val="center"/>
          </w:tcPr>
          <w:p w14:paraId="0681C33E" w14:textId="77777777" w:rsidR="008B594E" w:rsidRDefault="008B594E" w:rsidP="0032176F">
            <w:pPr>
              <w:jc w:val="center"/>
              <w:rPr>
                <w:ins w:id="251" w:author="Tiannan Yang" w:date="2016-07-18T17:32:00Z"/>
                <w:sz w:val="20"/>
                <w:szCs w:val="20"/>
              </w:rPr>
            </w:pPr>
          </w:p>
        </w:tc>
        <w:tc>
          <w:tcPr>
            <w:tcW w:w="685" w:type="dxa"/>
            <w:vAlign w:val="center"/>
          </w:tcPr>
          <w:p w14:paraId="3B2BCD82" w14:textId="77777777" w:rsidR="008B594E" w:rsidRDefault="008B594E" w:rsidP="0032176F">
            <w:pPr>
              <w:jc w:val="center"/>
              <w:rPr>
                <w:ins w:id="252" w:author="Tiannan Yang" w:date="2016-07-18T17:32:00Z"/>
                <w:sz w:val="20"/>
                <w:szCs w:val="20"/>
              </w:rPr>
            </w:pPr>
          </w:p>
        </w:tc>
        <w:tc>
          <w:tcPr>
            <w:tcW w:w="7430" w:type="dxa"/>
            <w:vAlign w:val="center"/>
          </w:tcPr>
          <w:p w14:paraId="1A77BF9B" w14:textId="5F3E8B99" w:rsidR="008B594E" w:rsidRDefault="008B594E">
            <w:pPr>
              <w:rPr>
                <w:ins w:id="253" w:author="Tiannan Yang" w:date="2016-07-18T17:32:00Z"/>
                <w:sz w:val="20"/>
                <w:szCs w:val="20"/>
              </w:rPr>
            </w:pPr>
            <w:ins w:id="254" w:author="Tiannan Yang" w:date="2016-07-18T17:33:00Z">
              <w:r>
                <w:rPr>
                  <w:sz w:val="20"/>
                  <w:szCs w:val="20"/>
                </w:rPr>
                <w:t>Type of LLG numerical solver</w:t>
              </w:r>
              <w:r w:rsidRPr="00D75EE0">
                <w:rPr>
                  <w:sz w:val="20"/>
                  <w:szCs w:val="20"/>
                </w:rPr>
                <w:t>: 1-</w:t>
              </w:r>
            </w:ins>
            <w:ins w:id="255" w:author="Tiannan Yang" w:date="2016-07-18T17:34:00Z">
              <w:r w:rsidRPr="008B594E">
                <w:rPr>
                  <w:sz w:val="20"/>
                  <w:szCs w:val="20"/>
                </w:rPr>
                <w:t xml:space="preserve">implicit Gauss-Seidel using Fourier spectral 2-explicit </w:t>
              </w:r>
              <w:r>
                <w:rPr>
                  <w:sz w:val="20"/>
                  <w:szCs w:val="20"/>
                </w:rPr>
                <w:t>RK</w:t>
              </w:r>
              <w:r w:rsidRPr="008B594E">
                <w:rPr>
                  <w:sz w:val="20"/>
                  <w:szCs w:val="20"/>
                </w:rPr>
                <w:t>4</w:t>
              </w:r>
            </w:ins>
          </w:p>
        </w:tc>
      </w:tr>
      <w:tr w:rsidR="0032176F" w:rsidRPr="003527FA" w14:paraId="715E2729" w14:textId="77777777" w:rsidTr="00390AFE">
        <w:tc>
          <w:tcPr>
            <w:tcW w:w="776" w:type="dxa"/>
            <w:vAlign w:val="center"/>
          </w:tcPr>
          <w:p w14:paraId="7A577535" w14:textId="48413DDC" w:rsidR="0032176F" w:rsidRPr="004F6C86" w:rsidRDefault="0032176F" w:rsidP="0032176F">
            <w:pPr>
              <w:jc w:val="center"/>
              <w:rPr>
                <w:sz w:val="20"/>
                <w:szCs w:val="20"/>
              </w:rPr>
            </w:pPr>
            <w:r>
              <w:rPr>
                <w:sz w:val="20"/>
                <w:szCs w:val="20"/>
              </w:rPr>
              <w:t>Δ</w:t>
            </w:r>
            <w:r w:rsidRPr="004F6C86">
              <w:rPr>
                <w:sz w:val="20"/>
                <w:szCs w:val="20"/>
              </w:rPr>
              <w:t>t</w:t>
            </w:r>
          </w:p>
        </w:tc>
        <w:tc>
          <w:tcPr>
            <w:tcW w:w="667" w:type="dxa"/>
            <w:vAlign w:val="center"/>
          </w:tcPr>
          <w:p w14:paraId="08386C51" w14:textId="77777777" w:rsidR="0032176F" w:rsidRDefault="0032176F" w:rsidP="0032176F">
            <w:pPr>
              <w:jc w:val="center"/>
              <w:rPr>
                <w:sz w:val="20"/>
                <w:szCs w:val="20"/>
              </w:rPr>
            </w:pPr>
          </w:p>
        </w:tc>
        <w:tc>
          <w:tcPr>
            <w:tcW w:w="685" w:type="dxa"/>
            <w:vAlign w:val="center"/>
          </w:tcPr>
          <w:p w14:paraId="77A00EDA" w14:textId="77777777" w:rsidR="0032176F" w:rsidRDefault="0032176F" w:rsidP="0032176F">
            <w:pPr>
              <w:jc w:val="center"/>
              <w:rPr>
                <w:sz w:val="20"/>
                <w:szCs w:val="20"/>
              </w:rPr>
            </w:pPr>
          </w:p>
        </w:tc>
        <w:tc>
          <w:tcPr>
            <w:tcW w:w="7430" w:type="dxa"/>
            <w:vAlign w:val="center"/>
          </w:tcPr>
          <w:p w14:paraId="4AF69926" w14:textId="2A19E494" w:rsidR="0032176F" w:rsidRPr="003527FA" w:rsidRDefault="0032176F" w:rsidP="0032176F">
            <w:pPr>
              <w:rPr>
                <w:sz w:val="20"/>
                <w:szCs w:val="20"/>
              </w:rPr>
            </w:pPr>
            <w:r>
              <w:rPr>
                <w:sz w:val="20"/>
                <w:szCs w:val="20"/>
              </w:rPr>
              <w:t xml:space="preserve">Time per evolution </w:t>
            </w:r>
            <w:r w:rsidRPr="00F97251">
              <w:rPr>
                <w:sz w:val="20"/>
                <w:szCs w:val="20"/>
              </w:rPr>
              <w:t xml:space="preserve">step </w:t>
            </w:r>
            <w:r>
              <w:rPr>
                <w:sz w:val="20"/>
                <w:szCs w:val="20"/>
              </w:rPr>
              <w:t>(s)</w:t>
            </w:r>
          </w:p>
        </w:tc>
      </w:tr>
      <w:tr w:rsidR="0032176F" w:rsidRPr="003527FA" w14:paraId="067B5CE4" w14:textId="77777777" w:rsidTr="00390AFE">
        <w:tc>
          <w:tcPr>
            <w:tcW w:w="776" w:type="dxa"/>
            <w:vAlign w:val="center"/>
          </w:tcPr>
          <w:p w14:paraId="6EA93961" w14:textId="495A087C" w:rsidR="0032176F" w:rsidRPr="004F6C86" w:rsidRDefault="0032176F" w:rsidP="0032176F">
            <w:pPr>
              <w:jc w:val="center"/>
              <w:rPr>
                <w:sz w:val="20"/>
                <w:szCs w:val="20"/>
              </w:rPr>
            </w:pPr>
            <w:r w:rsidRPr="004F6C86">
              <w:rPr>
                <w:sz w:val="20"/>
                <w:szCs w:val="20"/>
              </w:rPr>
              <w:t>k</w:t>
            </w:r>
            <w:r w:rsidRPr="00C3052C">
              <w:rPr>
                <w:sz w:val="20"/>
                <w:szCs w:val="20"/>
                <w:vertAlign w:val="subscript"/>
              </w:rPr>
              <w:t>t0</w:t>
            </w:r>
          </w:p>
        </w:tc>
        <w:tc>
          <w:tcPr>
            <w:tcW w:w="667" w:type="dxa"/>
            <w:vAlign w:val="center"/>
          </w:tcPr>
          <w:p w14:paraId="6D0B30CD" w14:textId="137235CA" w:rsidR="0032176F" w:rsidRDefault="0032176F" w:rsidP="0032176F">
            <w:pPr>
              <w:jc w:val="center"/>
              <w:rPr>
                <w:sz w:val="20"/>
                <w:szCs w:val="20"/>
              </w:rPr>
            </w:pPr>
            <w:r w:rsidRPr="004F6C86">
              <w:rPr>
                <w:sz w:val="20"/>
                <w:szCs w:val="20"/>
              </w:rPr>
              <w:t>k</w:t>
            </w:r>
            <w:r>
              <w:rPr>
                <w:sz w:val="20"/>
                <w:szCs w:val="20"/>
                <w:vertAlign w:val="subscript"/>
              </w:rPr>
              <w:t>tMax</w:t>
            </w:r>
          </w:p>
        </w:tc>
        <w:tc>
          <w:tcPr>
            <w:tcW w:w="685" w:type="dxa"/>
            <w:vAlign w:val="center"/>
          </w:tcPr>
          <w:p w14:paraId="615C1E55" w14:textId="6559B0EE" w:rsidR="0032176F" w:rsidRDefault="0032176F" w:rsidP="0032176F">
            <w:pPr>
              <w:jc w:val="center"/>
              <w:rPr>
                <w:sz w:val="20"/>
                <w:szCs w:val="20"/>
              </w:rPr>
            </w:pPr>
          </w:p>
        </w:tc>
        <w:tc>
          <w:tcPr>
            <w:tcW w:w="7430" w:type="dxa"/>
            <w:vAlign w:val="center"/>
          </w:tcPr>
          <w:p w14:paraId="42BD26EF" w14:textId="605E7845" w:rsidR="0032176F" w:rsidRDefault="0032176F" w:rsidP="0032176F">
            <w:pPr>
              <w:rPr>
                <w:sz w:val="20"/>
                <w:szCs w:val="20"/>
              </w:rPr>
            </w:pPr>
            <w:r w:rsidRPr="004F6C86">
              <w:rPr>
                <w:sz w:val="20"/>
                <w:szCs w:val="20"/>
              </w:rPr>
              <w:t>k</w:t>
            </w:r>
            <w:r w:rsidRPr="00C3052C">
              <w:rPr>
                <w:sz w:val="20"/>
                <w:szCs w:val="20"/>
                <w:vertAlign w:val="subscript"/>
              </w:rPr>
              <w:t>t0</w:t>
            </w:r>
            <w:r>
              <w:rPr>
                <w:sz w:val="20"/>
                <w:szCs w:val="20"/>
              </w:rPr>
              <w:t xml:space="preserve"> – number of the starting evolution step;</w:t>
            </w:r>
          </w:p>
          <w:p w14:paraId="195900AB" w14:textId="30F27425" w:rsidR="0032176F" w:rsidRPr="003527FA" w:rsidRDefault="0032176F" w:rsidP="0032176F">
            <w:pPr>
              <w:rPr>
                <w:sz w:val="20"/>
                <w:szCs w:val="20"/>
              </w:rPr>
            </w:pPr>
            <w:r w:rsidRPr="004F6C86">
              <w:rPr>
                <w:sz w:val="20"/>
                <w:szCs w:val="20"/>
              </w:rPr>
              <w:t>k</w:t>
            </w:r>
            <w:r>
              <w:rPr>
                <w:sz w:val="20"/>
                <w:szCs w:val="20"/>
                <w:vertAlign w:val="subscript"/>
              </w:rPr>
              <w:t>tMax</w:t>
            </w:r>
            <w:r>
              <w:rPr>
                <w:sz w:val="20"/>
                <w:szCs w:val="20"/>
              </w:rPr>
              <w:t xml:space="preserve"> – number of the finishing evolution step</w:t>
            </w:r>
          </w:p>
        </w:tc>
      </w:tr>
      <w:tr w:rsidR="0032176F" w:rsidRPr="003527FA" w14:paraId="398D2850" w14:textId="77777777" w:rsidTr="00390AFE">
        <w:tc>
          <w:tcPr>
            <w:tcW w:w="776" w:type="dxa"/>
            <w:vAlign w:val="center"/>
          </w:tcPr>
          <w:p w14:paraId="4F9E7AF1" w14:textId="27642E1C" w:rsidR="0032176F" w:rsidRDefault="0032176F" w:rsidP="0032176F">
            <w:pPr>
              <w:jc w:val="center"/>
              <w:rPr>
                <w:sz w:val="20"/>
                <w:szCs w:val="20"/>
              </w:rPr>
            </w:pPr>
            <w:r w:rsidRPr="004F6C86">
              <w:rPr>
                <w:sz w:val="20"/>
                <w:szCs w:val="20"/>
              </w:rPr>
              <w:t>k</w:t>
            </w:r>
            <w:r>
              <w:rPr>
                <w:sz w:val="20"/>
                <w:szCs w:val="20"/>
                <w:vertAlign w:val="subscript"/>
              </w:rPr>
              <w:t>tTable</w:t>
            </w:r>
          </w:p>
        </w:tc>
        <w:tc>
          <w:tcPr>
            <w:tcW w:w="667" w:type="dxa"/>
            <w:vAlign w:val="center"/>
          </w:tcPr>
          <w:p w14:paraId="0DDF4CD7" w14:textId="5D01D713" w:rsidR="0032176F" w:rsidRDefault="0032176F" w:rsidP="0032176F">
            <w:pPr>
              <w:jc w:val="center"/>
              <w:rPr>
                <w:sz w:val="20"/>
                <w:szCs w:val="20"/>
              </w:rPr>
            </w:pPr>
            <w:r w:rsidRPr="004F6C86">
              <w:rPr>
                <w:sz w:val="20"/>
                <w:szCs w:val="20"/>
              </w:rPr>
              <w:t>k</w:t>
            </w:r>
            <w:r>
              <w:rPr>
                <w:sz w:val="20"/>
                <w:szCs w:val="20"/>
                <w:vertAlign w:val="subscript"/>
              </w:rPr>
              <w:t>tDist</w:t>
            </w:r>
          </w:p>
        </w:tc>
        <w:tc>
          <w:tcPr>
            <w:tcW w:w="685" w:type="dxa"/>
            <w:vAlign w:val="center"/>
          </w:tcPr>
          <w:p w14:paraId="4A938D0D" w14:textId="77777777" w:rsidR="0032176F" w:rsidRDefault="0032176F" w:rsidP="0032176F">
            <w:pPr>
              <w:jc w:val="center"/>
              <w:rPr>
                <w:sz w:val="20"/>
                <w:szCs w:val="20"/>
              </w:rPr>
            </w:pPr>
          </w:p>
        </w:tc>
        <w:tc>
          <w:tcPr>
            <w:tcW w:w="7430" w:type="dxa"/>
            <w:vAlign w:val="center"/>
          </w:tcPr>
          <w:p w14:paraId="6DECC121" w14:textId="088013F1" w:rsidR="0032176F" w:rsidRDefault="0032176F" w:rsidP="0032176F">
            <w:pPr>
              <w:rPr>
                <w:sz w:val="20"/>
                <w:szCs w:val="20"/>
              </w:rPr>
            </w:pPr>
            <w:r w:rsidRPr="004F6C86">
              <w:rPr>
                <w:sz w:val="20"/>
                <w:szCs w:val="20"/>
              </w:rPr>
              <w:t>k</w:t>
            </w:r>
            <w:r>
              <w:rPr>
                <w:sz w:val="20"/>
                <w:szCs w:val="20"/>
                <w:vertAlign w:val="subscript"/>
              </w:rPr>
              <w:t>tTable</w:t>
            </w:r>
            <w:r>
              <w:rPr>
                <w:sz w:val="20"/>
                <w:szCs w:val="20"/>
              </w:rPr>
              <w:t xml:space="preserve"> – </w:t>
            </w:r>
            <w:r w:rsidRPr="00F97251">
              <w:rPr>
                <w:sz w:val="20"/>
                <w:szCs w:val="20"/>
              </w:rPr>
              <w:t xml:space="preserve">output </w:t>
            </w:r>
            <w:r w:rsidRPr="00BE40DB">
              <w:rPr>
                <w:sz w:val="20"/>
                <w:szCs w:val="20"/>
              </w:rPr>
              <w:t xml:space="preserve">step </w:t>
            </w:r>
            <w:r w:rsidRPr="00F97251">
              <w:rPr>
                <w:sz w:val="20"/>
                <w:szCs w:val="20"/>
              </w:rPr>
              <w:t>interval</w:t>
            </w:r>
            <w:r>
              <w:rPr>
                <w:sz w:val="20"/>
                <w:szCs w:val="20"/>
              </w:rPr>
              <w:t xml:space="preserve"> for data table;</w:t>
            </w:r>
            <w:r w:rsidRPr="00BA4C34">
              <w:t xml:space="preserve"> </w:t>
            </w:r>
          </w:p>
          <w:p w14:paraId="520233E1" w14:textId="329D1B83" w:rsidR="0032176F" w:rsidRDefault="0032176F" w:rsidP="0032176F">
            <w:pPr>
              <w:rPr>
                <w:sz w:val="20"/>
                <w:szCs w:val="20"/>
              </w:rPr>
            </w:pPr>
            <w:r w:rsidRPr="004F6C86">
              <w:rPr>
                <w:sz w:val="20"/>
                <w:szCs w:val="20"/>
              </w:rPr>
              <w:t>k</w:t>
            </w:r>
            <w:r>
              <w:rPr>
                <w:sz w:val="20"/>
                <w:szCs w:val="20"/>
                <w:vertAlign w:val="subscript"/>
              </w:rPr>
              <w:t>tDist</w:t>
            </w:r>
            <w:r>
              <w:rPr>
                <w:sz w:val="20"/>
                <w:szCs w:val="20"/>
              </w:rPr>
              <w:t xml:space="preserve"> – </w:t>
            </w:r>
            <w:r w:rsidRPr="00F97251">
              <w:rPr>
                <w:sz w:val="20"/>
                <w:szCs w:val="20"/>
              </w:rPr>
              <w:t xml:space="preserve">output </w:t>
            </w:r>
            <w:r w:rsidRPr="00BE40DB">
              <w:rPr>
                <w:sz w:val="20"/>
                <w:szCs w:val="20"/>
              </w:rPr>
              <w:t xml:space="preserve">step </w:t>
            </w:r>
            <w:r w:rsidRPr="00F97251">
              <w:rPr>
                <w:sz w:val="20"/>
                <w:szCs w:val="20"/>
              </w:rPr>
              <w:t>interval</w:t>
            </w:r>
            <w:r>
              <w:rPr>
                <w:sz w:val="20"/>
                <w:szCs w:val="20"/>
              </w:rPr>
              <w:t xml:space="preserve"> for spatial distribution</w:t>
            </w:r>
          </w:p>
        </w:tc>
      </w:tr>
      <w:tr w:rsidR="0032176F" w:rsidRPr="003527FA" w14:paraId="3EEAB638" w14:textId="77777777" w:rsidTr="00390AFE">
        <w:tc>
          <w:tcPr>
            <w:tcW w:w="776" w:type="dxa"/>
            <w:vAlign w:val="center"/>
          </w:tcPr>
          <w:p w14:paraId="1B0E1BC3" w14:textId="372DF6A4" w:rsidR="0032176F" w:rsidRPr="004F6C86" w:rsidRDefault="0032176F" w:rsidP="0032176F">
            <w:pPr>
              <w:jc w:val="center"/>
              <w:rPr>
                <w:sz w:val="20"/>
                <w:szCs w:val="20"/>
              </w:rPr>
            </w:pPr>
            <w:r>
              <w:rPr>
                <w:sz w:val="20"/>
                <w:szCs w:val="20"/>
              </w:rPr>
              <w:t>C</w:t>
            </w:r>
            <w:r>
              <w:rPr>
                <w:sz w:val="20"/>
                <w:szCs w:val="20"/>
                <w:vertAlign w:val="subscript"/>
              </w:rPr>
              <w:t>Initial</w:t>
            </w:r>
            <w:r w:rsidRPr="00C3052C">
              <w:rPr>
                <w:sz w:val="20"/>
                <w:szCs w:val="20"/>
                <w:vertAlign w:val="subscript"/>
              </w:rPr>
              <w:t>M</w:t>
            </w:r>
          </w:p>
        </w:tc>
        <w:tc>
          <w:tcPr>
            <w:tcW w:w="667" w:type="dxa"/>
            <w:vAlign w:val="center"/>
          </w:tcPr>
          <w:p w14:paraId="074BD28C" w14:textId="27F02BF8" w:rsidR="0032176F" w:rsidRDefault="0032176F" w:rsidP="0032176F">
            <w:pPr>
              <w:jc w:val="center"/>
              <w:rPr>
                <w:sz w:val="20"/>
                <w:szCs w:val="20"/>
              </w:rPr>
            </w:pPr>
          </w:p>
        </w:tc>
        <w:tc>
          <w:tcPr>
            <w:tcW w:w="685" w:type="dxa"/>
            <w:vAlign w:val="center"/>
          </w:tcPr>
          <w:p w14:paraId="02D8FC03" w14:textId="77777777" w:rsidR="0032176F" w:rsidRDefault="0032176F" w:rsidP="0032176F">
            <w:pPr>
              <w:jc w:val="center"/>
              <w:rPr>
                <w:sz w:val="20"/>
                <w:szCs w:val="20"/>
              </w:rPr>
            </w:pPr>
          </w:p>
        </w:tc>
        <w:tc>
          <w:tcPr>
            <w:tcW w:w="7430" w:type="dxa"/>
            <w:vAlign w:val="center"/>
          </w:tcPr>
          <w:p w14:paraId="532B4B0B" w14:textId="6FBE387A" w:rsidR="0032176F" w:rsidRPr="003527FA" w:rsidRDefault="0032176F" w:rsidP="0032176F">
            <w:pPr>
              <w:rPr>
                <w:sz w:val="20"/>
                <w:szCs w:val="20"/>
              </w:rPr>
            </w:pPr>
            <w:r>
              <w:rPr>
                <w:sz w:val="20"/>
                <w:szCs w:val="20"/>
              </w:rPr>
              <w:t>Choice of input type of initial magnetization</w:t>
            </w:r>
            <w:r w:rsidRPr="00F97251">
              <w:rPr>
                <w:sz w:val="20"/>
                <w:szCs w:val="20"/>
              </w:rPr>
              <w:t xml:space="preserve"> distribution: 0-</w:t>
            </w:r>
            <w:r>
              <w:rPr>
                <w:sz w:val="20"/>
                <w:szCs w:val="20"/>
              </w:rPr>
              <w:t xml:space="preserve">an array of magnetization distribution read from file </w:t>
            </w:r>
            <w:r w:rsidRPr="00A71A8F">
              <w:rPr>
                <w:i/>
                <w:sz w:val="20"/>
                <w:szCs w:val="20"/>
              </w:rPr>
              <w:t>Magnt.in</w:t>
            </w:r>
            <w:r>
              <w:rPr>
                <w:sz w:val="20"/>
                <w:szCs w:val="20"/>
              </w:rPr>
              <w:t xml:space="preserve">; </w:t>
            </w:r>
            <w:r w:rsidRPr="00F97251">
              <w:rPr>
                <w:sz w:val="20"/>
                <w:szCs w:val="20"/>
              </w:rPr>
              <w:t xml:space="preserve">1-random </w:t>
            </w:r>
            <w:r>
              <w:rPr>
                <w:sz w:val="20"/>
                <w:szCs w:val="20"/>
              </w:rPr>
              <w:t xml:space="preserve">orientation; </w:t>
            </w:r>
            <w:r w:rsidRPr="00F97251">
              <w:rPr>
                <w:sz w:val="20"/>
                <w:szCs w:val="20"/>
              </w:rPr>
              <w:t>2-specified uniform orientation</w:t>
            </w:r>
            <w:r>
              <w:rPr>
                <w:sz w:val="20"/>
                <w:szCs w:val="20"/>
              </w:rPr>
              <w:t xml:space="preserve">; </w:t>
            </w:r>
            <w:r w:rsidRPr="00D75EE0">
              <w:rPr>
                <w:sz w:val="20"/>
                <w:szCs w:val="20"/>
              </w:rPr>
              <w:t>3-specified vortex domain</w:t>
            </w:r>
          </w:p>
        </w:tc>
      </w:tr>
      <w:tr w:rsidR="0032176F" w:rsidRPr="003527FA" w14:paraId="2089949F" w14:textId="77777777" w:rsidTr="00390AFE">
        <w:tc>
          <w:tcPr>
            <w:tcW w:w="776" w:type="dxa"/>
            <w:vAlign w:val="center"/>
          </w:tcPr>
          <w:p w14:paraId="41F6C667" w14:textId="0336AF0B" w:rsidR="0032176F" w:rsidRPr="004F6C86" w:rsidRDefault="0032176F" w:rsidP="0032176F">
            <w:pPr>
              <w:jc w:val="center"/>
              <w:rPr>
                <w:sz w:val="20"/>
                <w:szCs w:val="20"/>
              </w:rPr>
            </w:pPr>
            <w:r>
              <w:rPr>
                <w:sz w:val="20"/>
                <w:szCs w:val="20"/>
              </w:rPr>
              <w:t>a</w:t>
            </w:r>
            <w:r>
              <w:rPr>
                <w:sz w:val="20"/>
                <w:szCs w:val="20"/>
                <w:vertAlign w:val="subscript"/>
              </w:rPr>
              <w:t>1</w:t>
            </w:r>
          </w:p>
        </w:tc>
        <w:tc>
          <w:tcPr>
            <w:tcW w:w="667" w:type="dxa"/>
            <w:vAlign w:val="center"/>
          </w:tcPr>
          <w:p w14:paraId="3326433F" w14:textId="46DD77A7" w:rsidR="0032176F" w:rsidRDefault="0032176F" w:rsidP="0032176F">
            <w:pPr>
              <w:jc w:val="center"/>
              <w:rPr>
                <w:sz w:val="20"/>
                <w:szCs w:val="20"/>
              </w:rPr>
            </w:pPr>
            <w:r>
              <w:rPr>
                <w:sz w:val="20"/>
                <w:szCs w:val="20"/>
              </w:rPr>
              <w:t>a</w:t>
            </w:r>
            <w:r>
              <w:rPr>
                <w:sz w:val="20"/>
                <w:szCs w:val="20"/>
                <w:vertAlign w:val="subscript"/>
              </w:rPr>
              <w:t>2</w:t>
            </w:r>
          </w:p>
        </w:tc>
        <w:tc>
          <w:tcPr>
            <w:tcW w:w="685" w:type="dxa"/>
            <w:vAlign w:val="center"/>
          </w:tcPr>
          <w:p w14:paraId="5DEE9BF4" w14:textId="4F4FE3A8" w:rsidR="0032176F" w:rsidRDefault="0032176F" w:rsidP="0032176F">
            <w:pPr>
              <w:jc w:val="center"/>
              <w:rPr>
                <w:sz w:val="20"/>
                <w:szCs w:val="20"/>
              </w:rPr>
            </w:pPr>
            <w:r>
              <w:rPr>
                <w:sz w:val="20"/>
                <w:szCs w:val="20"/>
              </w:rPr>
              <w:t>a</w:t>
            </w:r>
            <w:r>
              <w:rPr>
                <w:sz w:val="20"/>
                <w:szCs w:val="20"/>
                <w:vertAlign w:val="subscript"/>
              </w:rPr>
              <w:t>3</w:t>
            </w:r>
          </w:p>
        </w:tc>
        <w:tc>
          <w:tcPr>
            <w:tcW w:w="7430" w:type="dxa"/>
            <w:vAlign w:val="center"/>
          </w:tcPr>
          <w:p w14:paraId="5C3B99D3" w14:textId="338FCB5E" w:rsidR="0032176F" w:rsidRDefault="0032176F" w:rsidP="0032176F">
            <w:pPr>
              <w:rPr>
                <w:sz w:val="20"/>
                <w:szCs w:val="20"/>
              </w:rPr>
            </w:pPr>
            <w:r>
              <w:rPr>
                <w:sz w:val="20"/>
                <w:szCs w:val="20"/>
              </w:rPr>
              <w:t>(F</w:t>
            </w:r>
            <w:r w:rsidRPr="00F97251">
              <w:rPr>
                <w:sz w:val="20"/>
                <w:szCs w:val="20"/>
              </w:rPr>
              <w:t xml:space="preserve">or </w:t>
            </w:r>
            <w:r>
              <w:rPr>
                <w:sz w:val="20"/>
                <w:szCs w:val="20"/>
              </w:rPr>
              <w:t>C</w:t>
            </w:r>
            <w:r>
              <w:rPr>
                <w:sz w:val="20"/>
                <w:szCs w:val="20"/>
                <w:vertAlign w:val="subscript"/>
              </w:rPr>
              <w:t>Initial</w:t>
            </w:r>
            <w:r w:rsidRPr="00C3052C">
              <w:rPr>
                <w:sz w:val="20"/>
                <w:szCs w:val="20"/>
                <w:vertAlign w:val="subscript"/>
              </w:rPr>
              <w:t>M</w:t>
            </w:r>
            <w:r w:rsidRPr="00F97251">
              <w:rPr>
                <w:sz w:val="20"/>
                <w:szCs w:val="20"/>
              </w:rPr>
              <w:t>=2)</w:t>
            </w:r>
            <w:r>
              <w:rPr>
                <w:sz w:val="20"/>
                <w:szCs w:val="20"/>
              </w:rPr>
              <w:t xml:space="preserve"> </w:t>
            </w:r>
            <w:r w:rsidRPr="00D75EE0">
              <w:rPr>
                <w:sz w:val="20"/>
                <w:szCs w:val="20"/>
              </w:rPr>
              <w:t xml:space="preserve">axis of </w:t>
            </w:r>
            <w:r w:rsidRPr="00390AFE">
              <w:rPr>
                <w:b/>
                <w:sz w:val="20"/>
                <w:szCs w:val="20"/>
              </w:rPr>
              <w:t>a</w:t>
            </w:r>
            <w:r w:rsidRPr="00D75EE0">
              <w:rPr>
                <w:sz w:val="20"/>
                <w:szCs w:val="20"/>
              </w:rPr>
              <w:t xml:space="preserve"> uniform orientation</w:t>
            </w:r>
            <w:r>
              <w:rPr>
                <w:sz w:val="20"/>
                <w:szCs w:val="20"/>
              </w:rPr>
              <w:t xml:space="preserve"> of</w:t>
            </w:r>
            <w:r w:rsidRPr="00D75EE0">
              <w:rPr>
                <w:sz w:val="20"/>
                <w:szCs w:val="20"/>
              </w:rPr>
              <w:t xml:space="preserve"> the initial m</w:t>
            </w:r>
            <w:r>
              <w:rPr>
                <w:sz w:val="20"/>
                <w:szCs w:val="20"/>
              </w:rPr>
              <w:t>agnetization;</w:t>
            </w:r>
          </w:p>
          <w:p w14:paraId="64300054" w14:textId="0CF94834" w:rsidR="0032176F" w:rsidRPr="003527FA" w:rsidRDefault="0032176F" w:rsidP="0032176F">
            <w:pPr>
              <w:rPr>
                <w:sz w:val="20"/>
                <w:szCs w:val="20"/>
              </w:rPr>
            </w:pPr>
            <w:r>
              <w:rPr>
                <w:sz w:val="20"/>
                <w:szCs w:val="20"/>
              </w:rPr>
              <w:t>(F</w:t>
            </w:r>
            <w:r w:rsidRPr="00F97251">
              <w:rPr>
                <w:sz w:val="20"/>
                <w:szCs w:val="20"/>
              </w:rPr>
              <w:t xml:space="preserve">or </w:t>
            </w:r>
            <w:r>
              <w:rPr>
                <w:sz w:val="20"/>
                <w:szCs w:val="20"/>
              </w:rPr>
              <w:t>C</w:t>
            </w:r>
            <w:r>
              <w:rPr>
                <w:sz w:val="20"/>
                <w:szCs w:val="20"/>
                <w:vertAlign w:val="subscript"/>
              </w:rPr>
              <w:t>Initial</w:t>
            </w:r>
            <w:r w:rsidRPr="00C3052C">
              <w:rPr>
                <w:sz w:val="20"/>
                <w:szCs w:val="20"/>
                <w:vertAlign w:val="subscript"/>
              </w:rPr>
              <w:t>M</w:t>
            </w:r>
            <w:r>
              <w:rPr>
                <w:sz w:val="20"/>
                <w:szCs w:val="20"/>
              </w:rPr>
              <w:t>=3</w:t>
            </w:r>
            <w:r w:rsidRPr="00F97251">
              <w:rPr>
                <w:sz w:val="20"/>
                <w:szCs w:val="20"/>
              </w:rPr>
              <w:t>)</w:t>
            </w:r>
            <w:r>
              <w:rPr>
                <w:sz w:val="20"/>
                <w:szCs w:val="20"/>
              </w:rPr>
              <w:t xml:space="preserve"> </w:t>
            </w:r>
            <w:r w:rsidRPr="00D75EE0">
              <w:rPr>
                <w:sz w:val="20"/>
                <w:szCs w:val="20"/>
              </w:rPr>
              <w:t xml:space="preserve">axis of </w:t>
            </w:r>
            <w:r w:rsidRPr="00390AFE">
              <w:rPr>
                <w:b/>
                <w:sz w:val="20"/>
                <w:szCs w:val="20"/>
              </w:rPr>
              <w:t>a</w:t>
            </w:r>
            <w:r>
              <w:rPr>
                <w:sz w:val="20"/>
                <w:szCs w:val="20"/>
              </w:rPr>
              <w:t xml:space="preserve"> vortex of</w:t>
            </w:r>
            <w:r w:rsidRPr="00D75EE0">
              <w:rPr>
                <w:sz w:val="20"/>
                <w:szCs w:val="20"/>
              </w:rPr>
              <w:t xml:space="preserve"> the initial m</w:t>
            </w:r>
            <w:r>
              <w:rPr>
                <w:sz w:val="20"/>
                <w:szCs w:val="20"/>
              </w:rPr>
              <w:t>agnetization</w:t>
            </w:r>
          </w:p>
        </w:tc>
      </w:tr>
      <w:tr w:rsidR="0032176F" w:rsidRPr="003527FA" w14:paraId="12119F75" w14:textId="77777777" w:rsidTr="00390AFE">
        <w:tc>
          <w:tcPr>
            <w:tcW w:w="776" w:type="dxa"/>
            <w:vAlign w:val="center"/>
          </w:tcPr>
          <w:p w14:paraId="5B380209" w14:textId="2BA7A729" w:rsidR="0032176F" w:rsidRPr="004F6C86" w:rsidRDefault="0032176F" w:rsidP="0032176F">
            <w:pPr>
              <w:jc w:val="center"/>
              <w:rPr>
                <w:sz w:val="20"/>
                <w:szCs w:val="20"/>
              </w:rPr>
            </w:pPr>
            <w:r>
              <w:rPr>
                <w:sz w:val="20"/>
                <w:szCs w:val="20"/>
              </w:rPr>
              <w:t>Fl</w:t>
            </w:r>
            <w:r w:rsidRPr="00F97251">
              <w:rPr>
                <w:sz w:val="20"/>
                <w:szCs w:val="20"/>
                <w:vertAlign w:val="subscript"/>
              </w:rPr>
              <w:t>O</w:t>
            </w:r>
            <w:r>
              <w:rPr>
                <w:sz w:val="20"/>
                <w:szCs w:val="20"/>
                <w:vertAlign w:val="subscript"/>
              </w:rPr>
              <w:t>ut</w:t>
            </w:r>
            <w:r w:rsidRPr="00F97251">
              <w:rPr>
                <w:sz w:val="20"/>
                <w:szCs w:val="20"/>
                <w:vertAlign w:val="subscript"/>
              </w:rPr>
              <w:t>H</w:t>
            </w:r>
          </w:p>
        </w:tc>
        <w:tc>
          <w:tcPr>
            <w:tcW w:w="667" w:type="dxa"/>
            <w:vAlign w:val="center"/>
          </w:tcPr>
          <w:p w14:paraId="0EB2E7B8" w14:textId="16C890DF" w:rsidR="0032176F" w:rsidRDefault="008B594E" w:rsidP="0032176F">
            <w:pPr>
              <w:jc w:val="center"/>
              <w:rPr>
                <w:sz w:val="20"/>
                <w:szCs w:val="20"/>
              </w:rPr>
            </w:pPr>
            <w:ins w:id="256" w:author="Tiannan Yang" w:date="2016-07-18T17:36:00Z">
              <w:r>
                <w:rPr>
                  <w:sz w:val="20"/>
                  <w:szCs w:val="20"/>
                </w:rPr>
                <w:t>Fl</w:t>
              </w:r>
              <w:r w:rsidRPr="00F97251">
                <w:rPr>
                  <w:sz w:val="20"/>
                  <w:szCs w:val="20"/>
                  <w:vertAlign w:val="subscript"/>
                </w:rPr>
                <w:t>O</w:t>
              </w:r>
              <w:r>
                <w:rPr>
                  <w:sz w:val="20"/>
                  <w:szCs w:val="20"/>
                  <w:vertAlign w:val="subscript"/>
                </w:rPr>
                <w:t>utE</w:t>
              </w:r>
            </w:ins>
          </w:p>
        </w:tc>
        <w:tc>
          <w:tcPr>
            <w:tcW w:w="685" w:type="dxa"/>
            <w:vAlign w:val="center"/>
          </w:tcPr>
          <w:p w14:paraId="00702629" w14:textId="0E8E84EE" w:rsidR="0032176F" w:rsidRDefault="0032176F" w:rsidP="0032176F">
            <w:pPr>
              <w:jc w:val="center"/>
              <w:rPr>
                <w:sz w:val="20"/>
                <w:szCs w:val="20"/>
              </w:rPr>
            </w:pPr>
          </w:p>
        </w:tc>
        <w:tc>
          <w:tcPr>
            <w:tcW w:w="7430" w:type="dxa"/>
            <w:vAlign w:val="center"/>
          </w:tcPr>
          <w:p w14:paraId="7ACAAF8E" w14:textId="258C0563" w:rsidR="0032176F" w:rsidRDefault="008B594E" w:rsidP="0032176F">
            <w:pPr>
              <w:rPr>
                <w:ins w:id="257" w:author="Tiannan Yang" w:date="2016-07-18T17:36:00Z"/>
                <w:sz w:val="20"/>
                <w:szCs w:val="20"/>
              </w:rPr>
            </w:pPr>
            <w:ins w:id="258" w:author="Tiannan Yang" w:date="2016-07-18T17:36:00Z">
              <w:r>
                <w:rPr>
                  <w:sz w:val="20"/>
                  <w:szCs w:val="20"/>
                </w:rPr>
                <w:t>Fl</w:t>
              </w:r>
              <w:r w:rsidRPr="00F97251">
                <w:rPr>
                  <w:sz w:val="20"/>
                  <w:szCs w:val="20"/>
                  <w:vertAlign w:val="subscript"/>
                </w:rPr>
                <w:t>O</w:t>
              </w:r>
              <w:r>
                <w:rPr>
                  <w:sz w:val="20"/>
                  <w:szCs w:val="20"/>
                  <w:vertAlign w:val="subscript"/>
                </w:rPr>
                <w:t>ut</w:t>
              </w:r>
              <w:r w:rsidRPr="00F97251">
                <w:rPr>
                  <w:sz w:val="20"/>
                  <w:szCs w:val="20"/>
                  <w:vertAlign w:val="subscript"/>
                </w:rPr>
                <w:t>H</w:t>
              </w:r>
              <w:r>
                <w:rPr>
                  <w:sz w:val="20"/>
                  <w:szCs w:val="20"/>
                </w:rPr>
                <w:t xml:space="preserve"> – f</w:t>
              </w:r>
            </w:ins>
            <w:del w:id="259" w:author="Tiannan Yang" w:date="2016-07-18T17:36:00Z">
              <w:r w:rsidR="0032176F" w:rsidDel="008B594E">
                <w:rPr>
                  <w:sz w:val="20"/>
                  <w:szCs w:val="20"/>
                </w:rPr>
                <w:delText>F</w:delText>
              </w:r>
            </w:del>
            <w:r w:rsidR="0032176F">
              <w:rPr>
                <w:sz w:val="20"/>
                <w:szCs w:val="20"/>
              </w:rPr>
              <w:t xml:space="preserve">lag of </w:t>
            </w:r>
            <w:r w:rsidR="0032176F" w:rsidRPr="00F97251">
              <w:rPr>
                <w:sz w:val="20"/>
                <w:szCs w:val="20"/>
              </w:rPr>
              <w:t xml:space="preserve">whether to output </w:t>
            </w:r>
            <w:r w:rsidR="0032176F">
              <w:rPr>
                <w:sz w:val="20"/>
                <w:szCs w:val="20"/>
              </w:rPr>
              <w:t>distribution of effective fields</w:t>
            </w:r>
          </w:p>
          <w:p w14:paraId="39872E8D" w14:textId="0DB5BA19" w:rsidR="008B594E" w:rsidRPr="003527FA" w:rsidRDefault="008B594E">
            <w:pPr>
              <w:rPr>
                <w:sz w:val="20"/>
                <w:szCs w:val="20"/>
              </w:rPr>
            </w:pPr>
            <w:ins w:id="260" w:author="Tiannan Yang" w:date="2016-07-18T17:36:00Z">
              <w:r>
                <w:rPr>
                  <w:sz w:val="20"/>
                  <w:szCs w:val="20"/>
                </w:rPr>
                <w:t>F</w:t>
              </w:r>
            </w:ins>
            <w:ins w:id="261" w:author="Tiannan Yang" w:date="2016-07-18T17:37:00Z">
              <w:r>
                <w:rPr>
                  <w:sz w:val="20"/>
                  <w:szCs w:val="20"/>
                </w:rPr>
                <w:t>l</w:t>
              </w:r>
              <w:r w:rsidRPr="00F97251">
                <w:rPr>
                  <w:sz w:val="20"/>
                  <w:szCs w:val="20"/>
                  <w:vertAlign w:val="subscript"/>
                </w:rPr>
                <w:t>O</w:t>
              </w:r>
              <w:r>
                <w:rPr>
                  <w:sz w:val="20"/>
                  <w:szCs w:val="20"/>
                  <w:vertAlign w:val="subscript"/>
                </w:rPr>
                <w:t>utE</w:t>
              </w:r>
            </w:ins>
            <w:ins w:id="262" w:author="Tiannan Yang" w:date="2016-07-18T17:36:00Z">
              <w:r>
                <w:rPr>
                  <w:sz w:val="20"/>
                  <w:szCs w:val="20"/>
                </w:rPr>
                <w:t xml:space="preserve"> – flag of </w:t>
              </w:r>
              <w:r w:rsidRPr="00F97251">
                <w:rPr>
                  <w:sz w:val="20"/>
                  <w:szCs w:val="20"/>
                </w:rPr>
                <w:t xml:space="preserve">whether to output </w:t>
              </w:r>
              <w:r>
                <w:rPr>
                  <w:sz w:val="20"/>
                  <w:szCs w:val="20"/>
                </w:rPr>
                <w:t>distribution of energy densities</w:t>
              </w:r>
            </w:ins>
          </w:p>
        </w:tc>
      </w:tr>
      <w:tr w:rsidR="0032176F" w:rsidRPr="003527FA" w14:paraId="0ED8351C" w14:textId="77777777" w:rsidTr="00390AFE">
        <w:tc>
          <w:tcPr>
            <w:tcW w:w="776" w:type="dxa"/>
            <w:vAlign w:val="center"/>
          </w:tcPr>
          <w:p w14:paraId="10ADEE84" w14:textId="59C4937B" w:rsidR="0032176F" w:rsidRPr="004F6C86" w:rsidRDefault="0032176F" w:rsidP="0032176F">
            <w:pPr>
              <w:jc w:val="center"/>
              <w:rPr>
                <w:sz w:val="20"/>
                <w:szCs w:val="20"/>
              </w:rPr>
            </w:pPr>
            <w:r>
              <w:rPr>
                <w:sz w:val="20"/>
                <w:szCs w:val="20"/>
              </w:rPr>
              <w:t>Fl</w:t>
            </w:r>
            <w:r>
              <w:rPr>
                <w:sz w:val="20"/>
                <w:szCs w:val="20"/>
                <w:vertAlign w:val="subscript"/>
              </w:rPr>
              <w:t>OutS</w:t>
            </w:r>
          </w:p>
        </w:tc>
        <w:tc>
          <w:tcPr>
            <w:tcW w:w="667" w:type="dxa"/>
            <w:vAlign w:val="center"/>
          </w:tcPr>
          <w:p w14:paraId="7BA3E6C9" w14:textId="1114A57E" w:rsidR="0032176F" w:rsidRDefault="0032176F" w:rsidP="0032176F">
            <w:pPr>
              <w:jc w:val="center"/>
              <w:rPr>
                <w:sz w:val="20"/>
                <w:szCs w:val="20"/>
              </w:rPr>
            </w:pPr>
          </w:p>
        </w:tc>
        <w:tc>
          <w:tcPr>
            <w:tcW w:w="685" w:type="dxa"/>
            <w:vAlign w:val="center"/>
          </w:tcPr>
          <w:p w14:paraId="59D9ACFF" w14:textId="601D9B01" w:rsidR="0032176F" w:rsidRDefault="0032176F" w:rsidP="0032176F">
            <w:pPr>
              <w:jc w:val="center"/>
              <w:rPr>
                <w:sz w:val="20"/>
                <w:szCs w:val="20"/>
              </w:rPr>
            </w:pPr>
          </w:p>
        </w:tc>
        <w:tc>
          <w:tcPr>
            <w:tcW w:w="7430" w:type="dxa"/>
            <w:vAlign w:val="center"/>
          </w:tcPr>
          <w:p w14:paraId="265465F5" w14:textId="655AA960" w:rsidR="0032176F" w:rsidRPr="003527FA" w:rsidRDefault="0032176F" w:rsidP="0032176F">
            <w:pPr>
              <w:rPr>
                <w:sz w:val="20"/>
                <w:szCs w:val="20"/>
              </w:rPr>
            </w:pPr>
            <w:r>
              <w:rPr>
                <w:sz w:val="20"/>
                <w:szCs w:val="20"/>
              </w:rPr>
              <w:t>(F</w:t>
            </w:r>
            <w:r w:rsidRPr="00FA6852">
              <w:rPr>
                <w:sz w:val="20"/>
                <w:szCs w:val="20"/>
              </w:rPr>
              <w:t xml:space="preserve">or </w:t>
            </w:r>
            <w:r>
              <w:rPr>
                <w:sz w:val="20"/>
                <w:szCs w:val="20"/>
              </w:rPr>
              <w:t>Fl</w:t>
            </w:r>
            <w:r>
              <w:rPr>
                <w:sz w:val="20"/>
                <w:szCs w:val="20"/>
                <w:vertAlign w:val="subscript"/>
              </w:rPr>
              <w:t>Elas</w:t>
            </w:r>
            <w:r w:rsidRPr="00FA6852">
              <w:rPr>
                <w:sz w:val="20"/>
                <w:szCs w:val="20"/>
              </w:rPr>
              <w:t>=true)</w:t>
            </w:r>
            <w:r>
              <w:rPr>
                <w:sz w:val="20"/>
                <w:szCs w:val="20"/>
              </w:rPr>
              <w:t xml:space="preserve"> flag of </w:t>
            </w:r>
            <w:r w:rsidRPr="00F97251">
              <w:rPr>
                <w:sz w:val="20"/>
                <w:szCs w:val="20"/>
              </w:rPr>
              <w:t xml:space="preserve">whether to output </w:t>
            </w:r>
            <w:r>
              <w:rPr>
                <w:sz w:val="20"/>
                <w:szCs w:val="20"/>
              </w:rPr>
              <w:t xml:space="preserve">distribution of </w:t>
            </w:r>
            <w:r w:rsidRPr="00F97251">
              <w:rPr>
                <w:sz w:val="20"/>
                <w:szCs w:val="20"/>
              </w:rPr>
              <w:t xml:space="preserve">eigenstrain, strain, </w:t>
            </w:r>
            <w:r>
              <w:rPr>
                <w:sz w:val="20"/>
                <w:szCs w:val="20"/>
              </w:rPr>
              <w:t xml:space="preserve">and </w:t>
            </w:r>
            <w:r w:rsidRPr="00F97251">
              <w:rPr>
                <w:sz w:val="20"/>
                <w:szCs w:val="20"/>
              </w:rPr>
              <w:t>stress</w:t>
            </w:r>
          </w:p>
        </w:tc>
      </w:tr>
    </w:tbl>
    <w:p w14:paraId="74F263CC" w14:textId="77777777" w:rsidR="000518AC" w:rsidRPr="003527FA" w:rsidRDefault="000518AC" w:rsidP="00094D52">
      <w:pPr>
        <w:jc w:val="both"/>
        <w:rPr>
          <w:sz w:val="20"/>
          <w:szCs w:val="20"/>
        </w:rPr>
        <w:sectPr w:rsidR="000518AC" w:rsidRPr="003527FA" w:rsidSect="000518AC">
          <w:footerReference w:type="default" r:id="rId181"/>
          <w:type w:val="continuous"/>
          <w:pgSz w:w="12240" w:h="15840"/>
          <w:pgMar w:top="1440" w:right="1440" w:bottom="1440" w:left="1440" w:header="720" w:footer="720" w:gutter="0"/>
          <w:cols w:space="720"/>
          <w:docGrid w:linePitch="360"/>
        </w:sectPr>
      </w:pPr>
    </w:p>
    <w:p w14:paraId="4C4915FC" w14:textId="77777777" w:rsidR="002F3EF8" w:rsidRDefault="002F3EF8" w:rsidP="00EE04D7">
      <w:pPr>
        <w:jc w:val="both"/>
      </w:pPr>
    </w:p>
    <w:p w14:paraId="653835DB" w14:textId="02988EA7" w:rsidR="00390AFE" w:rsidRPr="00646F8A" w:rsidRDefault="00390AFE" w:rsidP="00390AFE">
      <w:pPr>
        <w:jc w:val="both"/>
        <w:rPr>
          <w:b/>
          <w:i/>
        </w:rPr>
      </w:pPr>
      <w:r>
        <w:rPr>
          <w:b/>
          <w:i/>
        </w:rPr>
        <w:t>islandShape</w:t>
      </w:r>
      <w:r w:rsidRPr="00646F8A">
        <w:rPr>
          <w:b/>
          <w:i/>
        </w:rPr>
        <w:t>.in</w:t>
      </w:r>
      <w:r w:rsidRPr="00B34A3A">
        <w:rPr>
          <w:b/>
        </w:rPr>
        <w:t xml:space="preserve"> (optional)</w:t>
      </w:r>
    </w:p>
    <w:p w14:paraId="38770F51" w14:textId="43D4BCBB" w:rsidR="00390AFE" w:rsidRDefault="00390AFE" w:rsidP="00390AFE">
      <w:pPr>
        <w:jc w:val="both"/>
      </w:pPr>
      <w:r>
        <w:t>Contain</w:t>
      </w:r>
      <w:r w:rsidR="000948CC">
        <w:t>s a</w:t>
      </w:r>
      <w:r w:rsidR="006A4873">
        <w:t>n</w:t>
      </w:r>
      <w:r w:rsidR="003118E1">
        <w:t xml:space="preserve"> </w:t>
      </w:r>
      <w:r w:rsidR="006A4873">
        <w:t>array</w:t>
      </w:r>
      <w:r w:rsidR="00301D4C" w:rsidRPr="00301D4C">
        <w:rPr>
          <w:sz w:val="20"/>
          <w:szCs w:val="20"/>
        </w:rPr>
        <w:t xml:space="preserve"> </w:t>
      </w:r>
      <w:r w:rsidR="00664FD3" w:rsidRPr="00301D4C">
        <w:rPr>
          <w:position w:val="-14"/>
          <w:sz w:val="20"/>
          <w:szCs w:val="20"/>
        </w:rPr>
        <w:object w:dxaOrig="1180" w:dyaOrig="400" w14:anchorId="5ED7F8DA">
          <v:shape id="_x0000_i1110" type="#_x0000_t75" style="width:58.5pt;height:21pt" o:ole="">
            <v:imagedata r:id="rId182" o:title=""/>
          </v:shape>
          <o:OLEObject Type="Embed" ProgID="Equation.DSMT4" ShapeID="_x0000_i1110" DrawAspect="Content" ObjectID="_1530393651" r:id="rId183"/>
        </w:object>
      </w:r>
      <w:r w:rsidR="00301D4C">
        <w:rPr>
          <w:sz w:val="20"/>
          <w:szCs w:val="20"/>
        </w:rPr>
        <w:t xml:space="preserve"> </w:t>
      </w:r>
      <w:r w:rsidR="006A4873" w:rsidRPr="00CB19B1">
        <w:t xml:space="preserve">describing the 2-d in-plane </w:t>
      </w:r>
      <w:r w:rsidR="000948CC" w:rsidRPr="00CB19B1">
        <w:t>shape of a magnetic island</w:t>
      </w:r>
      <w:r w:rsidRPr="00CB19B1">
        <w:t xml:space="preserve">. This file is used only </w:t>
      </w:r>
      <w:r w:rsidR="006A4873" w:rsidRPr="00CB19B1">
        <w:t>in</w:t>
      </w:r>
      <w:r w:rsidRPr="00CB19B1">
        <w:t xml:space="preserve"> </w:t>
      </w:r>
      <w:r w:rsidR="003118E1" w:rsidRPr="00CB19B1">
        <w:t>an island</w:t>
      </w:r>
      <w:r w:rsidR="00301D4C">
        <w:t>-on-substrate</w:t>
      </w:r>
      <w:r w:rsidR="003118E1" w:rsidRPr="00CB19B1">
        <w:t xml:space="preserve"> </w:t>
      </w:r>
      <w:r w:rsidR="00301D4C">
        <w:rPr>
          <w:rFonts w:hint="eastAsia"/>
          <w:lang w:eastAsia="zh-CN"/>
        </w:rPr>
        <w:t xml:space="preserve">or </w:t>
      </w:r>
      <w:r w:rsidR="00301D4C">
        <w:rPr>
          <w:lang w:eastAsia="zh-CN"/>
        </w:rPr>
        <w:t xml:space="preserve">a </w:t>
      </w:r>
      <w:r w:rsidR="00301D4C">
        <w:rPr>
          <w:rFonts w:hint="eastAsia"/>
          <w:lang w:eastAsia="zh-CN"/>
        </w:rPr>
        <w:t xml:space="preserve">finite-size magnet </w:t>
      </w:r>
      <w:r w:rsidR="003118E1" w:rsidRPr="00CB19B1">
        <w:t>system with C</w:t>
      </w:r>
      <w:r w:rsidR="003118E1" w:rsidRPr="00CB19B1">
        <w:rPr>
          <w:vertAlign w:val="subscript"/>
        </w:rPr>
        <w:t>Island</w:t>
      </w:r>
      <w:r w:rsidRPr="00CB19B1">
        <w:t>=0, as defin</w:t>
      </w:r>
      <w:r>
        <w:t xml:space="preserve">ed in </w:t>
      </w:r>
      <w:r w:rsidR="000948CC">
        <w:t xml:space="preserve">the file </w:t>
      </w:r>
      <w:r w:rsidRPr="00616EE2">
        <w:rPr>
          <w:i/>
        </w:rPr>
        <w:t>parameter.in</w:t>
      </w:r>
      <w:r>
        <w:t>.</w:t>
      </w:r>
    </w:p>
    <w:p w14:paraId="584A3168" w14:textId="77777777" w:rsidR="00ED423E" w:rsidRDefault="00ED423E" w:rsidP="00390AFE">
      <w:pPr>
        <w:jc w:val="both"/>
      </w:pPr>
    </w:p>
    <w:p w14:paraId="4A935A76" w14:textId="77777777" w:rsidR="00390AFE" w:rsidRDefault="00390AFE" w:rsidP="00390AFE">
      <w:pPr>
        <w:jc w:val="both"/>
      </w:pPr>
      <w:r>
        <w:t>The format is as follows:</w:t>
      </w:r>
    </w:p>
    <w:p w14:paraId="12023803" w14:textId="6C9BA93D" w:rsidR="00390AFE" w:rsidRPr="00591E94" w:rsidRDefault="00390AFE" w:rsidP="00390AFE">
      <w:pPr>
        <w:jc w:val="center"/>
      </w:pPr>
      <w:r>
        <w:rPr>
          <w:b/>
        </w:rPr>
        <w:t xml:space="preserve">Table </w:t>
      </w:r>
      <w:r w:rsidR="00396A1B">
        <w:rPr>
          <w:b/>
        </w:rPr>
        <w:t>3</w:t>
      </w:r>
      <w:r>
        <w:rPr>
          <w:b/>
        </w:rPr>
        <w:t>.</w:t>
      </w:r>
      <w:r w:rsidR="00396A1B">
        <w:rPr>
          <w:b/>
        </w:rPr>
        <w:t>2</w:t>
      </w:r>
      <w:r>
        <w:t xml:space="preserve"> Format of the input file </w:t>
      </w:r>
      <w:r w:rsidR="006E1A07">
        <w:rPr>
          <w:i/>
        </w:rPr>
        <w:t>islndShape</w:t>
      </w:r>
      <w:r w:rsidRPr="00667E47">
        <w:rPr>
          <w:i/>
        </w:rPr>
        <w:t>.in</w:t>
      </w:r>
    </w:p>
    <w:tbl>
      <w:tblPr>
        <w:tblStyle w:val="TableGrid"/>
        <w:tblW w:w="9558" w:type="dxa"/>
        <w:tblLayout w:type="fixed"/>
        <w:tblLook w:val="04A0" w:firstRow="1" w:lastRow="0" w:firstColumn="1" w:lastColumn="0" w:noHBand="0" w:noVBand="1"/>
      </w:tblPr>
      <w:tblGrid>
        <w:gridCol w:w="445"/>
        <w:gridCol w:w="450"/>
        <w:gridCol w:w="1170"/>
        <w:gridCol w:w="7493"/>
      </w:tblGrid>
      <w:tr w:rsidR="00390AFE" w:rsidRPr="003527FA" w14:paraId="568981E9" w14:textId="77777777" w:rsidTr="004748EB">
        <w:tc>
          <w:tcPr>
            <w:tcW w:w="2065" w:type="dxa"/>
            <w:gridSpan w:val="3"/>
          </w:tcPr>
          <w:p w14:paraId="7A2B8814" w14:textId="77777777" w:rsidR="00390AFE" w:rsidRPr="003527FA" w:rsidRDefault="00390AFE" w:rsidP="006E1A07">
            <w:pPr>
              <w:jc w:val="center"/>
              <w:rPr>
                <w:sz w:val="20"/>
                <w:szCs w:val="20"/>
              </w:rPr>
            </w:pPr>
            <w:r>
              <w:rPr>
                <w:sz w:val="20"/>
                <w:szCs w:val="20"/>
              </w:rPr>
              <w:t>Data in the file</w:t>
            </w:r>
          </w:p>
        </w:tc>
        <w:tc>
          <w:tcPr>
            <w:tcW w:w="7493" w:type="dxa"/>
          </w:tcPr>
          <w:p w14:paraId="731061EC" w14:textId="77777777" w:rsidR="00390AFE" w:rsidRPr="003527FA" w:rsidRDefault="00390AFE" w:rsidP="006E1A07">
            <w:pPr>
              <w:jc w:val="center"/>
              <w:rPr>
                <w:sz w:val="20"/>
                <w:szCs w:val="20"/>
              </w:rPr>
            </w:pPr>
            <w:r>
              <w:rPr>
                <w:sz w:val="20"/>
                <w:szCs w:val="20"/>
              </w:rPr>
              <w:t>Explanation</w:t>
            </w:r>
          </w:p>
        </w:tc>
      </w:tr>
      <w:tr w:rsidR="00390AFE" w:rsidRPr="003527FA" w14:paraId="068353B4" w14:textId="77777777" w:rsidTr="004748EB">
        <w:tc>
          <w:tcPr>
            <w:tcW w:w="445" w:type="dxa"/>
          </w:tcPr>
          <w:p w14:paraId="5F29B900" w14:textId="69EDF4E2" w:rsidR="00390AFE" w:rsidRPr="003527FA" w:rsidRDefault="0042286C" w:rsidP="0042286C">
            <w:pPr>
              <w:jc w:val="center"/>
              <w:rPr>
                <w:sz w:val="20"/>
                <w:szCs w:val="20"/>
              </w:rPr>
            </w:pPr>
            <w:r>
              <w:rPr>
                <w:sz w:val="20"/>
                <w:szCs w:val="20"/>
              </w:rPr>
              <w:t>1</w:t>
            </w:r>
          </w:p>
        </w:tc>
        <w:tc>
          <w:tcPr>
            <w:tcW w:w="450" w:type="dxa"/>
          </w:tcPr>
          <w:p w14:paraId="5EAB16EE" w14:textId="331851CC" w:rsidR="00390AFE" w:rsidRPr="003527FA" w:rsidRDefault="0042286C" w:rsidP="0042286C">
            <w:pPr>
              <w:jc w:val="center"/>
              <w:rPr>
                <w:sz w:val="20"/>
                <w:szCs w:val="20"/>
              </w:rPr>
            </w:pPr>
            <w:r>
              <w:rPr>
                <w:sz w:val="20"/>
                <w:szCs w:val="20"/>
              </w:rPr>
              <w:t>1</w:t>
            </w:r>
          </w:p>
        </w:tc>
        <w:tc>
          <w:tcPr>
            <w:tcW w:w="1170" w:type="dxa"/>
          </w:tcPr>
          <w:p w14:paraId="649B91CF" w14:textId="4BF10278" w:rsidR="00390AFE" w:rsidRPr="003527FA" w:rsidRDefault="00AA17EC" w:rsidP="00036F1F">
            <w:pPr>
              <w:jc w:val="center"/>
              <w:rPr>
                <w:sz w:val="20"/>
                <w:szCs w:val="20"/>
              </w:rPr>
            </w:pPr>
            <w:r>
              <w:rPr>
                <w:sz w:val="20"/>
                <w:szCs w:val="20"/>
              </w:rPr>
              <w:t>o</w:t>
            </w:r>
            <w:r w:rsidRPr="00AA17EC">
              <w:rPr>
                <w:sz w:val="20"/>
                <w:szCs w:val="20"/>
                <w:vertAlign w:val="subscript"/>
              </w:rPr>
              <w:t>m</w:t>
            </w:r>
            <w:r w:rsidR="004748EB">
              <w:rPr>
                <w:sz w:val="20"/>
                <w:szCs w:val="20"/>
                <w:vertAlign w:val="subscript"/>
              </w:rPr>
              <w:t>2d</w:t>
            </w:r>
            <w:r>
              <w:rPr>
                <w:sz w:val="20"/>
                <w:szCs w:val="20"/>
              </w:rPr>
              <w:t>(1,</w:t>
            </w:r>
            <w:r w:rsidR="00C8513A">
              <w:rPr>
                <w:sz w:val="20"/>
                <w:szCs w:val="20"/>
              </w:rPr>
              <w:t xml:space="preserve"> </w:t>
            </w:r>
            <w:r>
              <w:rPr>
                <w:sz w:val="20"/>
                <w:szCs w:val="20"/>
              </w:rPr>
              <w:t>1)</w:t>
            </w:r>
          </w:p>
        </w:tc>
        <w:tc>
          <w:tcPr>
            <w:tcW w:w="7493" w:type="dxa"/>
          </w:tcPr>
          <w:p w14:paraId="5CA6819B" w14:textId="41A34B89" w:rsidR="00390AFE" w:rsidRDefault="0042286C" w:rsidP="0042286C">
            <w:pPr>
              <w:jc w:val="both"/>
              <w:rPr>
                <w:sz w:val="20"/>
                <w:szCs w:val="20"/>
              </w:rPr>
            </w:pPr>
            <w:r>
              <w:rPr>
                <w:sz w:val="20"/>
                <w:szCs w:val="20"/>
              </w:rPr>
              <w:t xml:space="preserve">If </w:t>
            </w:r>
            <w:r w:rsidR="00C8513A">
              <w:rPr>
                <w:sz w:val="20"/>
                <w:szCs w:val="20"/>
              </w:rPr>
              <w:t>o</w:t>
            </w:r>
            <w:r w:rsidR="00C8513A" w:rsidRPr="00AA17EC">
              <w:rPr>
                <w:sz w:val="20"/>
                <w:szCs w:val="20"/>
                <w:vertAlign w:val="subscript"/>
              </w:rPr>
              <w:t>m</w:t>
            </w:r>
            <w:r w:rsidR="004748EB">
              <w:rPr>
                <w:sz w:val="20"/>
                <w:szCs w:val="20"/>
                <w:vertAlign w:val="subscript"/>
              </w:rPr>
              <w:t>2d</w:t>
            </w:r>
            <w:r w:rsidR="00C8513A">
              <w:rPr>
                <w:sz w:val="20"/>
                <w:szCs w:val="20"/>
              </w:rPr>
              <w:t xml:space="preserve">(1, 1)=1, </w:t>
            </w:r>
            <w:r>
              <w:rPr>
                <w:sz w:val="20"/>
                <w:szCs w:val="20"/>
              </w:rPr>
              <w:t xml:space="preserve">grid points </w:t>
            </w:r>
            <w:r w:rsidR="00C8513A">
              <w:rPr>
                <w:sz w:val="20"/>
                <w:szCs w:val="20"/>
              </w:rPr>
              <w:t xml:space="preserve">(1, 1, k) </w:t>
            </w:r>
            <w:r>
              <w:rPr>
                <w:sz w:val="20"/>
                <w:szCs w:val="20"/>
              </w:rPr>
              <w:t xml:space="preserve">where k is within the thickness of the island are considered </w:t>
            </w:r>
            <w:r w:rsidR="00751477">
              <w:rPr>
                <w:sz w:val="20"/>
                <w:szCs w:val="20"/>
              </w:rPr>
              <w:t>within</w:t>
            </w:r>
            <w:r>
              <w:rPr>
                <w:sz w:val="20"/>
                <w:szCs w:val="20"/>
              </w:rPr>
              <w:t xml:space="preserve"> the magnetic island</w:t>
            </w:r>
            <w:r w:rsidR="004748EB">
              <w:rPr>
                <w:sz w:val="20"/>
                <w:szCs w:val="20"/>
              </w:rPr>
              <w:t>, i.e., o</w:t>
            </w:r>
            <w:r w:rsidR="004748EB" w:rsidRPr="00AA17EC">
              <w:rPr>
                <w:sz w:val="20"/>
                <w:szCs w:val="20"/>
                <w:vertAlign w:val="subscript"/>
              </w:rPr>
              <w:t>m</w:t>
            </w:r>
            <w:r w:rsidR="004748EB">
              <w:rPr>
                <w:sz w:val="20"/>
                <w:szCs w:val="20"/>
              </w:rPr>
              <w:t>(1, 1, k)=1</w:t>
            </w:r>
            <w:r>
              <w:rPr>
                <w:sz w:val="20"/>
                <w:szCs w:val="20"/>
              </w:rPr>
              <w:t>.</w:t>
            </w:r>
          </w:p>
          <w:p w14:paraId="3F359AE0" w14:textId="35FE2D59" w:rsidR="0042286C" w:rsidRPr="003527FA" w:rsidRDefault="00751477" w:rsidP="004748EB">
            <w:pPr>
              <w:jc w:val="both"/>
              <w:rPr>
                <w:sz w:val="20"/>
                <w:szCs w:val="20"/>
              </w:rPr>
            </w:pPr>
            <w:r>
              <w:rPr>
                <w:sz w:val="20"/>
                <w:szCs w:val="20"/>
              </w:rPr>
              <w:t xml:space="preserve">If </w:t>
            </w:r>
            <w:r w:rsidR="00C8513A">
              <w:rPr>
                <w:sz w:val="20"/>
                <w:szCs w:val="20"/>
              </w:rPr>
              <w:t>o</w:t>
            </w:r>
            <w:r w:rsidR="00C8513A" w:rsidRPr="00AA17EC">
              <w:rPr>
                <w:sz w:val="20"/>
                <w:szCs w:val="20"/>
                <w:vertAlign w:val="subscript"/>
              </w:rPr>
              <w:t>m</w:t>
            </w:r>
            <w:r w:rsidR="004748EB">
              <w:rPr>
                <w:sz w:val="20"/>
                <w:szCs w:val="20"/>
                <w:vertAlign w:val="subscript"/>
              </w:rPr>
              <w:t>2d</w:t>
            </w:r>
            <w:r w:rsidR="00C8513A">
              <w:rPr>
                <w:sz w:val="20"/>
                <w:szCs w:val="20"/>
              </w:rPr>
              <w:t xml:space="preserve">(1, 1)=0, </w:t>
            </w:r>
            <w:r>
              <w:rPr>
                <w:sz w:val="20"/>
                <w:szCs w:val="20"/>
              </w:rPr>
              <w:t>grid points</w:t>
            </w:r>
            <w:r w:rsidR="00C8513A">
              <w:rPr>
                <w:sz w:val="20"/>
                <w:szCs w:val="20"/>
              </w:rPr>
              <w:t xml:space="preserve"> (1, 1, k) </w:t>
            </w:r>
            <w:r>
              <w:rPr>
                <w:sz w:val="20"/>
                <w:szCs w:val="20"/>
              </w:rPr>
              <w:t>where k is within the thickness of the island are considered vacuum</w:t>
            </w:r>
            <w:r w:rsidR="004748EB">
              <w:rPr>
                <w:sz w:val="20"/>
                <w:szCs w:val="20"/>
              </w:rPr>
              <w:t>, i.e., o</w:t>
            </w:r>
            <w:r w:rsidR="004748EB" w:rsidRPr="00AA17EC">
              <w:rPr>
                <w:sz w:val="20"/>
                <w:szCs w:val="20"/>
                <w:vertAlign w:val="subscript"/>
              </w:rPr>
              <w:t>m</w:t>
            </w:r>
            <w:r w:rsidR="004748EB">
              <w:rPr>
                <w:sz w:val="20"/>
                <w:szCs w:val="20"/>
              </w:rPr>
              <w:t>(1, 1, k)=0.</w:t>
            </w:r>
          </w:p>
        </w:tc>
      </w:tr>
      <w:tr w:rsidR="00390AFE" w:rsidRPr="003527FA" w14:paraId="061AB222" w14:textId="77777777" w:rsidTr="004748EB">
        <w:tc>
          <w:tcPr>
            <w:tcW w:w="445" w:type="dxa"/>
          </w:tcPr>
          <w:p w14:paraId="1C01E883" w14:textId="7AC704A0" w:rsidR="00390AFE" w:rsidRPr="003527FA" w:rsidRDefault="00390AFE" w:rsidP="0042286C">
            <w:pPr>
              <w:jc w:val="center"/>
              <w:rPr>
                <w:sz w:val="20"/>
                <w:szCs w:val="20"/>
              </w:rPr>
            </w:pPr>
            <m:oMathPara>
              <m:oMath>
                <m:r>
                  <m:rPr>
                    <m:sty m:val="p"/>
                  </m:rPr>
                  <w:rPr>
                    <w:rFonts w:ascii="Cambria Math" w:hAnsi="Cambria Math"/>
                    <w:sz w:val="20"/>
                    <w:szCs w:val="20"/>
                  </w:rPr>
                  <m:t>⋮</m:t>
                </m:r>
              </m:oMath>
            </m:oMathPara>
          </w:p>
        </w:tc>
        <w:tc>
          <w:tcPr>
            <w:tcW w:w="450" w:type="dxa"/>
          </w:tcPr>
          <w:p w14:paraId="1041A7DC" w14:textId="77777777" w:rsidR="00390AFE" w:rsidRPr="003527FA" w:rsidRDefault="00390AFE" w:rsidP="0042286C">
            <w:pPr>
              <w:jc w:val="center"/>
              <w:rPr>
                <w:sz w:val="20"/>
                <w:szCs w:val="20"/>
              </w:rPr>
            </w:pPr>
            <m:oMathPara>
              <m:oMath>
                <m:r>
                  <m:rPr>
                    <m:sty m:val="p"/>
                  </m:rPr>
                  <w:rPr>
                    <w:rFonts w:ascii="Cambria Math" w:hAnsi="Cambria Math"/>
                    <w:sz w:val="20"/>
                    <w:szCs w:val="20"/>
                  </w:rPr>
                  <m:t>⋮</m:t>
                </m:r>
              </m:oMath>
            </m:oMathPara>
          </w:p>
        </w:tc>
        <w:tc>
          <w:tcPr>
            <w:tcW w:w="1170" w:type="dxa"/>
          </w:tcPr>
          <w:p w14:paraId="41D1543A" w14:textId="77777777" w:rsidR="00390AFE" w:rsidRPr="003527FA" w:rsidRDefault="00390AFE" w:rsidP="006E1A07">
            <w:pPr>
              <w:rPr>
                <w:sz w:val="20"/>
                <w:szCs w:val="20"/>
              </w:rPr>
            </w:pPr>
            <m:oMathPara>
              <m:oMath>
                <m:r>
                  <m:rPr>
                    <m:sty m:val="p"/>
                  </m:rPr>
                  <w:rPr>
                    <w:rFonts w:ascii="Cambria Math" w:hAnsi="Cambria Math"/>
                    <w:sz w:val="20"/>
                    <w:szCs w:val="20"/>
                  </w:rPr>
                  <m:t>⋮</m:t>
                </m:r>
              </m:oMath>
            </m:oMathPara>
          </w:p>
        </w:tc>
        <w:tc>
          <w:tcPr>
            <w:tcW w:w="7493" w:type="dxa"/>
          </w:tcPr>
          <w:p w14:paraId="1698FC7B" w14:textId="77777777" w:rsidR="00390AFE" w:rsidRPr="003527FA" w:rsidRDefault="00390AFE" w:rsidP="006E1A07">
            <w:pPr>
              <w:jc w:val="both"/>
              <w:rPr>
                <w:sz w:val="20"/>
                <w:szCs w:val="20"/>
              </w:rPr>
            </w:pPr>
          </w:p>
        </w:tc>
      </w:tr>
      <w:tr w:rsidR="00390AFE" w:rsidRPr="003527FA" w14:paraId="61FF2700" w14:textId="77777777" w:rsidTr="004748EB">
        <w:tc>
          <w:tcPr>
            <w:tcW w:w="445" w:type="dxa"/>
          </w:tcPr>
          <w:p w14:paraId="493085B6" w14:textId="4706D068" w:rsidR="00390AFE" w:rsidRPr="003527FA" w:rsidRDefault="0042286C" w:rsidP="0042286C">
            <w:pPr>
              <w:jc w:val="center"/>
              <w:rPr>
                <w:sz w:val="20"/>
                <w:szCs w:val="20"/>
              </w:rPr>
            </w:pPr>
            <w:r>
              <w:rPr>
                <w:sz w:val="20"/>
                <w:szCs w:val="20"/>
              </w:rPr>
              <w:t>1</w:t>
            </w:r>
          </w:p>
        </w:tc>
        <w:tc>
          <w:tcPr>
            <w:tcW w:w="450" w:type="dxa"/>
          </w:tcPr>
          <w:p w14:paraId="65867C45" w14:textId="4F1A994E" w:rsidR="00390AFE" w:rsidRPr="003527FA" w:rsidRDefault="0042286C" w:rsidP="0042286C">
            <w:pPr>
              <w:jc w:val="center"/>
              <w:rPr>
                <w:sz w:val="20"/>
                <w:szCs w:val="20"/>
              </w:rPr>
            </w:pPr>
            <w:r w:rsidRPr="003527FA">
              <w:rPr>
                <w:sz w:val="20"/>
                <w:szCs w:val="20"/>
              </w:rPr>
              <w:t>n</w:t>
            </w:r>
            <w:r>
              <w:rPr>
                <w:sz w:val="20"/>
                <w:szCs w:val="20"/>
                <w:vertAlign w:val="subscript"/>
              </w:rPr>
              <w:t>2</w:t>
            </w:r>
          </w:p>
        </w:tc>
        <w:tc>
          <w:tcPr>
            <w:tcW w:w="1170" w:type="dxa"/>
          </w:tcPr>
          <w:p w14:paraId="735A4525" w14:textId="06225CD4" w:rsidR="00390AFE" w:rsidRPr="003527FA" w:rsidRDefault="00AA17EC" w:rsidP="00036F1F">
            <w:pPr>
              <w:jc w:val="center"/>
              <w:rPr>
                <w:sz w:val="20"/>
                <w:szCs w:val="20"/>
              </w:rPr>
            </w:pPr>
            <w:r>
              <w:rPr>
                <w:sz w:val="20"/>
                <w:szCs w:val="20"/>
              </w:rPr>
              <w:t>o</w:t>
            </w:r>
            <w:r w:rsidRPr="00AA17EC">
              <w:rPr>
                <w:sz w:val="20"/>
                <w:szCs w:val="20"/>
                <w:vertAlign w:val="subscript"/>
              </w:rPr>
              <w:t>m</w:t>
            </w:r>
            <w:r w:rsidR="004748EB">
              <w:rPr>
                <w:sz w:val="20"/>
                <w:szCs w:val="20"/>
                <w:vertAlign w:val="subscript"/>
              </w:rPr>
              <w:t>2d</w:t>
            </w:r>
            <w:r w:rsidR="004748EB">
              <w:rPr>
                <w:sz w:val="20"/>
                <w:szCs w:val="20"/>
              </w:rPr>
              <w:t xml:space="preserve"> </w:t>
            </w:r>
            <w:r>
              <w:rPr>
                <w:sz w:val="20"/>
                <w:szCs w:val="20"/>
              </w:rPr>
              <w:t>(1,</w:t>
            </w:r>
            <w:r w:rsidRPr="003527FA">
              <w:rPr>
                <w:sz w:val="20"/>
                <w:szCs w:val="20"/>
              </w:rPr>
              <w:t xml:space="preserve"> n</w:t>
            </w:r>
            <w:r>
              <w:rPr>
                <w:sz w:val="20"/>
                <w:szCs w:val="20"/>
                <w:vertAlign w:val="subscript"/>
              </w:rPr>
              <w:t>2</w:t>
            </w:r>
            <w:r>
              <w:rPr>
                <w:sz w:val="20"/>
                <w:szCs w:val="20"/>
              </w:rPr>
              <w:t>)</w:t>
            </w:r>
          </w:p>
        </w:tc>
        <w:tc>
          <w:tcPr>
            <w:tcW w:w="7493" w:type="dxa"/>
          </w:tcPr>
          <w:p w14:paraId="691B93BA" w14:textId="77777777" w:rsidR="00390AFE" w:rsidRPr="003527FA" w:rsidRDefault="00390AFE" w:rsidP="006E1A07">
            <w:pPr>
              <w:jc w:val="both"/>
              <w:rPr>
                <w:sz w:val="20"/>
                <w:szCs w:val="20"/>
              </w:rPr>
            </w:pPr>
          </w:p>
        </w:tc>
      </w:tr>
      <w:tr w:rsidR="00390AFE" w:rsidRPr="003527FA" w14:paraId="05DF11FB" w14:textId="77777777" w:rsidTr="004748EB">
        <w:tc>
          <w:tcPr>
            <w:tcW w:w="445" w:type="dxa"/>
          </w:tcPr>
          <w:p w14:paraId="14882270" w14:textId="77777777" w:rsidR="00390AFE" w:rsidRPr="004C1328" w:rsidRDefault="00390AFE" w:rsidP="0042286C">
            <w:pPr>
              <w:jc w:val="center"/>
              <w:rPr>
                <w:sz w:val="20"/>
                <w:szCs w:val="20"/>
              </w:rPr>
            </w:pPr>
            <m:oMathPara>
              <m:oMathParaPr>
                <m:jc m:val="center"/>
              </m:oMathParaPr>
              <m:oMath>
                <m:r>
                  <m:rPr>
                    <m:sty m:val="p"/>
                  </m:rPr>
                  <w:rPr>
                    <w:rFonts w:ascii="Cambria Math" w:hAnsi="Cambria Math"/>
                    <w:sz w:val="20"/>
                    <w:szCs w:val="20"/>
                  </w:rPr>
                  <m:t>⋮</m:t>
                </m:r>
              </m:oMath>
            </m:oMathPara>
          </w:p>
        </w:tc>
        <w:tc>
          <w:tcPr>
            <w:tcW w:w="450" w:type="dxa"/>
          </w:tcPr>
          <w:p w14:paraId="459DEAB2" w14:textId="77777777" w:rsidR="00390AFE" w:rsidRPr="003527FA" w:rsidRDefault="00390AFE" w:rsidP="0042286C">
            <w:pPr>
              <w:jc w:val="center"/>
              <w:rPr>
                <w:sz w:val="20"/>
                <w:szCs w:val="20"/>
              </w:rPr>
            </w:pPr>
            <m:oMathPara>
              <m:oMath>
                <m:r>
                  <m:rPr>
                    <m:sty m:val="p"/>
                  </m:rPr>
                  <w:rPr>
                    <w:rFonts w:ascii="Cambria Math" w:hAnsi="Cambria Math"/>
                    <w:sz w:val="20"/>
                    <w:szCs w:val="20"/>
                  </w:rPr>
                  <m:t>⋮</m:t>
                </m:r>
              </m:oMath>
            </m:oMathPara>
          </w:p>
        </w:tc>
        <w:tc>
          <w:tcPr>
            <w:tcW w:w="1170" w:type="dxa"/>
          </w:tcPr>
          <w:p w14:paraId="5641777E" w14:textId="77777777" w:rsidR="00390AFE" w:rsidRPr="003527FA" w:rsidRDefault="00390AFE" w:rsidP="006E1A07">
            <w:pPr>
              <w:rPr>
                <w:sz w:val="20"/>
                <w:szCs w:val="20"/>
              </w:rPr>
            </w:pPr>
            <m:oMathPara>
              <m:oMath>
                <m:r>
                  <m:rPr>
                    <m:sty m:val="p"/>
                  </m:rPr>
                  <w:rPr>
                    <w:rFonts w:ascii="Cambria Math" w:hAnsi="Cambria Math"/>
                    <w:sz w:val="20"/>
                    <w:szCs w:val="20"/>
                  </w:rPr>
                  <m:t>⋮</m:t>
                </m:r>
              </m:oMath>
            </m:oMathPara>
          </w:p>
        </w:tc>
        <w:tc>
          <w:tcPr>
            <w:tcW w:w="7493" w:type="dxa"/>
          </w:tcPr>
          <w:p w14:paraId="28920BE5" w14:textId="77777777" w:rsidR="00390AFE" w:rsidRPr="003527FA" w:rsidRDefault="00390AFE" w:rsidP="006E1A07">
            <w:pPr>
              <w:jc w:val="both"/>
              <w:rPr>
                <w:sz w:val="20"/>
                <w:szCs w:val="20"/>
              </w:rPr>
            </w:pPr>
          </w:p>
        </w:tc>
      </w:tr>
      <w:tr w:rsidR="00390AFE" w:rsidRPr="003527FA" w14:paraId="010CB951" w14:textId="77777777" w:rsidTr="004748EB">
        <w:tc>
          <w:tcPr>
            <w:tcW w:w="445" w:type="dxa"/>
          </w:tcPr>
          <w:p w14:paraId="59C19017" w14:textId="3A116692" w:rsidR="00390AFE" w:rsidRDefault="0042286C" w:rsidP="0042286C">
            <w:pPr>
              <w:jc w:val="center"/>
              <w:rPr>
                <w:sz w:val="20"/>
                <w:szCs w:val="20"/>
              </w:rPr>
            </w:pPr>
            <w:r w:rsidRPr="003527FA">
              <w:rPr>
                <w:sz w:val="20"/>
                <w:szCs w:val="20"/>
              </w:rPr>
              <w:t>n</w:t>
            </w:r>
            <w:r>
              <w:rPr>
                <w:sz w:val="20"/>
                <w:szCs w:val="20"/>
                <w:vertAlign w:val="subscript"/>
              </w:rPr>
              <w:t>1</w:t>
            </w:r>
          </w:p>
        </w:tc>
        <w:tc>
          <w:tcPr>
            <w:tcW w:w="450" w:type="dxa"/>
          </w:tcPr>
          <w:p w14:paraId="71C1AE40" w14:textId="142B3D4A" w:rsidR="00390AFE" w:rsidRDefault="0042286C" w:rsidP="0042286C">
            <w:pPr>
              <w:jc w:val="center"/>
              <w:rPr>
                <w:sz w:val="20"/>
                <w:szCs w:val="20"/>
              </w:rPr>
            </w:pPr>
            <w:r w:rsidRPr="003527FA">
              <w:rPr>
                <w:sz w:val="20"/>
                <w:szCs w:val="20"/>
              </w:rPr>
              <w:t>n</w:t>
            </w:r>
            <w:r>
              <w:rPr>
                <w:sz w:val="20"/>
                <w:szCs w:val="20"/>
                <w:vertAlign w:val="subscript"/>
              </w:rPr>
              <w:t>2</w:t>
            </w:r>
          </w:p>
        </w:tc>
        <w:tc>
          <w:tcPr>
            <w:tcW w:w="1170" w:type="dxa"/>
          </w:tcPr>
          <w:p w14:paraId="2E46BCAB" w14:textId="648AE3A3" w:rsidR="00390AFE" w:rsidRDefault="00AA17EC" w:rsidP="00036F1F">
            <w:pPr>
              <w:jc w:val="center"/>
              <w:rPr>
                <w:sz w:val="20"/>
                <w:szCs w:val="20"/>
              </w:rPr>
            </w:pPr>
            <w:r>
              <w:rPr>
                <w:sz w:val="20"/>
                <w:szCs w:val="20"/>
              </w:rPr>
              <w:t>o</w:t>
            </w:r>
            <w:r w:rsidRPr="00AA17EC">
              <w:rPr>
                <w:sz w:val="20"/>
                <w:szCs w:val="20"/>
                <w:vertAlign w:val="subscript"/>
              </w:rPr>
              <w:t>m</w:t>
            </w:r>
            <w:r w:rsidR="004748EB">
              <w:rPr>
                <w:sz w:val="20"/>
                <w:szCs w:val="20"/>
                <w:vertAlign w:val="subscript"/>
              </w:rPr>
              <w:t>2d</w:t>
            </w:r>
            <w:r w:rsidR="004748EB">
              <w:rPr>
                <w:sz w:val="20"/>
                <w:szCs w:val="20"/>
              </w:rPr>
              <w:t xml:space="preserve"> </w:t>
            </w:r>
            <w:r>
              <w:rPr>
                <w:sz w:val="20"/>
                <w:szCs w:val="20"/>
              </w:rPr>
              <w:t>(</w:t>
            </w:r>
            <w:r w:rsidRPr="003527FA">
              <w:rPr>
                <w:sz w:val="20"/>
                <w:szCs w:val="20"/>
              </w:rPr>
              <w:t>n</w:t>
            </w:r>
            <w:r>
              <w:rPr>
                <w:sz w:val="20"/>
                <w:szCs w:val="20"/>
                <w:vertAlign w:val="subscript"/>
              </w:rPr>
              <w:t>1</w:t>
            </w:r>
            <w:r>
              <w:rPr>
                <w:sz w:val="20"/>
                <w:szCs w:val="20"/>
              </w:rPr>
              <w:t>,</w:t>
            </w:r>
            <w:r w:rsidRPr="003527FA">
              <w:rPr>
                <w:sz w:val="20"/>
                <w:szCs w:val="20"/>
              </w:rPr>
              <w:t xml:space="preserve"> n</w:t>
            </w:r>
            <w:r>
              <w:rPr>
                <w:sz w:val="20"/>
                <w:szCs w:val="20"/>
                <w:vertAlign w:val="subscript"/>
              </w:rPr>
              <w:t>2</w:t>
            </w:r>
            <w:r>
              <w:rPr>
                <w:sz w:val="20"/>
                <w:szCs w:val="20"/>
              </w:rPr>
              <w:t>)</w:t>
            </w:r>
          </w:p>
        </w:tc>
        <w:tc>
          <w:tcPr>
            <w:tcW w:w="7493" w:type="dxa"/>
          </w:tcPr>
          <w:p w14:paraId="6AC0C9DB" w14:textId="77777777" w:rsidR="00390AFE" w:rsidRPr="003527FA" w:rsidRDefault="00390AFE" w:rsidP="006E1A07">
            <w:pPr>
              <w:jc w:val="both"/>
              <w:rPr>
                <w:sz w:val="20"/>
                <w:szCs w:val="20"/>
              </w:rPr>
            </w:pPr>
          </w:p>
        </w:tc>
      </w:tr>
    </w:tbl>
    <w:p w14:paraId="602E1B56" w14:textId="77777777" w:rsidR="00390AFE" w:rsidRDefault="00390AFE" w:rsidP="00390AFE">
      <w:pPr>
        <w:jc w:val="both"/>
      </w:pPr>
    </w:p>
    <w:p w14:paraId="5062BCF6" w14:textId="33C7530B" w:rsidR="000948CC" w:rsidRPr="00646F8A" w:rsidRDefault="000948CC" w:rsidP="000948CC">
      <w:pPr>
        <w:jc w:val="both"/>
        <w:rPr>
          <w:b/>
          <w:i/>
        </w:rPr>
      </w:pPr>
      <w:r>
        <w:rPr>
          <w:b/>
          <w:i/>
        </w:rPr>
        <w:t>eulerAng</w:t>
      </w:r>
      <w:r w:rsidRPr="00646F8A">
        <w:rPr>
          <w:b/>
          <w:i/>
        </w:rPr>
        <w:t>.in</w:t>
      </w:r>
      <w:r w:rsidRPr="00B34A3A">
        <w:rPr>
          <w:b/>
        </w:rPr>
        <w:t xml:space="preserve"> (optional)</w:t>
      </w:r>
    </w:p>
    <w:p w14:paraId="76F816FC" w14:textId="07E7A7C7" w:rsidR="000948CC" w:rsidRDefault="000948CC" w:rsidP="000948CC">
      <w:pPr>
        <w:jc w:val="both"/>
      </w:pPr>
      <w:r>
        <w:t xml:space="preserve">Contains an array </w:t>
      </w:r>
      <w:r w:rsidR="0042286C">
        <w:t>of the distribution of the E</w:t>
      </w:r>
      <w:r>
        <w:t xml:space="preserve">uler </w:t>
      </w:r>
      <w:r w:rsidRPr="0042286C">
        <w:t>angle</w:t>
      </w:r>
      <w:r w:rsidR="0042286C" w:rsidRPr="0042286C">
        <w:t>s</w:t>
      </w:r>
      <w:r w:rsidRPr="0042286C">
        <w:t xml:space="preserve"> </w:t>
      </w:r>
      <w:r w:rsidR="00664FD3" w:rsidRPr="00301D4C">
        <w:rPr>
          <w:position w:val="-14"/>
          <w:sz w:val="20"/>
          <w:szCs w:val="20"/>
        </w:rPr>
        <w:object w:dxaOrig="2360" w:dyaOrig="400" w14:anchorId="19A9D5A9">
          <v:shape id="_x0000_i1111" type="#_x0000_t75" style="width:117.75pt;height:21pt" o:ole="">
            <v:imagedata r:id="rId184" o:title=""/>
          </v:shape>
          <o:OLEObject Type="Embed" ProgID="Equation.DSMT4" ShapeID="_x0000_i1111" DrawAspect="Content" ObjectID="_1530393652" r:id="rId185"/>
        </w:object>
      </w:r>
      <w:r w:rsidR="0042286C" w:rsidRPr="0042286C">
        <w:t xml:space="preserve"> </w:t>
      </w:r>
      <w:r w:rsidR="00BA6853">
        <w:t xml:space="preserve">of grains in </w:t>
      </w:r>
      <w:r w:rsidR="006A4873">
        <w:t>polycrystal</w:t>
      </w:r>
      <w:r w:rsidR="00BA6853">
        <w:t>s</w:t>
      </w:r>
      <w:r w:rsidR="006A4873">
        <w:t>,</w:t>
      </w:r>
      <w:r w:rsidR="0042286C">
        <w:t xml:space="preserve"> </w:t>
      </w:r>
      <w:r w:rsidR="004748EB">
        <w:t>arranged</w:t>
      </w:r>
      <w:r>
        <w:t xml:space="preserve"> in a row-major order. This file is used only </w:t>
      </w:r>
      <w:r w:rsidR="006A4873" w:rsidRPr="005B730D">
        <w:t>with</w:t>
      </w:r>
      <w:r w:rsidRPr="005B730D">
        <w:t xml:space="preserve"> C</w:t>
      </w:r>
      <w:r w:rsidRPr="005B730D">
        <w:rPr>
          <w:vertAlign w:val="subscript"/>
        </w:rPr>
        <w:t>Grain</w:t>
      </w:r>
      <w:r w:rsidRPr="005B730D">
        <w:t>=0, as</w:t>
      </w:r>
      <w:r>
        <w:t xml:space="preserve"> defined in</w:t>
      </w:r>
      <w:r w:rsidR="006A4873">
        <w:t xml:space="preserve"> the file</w:t>
      </w:r>
      <w:r>
        <w:t xml:space="preserve"> </w:t>
      </w:r>
      <w:r w:rsidRPr="00616EE2">
        <w:rPr>
          <w:i/>
        </w:rPr>
        <w:t>parameter.in</w:t>
      </w:r>
      <w:r>
        <w:t>.</w:t>
      </w:r>
    </w:p>
    <w:p w14:paraId="31563D39" w14:textId="77777777" w:rsidR="00ED423E" w:rsidRDefault="00ED423E" w:rsidP="000948CC">
      <w:pPr>
        <w:jc w:val="both"/>
      </w:pPr>
    </w:p>
    <w:p w14:paraId="2696B7C9" w14:textId="77777777" w:rsidR="000948CC" w:rsidRDefault="000948CC" w:rsidP="000948CC">
      <w:pPr>
        <w:jc w:val="both"/>
      </w:pPr>
      <w:r>
        <w:t>The format is as follows:</w:t>
      </w:r>
    </w:p>
    <w:p w14:paraId="7F1565C5" w14:textId="3445201D" w:rsidR="000948CC" w:rsidRPr="00591E94" w:rsidRDefault="000948CC" w:rsidP="000948CC">
      <w:pPr>
        <w:jc w:val="center"/>
      </w:pPr>
      <w:r>
        <w:rPr>
          <w:b/>
        </w:rPr>
        <w:t xml:space="preserve">Table </w:t>
      </w:r>
      <w:r w:rsidR="00396A1B">
        <w:rPr>
          <w:b/>
        </w:rPr>
        <w:t>3</w:t>
      </w:r>
      <w:r>
        <w:rPr>
          <w:b/>
        </w:rPr>
        <w:t>.</w:t>
      </w:r>
      <w:r w:rsidR="00396A1B">
        <w:rPr>
          <w:b/>
        </w:rPr>
        <w:t>3</w:t>
      </w:r>
      <w:r>
        <w:t xml:space="preserve"> Format of the input file </w:t>
      </w:r>
      <w:r w:rsidR="006A4873">
        <w:rPr>
          <w:i/>
        </w:rPr>
        <w:t>eulerAng</w:t>
      </w:r>
      <w:r w:rsidRPr="00667E47">
        <w:rPr>
          <w:i/>
        </w:rPr>
        <w:t>.in</w:t>
      </w:r>
    </w:p>
    <w:tbl>
      <w:tblPr>
        <w:tblStyle w:val="TableGrid"/>
        <w:tblW w:w="9535" w:type="dxa"/>
        <w:tblLayout w:type="fixed"/>
        <w:tblLook w:val="04A0" w:firstRow="1" w:lastRow="0" w:firstColumn="1" w:lastColumn="0" w:noHBand="0" w:noVBand="1"/>
      </w:tblPr>
      <w:tblGrid>
        <w:gridCol w:w="445"/>
        <w:gridCol w:w="450"/>
        <w:gridCol w:w="450"/>
        <w:gridCol w:w="1260"/>
        <w:gridCol w:w="1260"/>
        <w:gridCol w:w="1350"/>
        <w:gridCol w:w="4320"/>
      </w:tblGrid>
      <w:tr w:rsidR="009C6870" w:rsidRPr="003527FA" w14:paraId="766B3897" w14:textId="77777777" w:rsidTr="00A232C2">
        <w:tc>
          <w:tcPr>
            <w:tcW w:w="5215" w:type="dxa"/>
            <w:gridSpan w:val="6"/>
          </w:tcPr>
          <w:p w14:paraId="72EE28E7" w14:textId="0F91141C" w:rsidR="009C6870" w:rsidRPr="009C6870" w:rsidRDefault="009C6870" w:rsidP="0042286C">
            <w:pPr>
              <w:jc w:val="center"/>
              <w:rPr>
                <w:b/>
                <w:sz w:val="20"/>
                <w:szCs w:val="20"/>
              </w:rPr>
            </w:pPr>
            <w:r w:rsidRPr="009C6870">
              <w:rPr>
                <w:b/>
                <w:sz w:val="20"/>
                <w:szCs w:val="20"/>
              </w:rPr>
              <w:t>Data in the file</w:t>
            </w:r>
          </w:p>
        </w:tc>
        <w:tc>
          <w:tcPr>
            <w:tcW w:w="4320" w:type="dxa"/>
          </w:tcPr>
          <w:p w14:paraId="35A42D50" w14:textId="77777777" w:rsidR="009C6870" w:rsidRPr="009C6870" w:rsidRDefault="009C6870" w:rsidP="0042286C">
            <w:pPr>
              <w:jc w:val="center"/>
              <w:rPr>
                <w:b/>
                <w:sz w:val="20"/>
                <w:szCs w:val="20"/>
              </w:rPr>
            </w:pPr>
            <w:r w:rsidRPr="009C6870">
              <w:rPr>
                <w:b/>
                <w:sz w:val="20"/>
                <w:szCs w:val="20"/>
              </w:rPr>
              <w:t>Explanation</w:t>
            </w:r>
          </w:p>
        </w:tc>
      </w:tr>
      <w:tr w:rsidR="000B2B86" w:rsidRPr="003527FA" w14:paraId="40B5E36A" w14:textId="77777777" w:rsidTr="009C6870">
        <w:tc>
          <w:tcPr>
            <w:tcW w:w="445" w:type="dxa"/>
          </w:tcPr>
          <w:p w14:paraId="7B8F0B63" w14:textId="16133C1A" w:rsidR="000B2B86" w:rsidRPr="003527FA" w:rsidRDefault="000B2B86" w:rsidP="000B2B86">
            <w:pPr>
              <w:jc w:val="center"/>
              <w:rPr>
                <w:sz w:val="20"/>
                <w:szCs w:val="20"/>
              </w:rPr>
            </w:pPr>
            <w:r w:rsidRPr="003527FA">
              <w:rPr>
                <w:sz w:val="20"/>
                <w:szCs w:val="20"/>
              </w:rPr>
              <w:t>n</w:t>
            </w:r>
            <w:r>
              <w:rPr>
                <w:sz w:val="20"/>
                <w:szCs w:val="20"/>
                <w:vertAlign w:val="subscript"/>
              </w:rPr>
              <w:t>1</w:t>
            </w:r>
          </w:p>
        </w:tc>
        <w:tc>
          <w:tcPr>
            <w:tcW w:w="450" w:type="dxa"/>
          </w:tcPr>
          <w:p w14:paraId="397D3271" w14:textId="7AF57F38" w:rsidR="000B2B86" w:rsidRPr="003527FA" w:rsidRDefault="000B2B86" w:rsidP="000B2B86">
            <w:pPr>
              <w:jc w:val="center"/>
              <w:rPr>
                <w:sz w:val="20"/>
                <w:szCs w:val="20"/>
              </w:rPr>
            </w:pPr>
            <w:r w:rsidRPr="003527FA">
              <w:rPr>
                <w:sz w:val="20"/>
                <w:szCs w:val="20"/>
              </w:rPr>
              <w:t>n</w:t>
            </w:r>
            <w:r>
              <w:rPr>
                <w:sz w:val="20"/>
                <w:szCs w:val="20"/>
                <w:vertAlign w:val="subscript"/>
              </w:rPr>
              <w:t>2</w:t>
            </w:r>
          </w:p>
        </w:tc>
        <w:tc>
          <w:tcPr>
            <w:tcW w:w="450" w:type="dxa"/>
          </w:tcPr>
          <w:p w14:paraId="266D873A" w14:textId="371E7604" w:rsidR="000B2B86" w:rsidRPr="003527FA" w:rsidRDefault="000B2B86" w:rsidP="000B2B86">
            <w:pPr>
              <w:jc w:val="center"/>
              <w:rPr>
                <w:sz w:val="20"/>
                <w:szCs w:val="20"/>
              </w:rPr>
            </w:pPr>
            <w:r w:rsidRPr="003527FA">
              <w:rPr>
                <w:sz w:val="20"/>
                <w:szCs w:val="20"/>
              </w:rPr>
              <w:t>n</w:t>
            </w:r>
            <w:r>
              <w:rPr>
                <w:sz w:val="20"/>
                <w:szCs w:val="20"/>
                <w:vertAlign w:val="subscript"/>
              </w:rPr>
              <w:t>3</w:t>
            </w:r>
          </w:p>
        </w:tc>
        <w:tc>
          <w:tcPr>
            <w:tcW w:w="1260" w:type="dxa"/>
          </w:tcPr>
          <w:p w14:paraId="0A66F397" w14:textId="599F436A" w:rsidR="000B2B86" w:rsidRPr="003527FA" w:rsidRDefault="000B2B86" w:rsidP="000B2B86">
            <w:pPr>
              <w:jc w:val="center"/>
              <w:rPr>
                <w:sz w:val="20"/>
                <w:szCs w:val="20"/>
              </w:rPr>
            </w:pPr>
          </w:p>
        </w:tc>
        <w:tc>
          <w:tcPr>
            <w:tcW w:w="1260" w:type="dxa"/>
          </w:tcPr>
          <w:p w14:paraId="2A9BAFB7" w14:textId="58EB656F" w:rsidR="000B2B86" w:rsidRPr="003527FA" w:rsidRDefault="000B2B86" w:rsidP="000B2B86">
            <w:pPr>
              <w:jc w:val="center"/>
              <w:rPr>
                <w:sz w:val="20"/>
                <w:szCs w:val="20"/>
              </w:rPr>
            </w:pPr>
          </w:p>
        </w:tc>
        <w:tc>
          <w:tcPr>
            <w:tcW w:w="1350" w:type="dxa"/>
          </w:tcPr>
          <w:p w14:paraId="31B0BA60" w14:textId="1199EB7A" w:rsidR="000B2B86" w:rsidRPr="003527FA" w:rsidRDefault="000B2B86" w:rsidP="000B2B86">
            <w:pPr>
              <w:jc w:val="center"/>
              <w:rPr>
                <w:sz w:val="20"/>
                <w:szCs w:val="20"/>
              </w:rPr>
            </w:pPr>
          </w:p>
        </w:tc>
        <w:tc>
          <w:tcPr>
            <w:tcW w:w="4320" w:type="dxa"/>
          </w:tcPr>
          <w:p w14:paraId="63EAC5DF" w14:textId="77777777" w:rsidR="000B2B86" w:rsidRPr="003527FA" w:rsidRDefault="000B2B86" w:rsidP="000B2B86">
            <w:pPr>
              <w:jc w:val="both"/>
              <w:rPr>
                <w:sz w:val="20"/>
                <w:szCs w:val="20"/>
              </w:rPr>
            </w:pPr>
            <w:r w:rsidRPr="003527FA">
              <w:rPr>
                <w:sz w:val="20"/>
                <w:szCs w:val="20"/>
              </w:rPr>
              <w:t>Total number of simulation grids</w:t>
            </w:r>
            <w:r>
              <w:rPr>
                <w:sz w:val="20"/>
                <w:szCs w:val="20"/>
              </w:rPr>
              <w:t xml:space="preserve"> in each direction</w:t>
            </w:r>
          </w:p>
        </w:tc>
      </w:tr>
      <w:tr w:rsidR="000B2B86" w:rsidRPr="003527FA" w14:paraId="333855E4" w14:textId="77777777" w:rsidTr="009C6870">
        <w:tc>
          <w:tcPr>
            <w:tcW w:w="445" w:type="dxa"/>
          </w:tcPr>
          <w:p w14:paraId="671DFE7D" w14:textId="26A235DF" w:rsidR="000B2B86" w:rsidRDefault="000B2B86" w:rsidP="000B2B86">
            <w:pPr>
              <w:jc w:val="center"/>
              <w:rPr>
                <w:rFonts w:eastAsia="宋体"/>
                <w:sz w:val="20"/>
                <w:szCs w:val="20"/>
              </w:rPr>
            </w:pPr>
            <w:r>
              <w:rPr>
                <w:rFonts w:eastAsia="宋体"/>
                <w:sz w:val="20"/>
                <w:szCs w:val="20"/>
              </w:rPr>
              <w:t>1</w:t>
            </w:r>
          </w:p>
        </w:tc>
        <w:tc>
          <w:tcPr>
            <w:tcW w:w="450" w:type="dxa"/>
          </w:tcPr>
          <w:p w14:paraId="3F880AC5" w14:textId="37F96B41" w:rsidR="000B2B86" w:rsidRDefault="000B2B86" w:rsidP="000B2B86">
            <w:pPr>
              <w:jc w:val="center"/>
              <w:rPr>
                <w:rFonts w:eastAsia="宋体"/>
                <w:sz w:val="20"/>
                <w:szCs w:val="20"/>
              </w:rPr>
            </w:pPr>
            <w:r>
              <w:rPr>
                <w:rFonts w:eastAsia="宋体"/>
                <w:sz w:val="20"/>
                <w:szCs w:val="20"/>
              </w:rPr>
              <w:t>1</w:t>
            </w:r>
          </w:p>
        </w:tc>
        <w:tc>
          <w:tcPr>
            <w:tcW w:w="450" w:type="dxa"/>
          </w:tcPr>
          <w:p w14:paraId="64ECAB8A" w14:textId="76945BC6" w:rsidR="000B2B86" w:rsidRDefault="000B2B86" w:rsidP="000B2B86">
            <w:pPr>
              <w:jc w:val="center"/>
              <w:rPr>
                <w:rFonts w:eastAsia="宋体"/>
                <w:sz w:val="20"/>
                <w:szCs w:val="20"/>
              </w:rPr>
            </w:pPr>
            <w:r>
              <w:rPr>
                <w:rFonts w:eastAsia="宋体"/>
                <w:sz w:val="20"/>
                <w:szCs w:val="20"/>
              </w:rPr>
              <w:t>1</w:t>
            </w:r>
          </w:p>
        </w:tc>
        <w:tc>
          <w:tcPr>
            <w:tcW w:w="1260" w:type="dxa"/>
          </w:tcPr>
          <w:p w14:paraId="1CE22676" w14:textId="0D43BE00" w:rsidR="000B2B86" w:rsidRPr="003527FA" w:rsidRDefault="00C8513A" w:rsidP="00C8513A">
            <w:pPr>
              <w:jc w:val="center"/>
              <w:rPr>
                <w:sz w:val="20"/>
                <w:szCs w:val="20"/>
              </w:rPr>
            </w:pPr>
            <w:r>
              <w:rPr>
                <w:sz w:val="20"/>
                <w:szCs w:val="20"/>
              </w:rPr>
              <w:t>φ(1, 1, 1)</w:t>
            </w:r>
          </w:p>
        </w:tc>
        <w:tc>
          <w:tcPr>
            <w:tcW w:w="1260" w:type="dxa"/>
          </w:tcPr>
          <w:p w14:paraId="2AEA4540" w14:textId="67DF48C1" w:rsidR="000B2B86" w:rsidRPr="003527FA" w:rsidRDefault="00C8513A" w:rsidP="00C8513A">
            <w:pPr>
              <w:jc w:val="center"/>
              <w:rPr>
                <w:sz w:val="20"/>
                <w:szCs w:val="20"/>
              </w:rPr>
            </w:pPr>
            <w:r>
              <w:rPr>
                <w:sz w:val="20"/>
                <w:szCs w:val="20"/>
              </w:rPr>
              <w:t>θ(1, 1, 1)</w:t>
            </w:r>
          </w:p>
        </w:tc>
        <w:tc>
          <w:tcPr>
            <w:tcW w:w="1350" w:type="dxa"/>
          </w:tcPr>
          <w:p w14:paraId="786F6D8E" w14:textId="6EDB231F" w:rsidR="000B2B86" w:rsidRPr="003527FA" w:rsidRDefault="00C8513A" w:rsidP="00C8513A">
            <w:pPr>
              <w:jc w:val="center"/>
              <w:rPr>
                <w:sz w:val="20"/>
                <w:szCs w:val="20"/>
              </w:rPr>
            </w:pPr>
            <w:r>
              <w:rPr>
                <w:sz w:val="20"/>
                <w:szCs w:val="20"/>
              </w:rPr>
              <w:t>ψ(1, 1, 1)</w:t>
            </w:r>
          </w:p>
        </w:tc>
        <w:tc>
          <w:tcPr>
            <w:tcW w:w="4320" w:type="dxa"/>
          </w:tcPr>
          <w:p w14:paraId="65CAE176" w14:textId="4D3FEF3B" w:rsidR="000B2B86" w:rsidRPr="003527FA" w:rsidRDefault="009C6870" w:rsidP="009C6870">
            <w:pPr>
              <w:jc w:val="both"/>
              <w:rPr>
                <w:sz w:val="20"/>
                <w:szCs w:val="20"/>
              </w:rPr>
            </w:pPr>
            <w:r>
              <w:rPr>
                <w:sz w:val="20"/>
                <w:szCs w:val="20"/>
              </w:rPr>
              <w:t xml:space="preserve">φ, θ, ψ </w:t>
            </w:r>
            <w:r>
              <w:rPr>
                <w:rFonts w:eastAsia="宋体"/>
                <w:sz w:val="20"/>
                <w:szCs w:val="20"/>
              </w:rPr>
              <w:t xml:space="preserve">– </w:t>
            </w:r>
            <w:r w:rsidR="000B2B86">
              <w:rPr>
                <w:sz w:val="20"/>
                <w:szCs w:val="20"/>
              </w:rPr>
              <w:t>Euler angles of the</w:t>
            </w:r>
            <w:r w:rsidR="000B2B86" w:rsidRPr="0042286C">
              <w:rPr>
                <w:sz w:val="20"/>
                <w:szCs w:val="20"/>
              </w:rPr>
              <w:t xml:space="preserve"> </w:t>
            </w:r>
            <w:r w:rsidR="000B2B86">
              <w:rPr>
                <w:sz w:val="20"/>
                <w:szCs w:val="20"/>
              </w:rPr>
              <w:t>grain containing the grid point (1,</w:t>
            </w:r>
            <w:r w:rsidR="00C8513A">
              <w:rPr>
                <w:sz w:val="20"/>
                <w:szCs w:val="20"/>
              </w:rPr>
              <w:t xml:space="preserve"> </w:t>
            </w:r>
            <w:r w:rsidR="000B2B86">
              <w:rPr>
                <w:sz w:val="20"/>
                <w:szCs w:val="20"/>
              </w:rPr>
              <w:t>1,</w:t>
            </w:r>
            <w:r w:rsidR="00C8513A">
              <w:rPr>
                <w:sz w:val="20"/>
                <w:szCs w:val="20"/>
              </w:rPr>
              <w:t xml:space="preserve"> </w:t>
            </w:r>
            <w:r w:rsidR="000B2B86">
              <w:rPr>
                <w:sz w:val="20"/>
                <w:szCs w:val="20"/>
              </w:rPr>
              <w:t>1) (°)</w:t>
            </w:r>
          </w:p>
        </w:tc>
      </w:tr>
      <w:tr w:rsidR="000B2B86" w:rsidRPr="003527FA" w14:paraId="05CCBCA9" w14:textId="77777777" w:rsidTr="009C6870">
        <w:tc>
          <w:tcPr>
            <w:tcW w:w="5215" w:type="dxa"/>
            <w:gridSpan w:val="6"/>
          </w:tcPr>
          <w:p w14:paraId="0AB8051F" w14:textId="4EDDCBAB" w:rsidR="000B2B86" w:rsidRDefault="000B2B86" w:rsidP="000B2B86">
            <w:pPr>
              <w:jc w:val="center"/>
              <w:rPr>
                <w:rFonts w:eastAsia="宋体"/>
                <w:sz w:val="20"/>
                <w:szCs w:val="20"/>
              </w:rPr>
            </w:pPr>
            <m:oMathPara>
              <m:oMath>
                <m:r>
                  <m:rPr>
                    <m:sty m:val="p"/>
                  </m:rPr>
                  <w:rPr>
                    <w:rFonts w:ascii="Cambria Math" w:hAnsi="Cambria Math"/>
                    <w:sz w:val="20"/>
                    <w:szCs w:val="20"/>
                  </w:rPr>
                  <m:t>⋮</m:t>
                </m:r>
              </m:oMath>
            </m:oMathPara>
          </w:p>
        </w:tc>
        <w:tc>
          <w:tcPr>
            <w:tcW w:w="4320" w:type="dxa"/>
          </w:tcPr>
          <w:p w14:paraId="50A93114" w14:textId="663CBED4" w:rsidR="000B2B86" w:rsidRDefault="000B2B86" w:rsidP="000B2B86">
            <w:pPr>
              <w:jc w:val="both"/>
              <w:rPr>
                <w:sz w:val="20"/>
                <w:szCs w:val="20"/>
              </w:rPr>
            </w:pPr>
            <m:oMathPara>
              <m:oMath>
                <m:r>
                  <m:rPr>
                    <m:sty m:val="p"/>
                  </m:rPr>
                  <w:rPr>
                    <w:rFonts w:ascii="Cambria Math" w:hAnsi="Cambria Math"/>
                    <w:sz w:val="20"/>
                    <w:szCs w:val="20"/>
                  </w:rPr>
                  <m:t>⋮</m:t>
                </m:r>
              </m:oMath>
            </m:oMathPara>
          </w:p>
        </w:tc>
      </w:tr>
      <w:tr w:rsidR="00C8513A" w:rsidRPr="003527FA" w14:paraId="22ADCA67" w14:textId="77777777" w:rsidTr="009C6870">
        <w:tc>
          <w:tcPr>
            <w:tcW w:w="445" w:type="dxa"/>
          </w:tcPr>
          <w:p w14:paraId="4A7AEE15" w14:textId="3491BFDA" w:rsidR="00C8513A" w:rsidRDefault="00C8513A" w:rsidP="00C8513A">
            <w:pPr>
              <w:jc w:val="center"/>
              <w:rPr>
                <w:rFonts w:eastAsia="宋体"/>
                <w:sz w:val="20"/>
                <w:szCs w:val="20"/>
              </w:rPr>
            </w:pPr>
            <w:r>
              <w:rPr>
                <w:rFonts w:eastAsia="宋体"/>
                <w:sz w:val="20"/>
                <w:szCs w:val="20"/>
              </w:rPr>
              <w:t>1</w:t>
            </w:r>
          </w:p>
        </w:tc>
        <w:tc>
          <w:tcPr>
            <w:tcW w:w="450" w:type="dxa"/>
          </w:tcPr>
          <w:p w14:paraId="4119A22C" w14:textId="5679F106" w:rsidR="00C8513A" w:rsidRDefault="00C8513A" w:rsidP="00C8513A">
            <w:pPr>
              <w:jc w:val="center"/>
              <w:rPr>
                <w:rFonts w:eastAsia="宋体"/>
                <w:sz w:val="20"/>
                <w:szCs w:val="20"/>
              </w:rPr>
            </w:pPr>
            <w:r>
              <w:rPr>
                <w:rFonts w:eastAsia="宋体"/>
                <w:sz w:val="20"/>
                <w:szCs w:val="20"/>
              </w:rPr>
              <w:t>1</w:t>
            </w:r>
          </w:p>
        </w:tc>
        <w:tc>
          <w:tcPr>
            <w:tcW w:w="450" w:type="dxa"/>
          </w:tcPr>
          <w:p w14:paraId="1B201A02" w14:textId="389303D2" w:rsidR="00C8513A" w:rsidRDefault="00C8513A" w:rsidP="00C8513A">
            <w:pPr>
              <w:jc w:val="center"/>
              <w:rPr>
                <w:rFonts w:eastAsia="宋体"/>
                <w:sz w:val="20"/>
                <w:szCs w:val="20"/>
              </w:rPr>
            </w:pPr>
            <w:r w:rsidRPr="003527FA">
              <w:rPr>
                <w:sz w:val="20"/>
                <w:szCs w:val="20"/>
              </w:rPr>
              <w:t>n</w:t>
            </w:r>
            <w:r>
              <w:rPr>
                <w:sz w:val="20"/>
                <w:szCs w:val="20"/>
                <w:vertAlign w:val="subscript"/>
              </w:rPr>
              <w:t>3</w:t>
            </w:r>
          </w:p>
        </w:tc>
        <w:tc>
          <w:tcPr>
            <w:tcW w:w="1260" w:type="dxa"/>
          </w:tcPr>
          <w:p w14:paraId="31800849" w14:textId="5310D9A6" w:rsidR="00C8513A" w:rsidRPr="003527FA" w:rsidRDefault="00C8513A" w:rsidP="00C8513A">
            <w:pPr>
              <w:jc w:val="center"/>
              <w:rPr>
                <w:sz w:val="20"/>
                <w:szCs w:val="20"/>
              </w:rPr>
            </w:pPr>
            <w:r>
              <w:rPr>
                <w:sz w:val="20"/>
                <w:szCs w:val="20"/>
              </w:rPr>
              <w:t xml:space="preserve">φ(1, 1, </w:t>
            </w:r>
            <w:r w:rsidRPr="003527FA">
              <w:rPr>
                <w:sz w:val="20"/>
                <w:szCs w:val="20"/>
              </w:rPr>
              <w:t>n</w:t>
            </w:r>
            <w:r>
              <w:rPr>
                <w:sz w:val="20"/>
                <w:szCs w:val="20"/>
                <w:vertAlign w:val="subscript"/>
              </w:rPr>
              <w:t>3</w:t>
            </w:r>
            <w:r>
              <w:rPr>
                <w:sz w:val="20"/>
                <w:szCs w:val="20"/>
              </w:rPr>
              <w:t>)</w:t>
            </w:r>
          </w:p>
        </w:tc>
        <w:tc>
          <w:tcPr>
            <w:tcW w:w="1260" w:type="dxa"/>
          </w:tcPr>
          <w:p w14:paraId="17CAA7A6" w14:textId="68BD59DF" w:rsidR="00C8513A" w:rsidRPr="003527FA" w:rsidRDefault="00C8513A" w:rsidP="00C8513A">
            <w:pPr>
              <w:jc w:val="center"/>
              <w:rPr>
                <w:sz w:val="20"/>
                <w:szCs w:val="20"/>
              </w:rPr>
            </w:pPr>
            <w:r>
              <w:rPr>
                <w:sz w:val="20"/>
                <w:szCs w:val="20"/>
              </w:rPr>
              <w:t xml:space="preserve">θ(1, 1, </w:t>
            </w:r>
            <w:r w:rsidRPr="003527FA">
              <w:rPr>
                <w:sz w:val="20"/>
                <w:szCs w:val="20"/>
              </w:rPr>
              <w:t>n</w:t>
            </w:r>
            <w:r>
              <w:rPr>
                <w:sz w:val="20"/>
                <w:szCs w:val="20"/>
                <w:vertAlign w:val="subscript"/>
              </w:rPr>
              <w:t>3</w:t>
            </w:r>
            <w:r>
              <w:rPr>
                <w:sz w:val="20"/>
                <w:szCs w:val="20"/>
              </w:rPr>
              <w:t>)</w:t>
            </w:r>
          </w:p>
        </w:tc>
        <w:tc>
          <w:tcPr>
            <w:tcW w:w="1350" w:type="dxa"/>
          </w:tcPr>
          <w:p w14:paraId="548E3796" w14:textId="7AAB11AB" w:rsidR="00C8513A" w:rsidRPr="003527FA" w:rsidRDefault="00C8513A" w:rsidP="00C8513A">
            <w:pPr>
              <w:jc w:val="center"/>
              <w:rPr>
                <w:sz w:val="20"/>
                <w:szCs w:val="20"/>
              </w:rPr>
            </w:pPr>
            <w:r>
              <w:rPr>
                <w:sz w:val="20"/>
                <w:szCs w:val="20"/>
              </w:rPr>
              <w:t xml:space="preserve">ψ(1, 1, </w:t>
            </w:r>
            <w:r w:rsidRPr="003527FA">
              <w:rPr>
                <w:sz w:val="20"/>
                <w:szCs w:val="20"/>
              </w:rPr>
              <w:t>n</w:t>
            </w:r>
            <w:r>
              <w:rPr>
                <w:sz w:val="20"/>
                <w:szCs w:val="20"/>
                <w:vertAlign w:val="subscript"/>
              </w:rPr>
              <w:t>3</w:t>
            </w:r>
            <w:r>
              <w:rPr>
                <w:sz w:val="20"/>
                <w:szCs w:val="20"/>
              </w:rPr>
              <w:t>)</w:t>
            </w:r>
          </w:p>
        </w:tc>
        <w:tc>
          <w:tcPr>
            <w:tcW w:w="4320" w:type="dxa"/>
          </w:tcPr>
          <w:p w14:paraId="6EF75CBE" w14:textId="4371A587" w:rsidR="00C8513A" w:rsidRPr="003527FA" w:rsidRDefault="00C8513A" w:rsidP="00C8513A">
            <w:pPr>
              <w:jc w:val="both"/>
              <w:rPr>
                <w:sz w:val="20"/>
                <w:szCs w:val="20"/>
              </w:rPr>
            </w:pPr>
            <m:oMathPara>
              <m:oMath>
                <m:r>
                  <m:rPr>
                    <m:sty m:val="p"/>
                  </m:rPr>
                  <w:rPr>
                    <w:rFonts w:ascii="Cambria Math" w:hAnsi="Cambria Math"/>
                    <w:sz w:val="20"/>
                    <w:szCs w:val="20"/>
                  </w:rPr>
                  <m:t>⋮</m:t>
                </m:r>
              </m:oMath>
            </m:oMathPara>
          </w:p>
        </w:tc>
      </w:tr>
      <w:tr w:rsidR="000B2B86" w:rsidRPr="003527FA" w14:paraId="7DE2F1BB" w14:textId="77777777" w:rsidTr="009C6870">
        <w:tc>
          <w:tcPr>
            <w:tcW w:w="5215" w:type="dxa"/>
            <w:gridSpan w:val="6"/>
          </w:tcPr>
          <w:p w14:paraId="57044709" w14:textId="5D7D7504" w:rsidR="000B2B86" w:rsidRPr="003527FA" w:rsidRDefault="000B2B86" w:rsidP="00C8513A">
            <w:pPr>
              <w:jc w:val="center"/>
              <w:rPr>
                <w:sz w:val="20"/>
                <w:szCs w:val="20"/>
              </w:rPr>
            </w:pPr>
            <m:oMathPara>
              <m:oMath>
                <m:r>
                  <m:rPr>
                    <m:sty m:val="p"/>
                  </m:rPr>
                  <w:rPr>
                    <w:rFonts w:ascii="Cambria Math" w:hAnsi="Cambria Math"/>
                    <w:sz w:val="20"/>
                    <w:szCs w:val="20"/>
                  </w:rPr>
                  <m:t>⋮</m:t>
                </m:r>
              </m:oMath>
            </m:oMathPara>
          </w:p>
        </w:tc>
        <w:tc>
          <w:tcPr>
            <w:tcW w:w="4320" w:type="dxa"/>
          </w:tcPr>
          <w:p w14:paraId="5A25F989" w14:textId="79E81610" w:rsidR="000B2B86" w:rsidRPr="003527FA" w:rsidRDefault="000B2B86" w:rsidP="000B2B86">
            <w:pPr>
              <w:jc w:val="both"/>
              <w:rPr>
                <w:sz w:val="20"/>
                <w:szCs w:val="20"/>
              </w:rPr>
            </w:pPr>
            <m:oMathPara>
              <m:oMath>
                <m:r>
                  <m:rPr>
                    <m:sty m:val="p"/>
                  </m:rPr>
                  <w:rPr>
                    <w:rFonts w:ascii="Cambria Math" w:hAnsi="Cambria Math"/>
                    <w:sz w:val="20"/>
                    <w:szCs w:val="20"/>
                  </w:rPr>
                  <m:t>⋮</m:t>
                </m:r>
              </m:oMath>
            </m:oMathPara>
          </w:p>
        </w:tc>
      </w:tr>
      <w:tr w:rsidR="00C8513A" w:rsidRPr="003527FA" w14:paraId="5899CF8F" w14:textId="77777777" w:rsidTr="009C6870">
        <w:tc>
          <w:tcPr>
            <w:tcW w:w="445" w:type="dxa"/>
          </w:tcPr>
          <w:p w14:paraId="23028070" w14:textId="7B06641B" w:rsidR="00C8513A" w:rsidRDefault="00C8513A" w:rsidP="00C8513A">
            <w:pPr>
              <w:jc w:val="center"/>
              <w:rPr>
                <w:rFonts w:eastAsia="宋体"/>
                <w:sz w:val="20"/>
                <w:szCs w:val="20"/>
              </w:rPr>
            </w:pPr>
            <w:r>
              <w:rPr>
                <w:rFonts w:eastAsia="宋体"/>
                <w:sz w:val="20"/>
                <w:szCs w:val="20"/>
              </w:rPr>
              <w:t>1</w:t>
            </w:r>
          </w:p>
        </w:tc>
        <w:tc>
          <w:tcPr>
            <w:tcW w:w="450" w:type="dxa"/>
          </w:tcPr>
          <w:p w14:paraId="2A834285" w14:textId="409356C2" w:rsidR="00C8513A" w:rsidRDefault="00C8513A" w:rsidP="00C8513A">
            <w:pPr>
              <w:jc w:val="center"/>
              <w:rPr>
                <w:rFonts w:eastAsia="宋体"/>
                <w:sz w:val="20"/>
                <w:szCs w:val="20"/>
              </w:rPr>
            </w:pPr>
            <w:r w:rsidRPr="003527FA">
              <w:rPr>
                <w:sz w:val="20"/>
                <w:szCs w:val="20"/>
              </w:rPr>
              <w:t>n</w:t>
            </w:r>
            <w:r>
              <w:rPr>
                <w:sz w:val="20"/>
                <w:szCs w:val="20"/>
                <w:vertAlign w:val="subscript"/>
              </w:rPr>
              <w:t>2</w:t>
            </w:r>
          </w:p>
        </w:tc>
        <w:tc>
          <w:tcPr>
            <w:tcW w:w="450" w:type="dxa"/>
          </w:tcPr>
          <w:p w14:paraId="2B50819B" w14:textId="6F742C56" w:rsidR="00C8513A" w:rsidRDefault="00C8513A" w:rsidP="00C8513A">
            <w:pPr>
              <w:jc w:val="center"/>
              <w:rPr>
                <w:rFonts w:eastAsia="宋体"/>
                <w:sz w:val="20"/>
                <w:szCs w:val="20"/>
              </w:rPr>
            </w:pPr>
            <w:r w:rsidRPr="003527FA">
              <w:rPr>
                <w:sz w:val="20"/>
                <w:szCs w:val="20"/>
              </w:rPr>
              <w:t>n</w:t>
            </w:r>
            <w:r>
              <w:rPr>
                <w:sz w:val="20"/>
                <w:szCs w:val="20"/>
                <w:vertAlign w:val="subscript"/>
              </w:rPr>
              <w:t>3</w:t>
            </w:r>
          </w:p>
        </w:tc>
        <w:tc>
          <w:tcPr>
            <w:tcW w:w="1260" w:type="dxa"/>
          </w:tcPr>
          <w:p w14:paraId="06608188" w14:textId="23FCEBA5" w:rsidR="00C8513A" w:rsidRPr="003527FA" w:rsidRDefault="00C8513A" w:rsidP="00C8513A">
            <w:pPr>
              <w:jc w:val="center"/>
              <w:rPr>
                <w:sz w:val="20"/>
                <w:szCs w:val="20"/>
              </w:rPr>
            </w:pPr>
            <w:r>
              <w:rPr>
                <w:sz w:val="20"/>
                <w:szCs w:val="20"/>
              </w:rPr>
              <w:t xml:space="preserve">φ(1, </w:t>
            </w:r>
            <w:r w:rsidRPr="003527FA">
              <w:rPr>
                <w:sz w:val="20"/>
                <w:szCs w:val="20"/>
              </w:rPr>
              <w:t>n</w:t>
            </w:r>
            <w:r>
              <w:rPr>
                <w:sz w:val="20"/>
                <w:szCs w:val="20"/>
                <w:vertAlign w:val="subscript"/>
              </w:rPr>
              <w:t>2</w:t>
            </w:r>
            <w:r>
              <w:rPr>
                <w:sz w:val="20"/>
                <w:szCs w:val="20"/>
              </w:rPr>
              <w:t xml:space="preserve">, </w:t>
            </w:r>
            <w:r w:rsidRPr="003527FA">
              <w:rPr>
                <w:sz w:val="20"/>
                <w:szCs w:val="20"/>
              </w:rPr>
              <w:t>n</w:t>
            </w:r>
            <w:r>
              <w:rPr>
                <w:sz w:val="20"/>
                <w:szCs w:val="20"/>
                <w:vertAlign w:val="subscript"/>
              </w:rPr>
              <w:t>3</w:t>
            </w:r>
            <w:r>
              <w:rPr>
                <w:sz w:val="20"/>
                <w:szCs w:val="20"/>
              </w:rPr>
              <w:t>)</w:t>
            </w:r>
          </w:p>
        </w:tc>
        <w:tc>
          <w:tcPr>
            <w:tcW w:w="1260" w:type="dxa"/>
          </w:tcPr>
          <w:p w14:paraId="3F55F5C7" w14:textId="4CEED2C1" w:rsidR="00C8513A" w:rsidRPr="003527FA" w:rsidRDefault="00C8513A" w:rsidP="00C8513A">
            <w:pPr>
              <w:jc w:val="center"/>
              <w:rPr>
                <w:sz w:val="20"/>
                <w:szCs w:val="20"/>
              </w:rPr>
            </w:pPr>
            <w:r>
              <w:rPr>
                <w:sz w:val="20"/>
                <w:szCs w:val="20"/>
              </w:rPr>
              <w:t xml:space="preserve">θ(1, </w:t>
            </w:r>
            <w:r w:rsidRPr="003527FA">
              <w:rPr>
                <w:sz w:val="20"/>
                <w:szCs w:val="20"/>
              </w:rPr>
              <w:t>n</w:t>
            </w:r>
            <w:r>
              <w:rPr>
                <w:sz w:val="20"/>
                <w:szCs w:val="20"/>
                <w:vertAlign w:val="subscript"/>
              </w:rPr>
              <w:t>2</w:t>
            </w:r>
            <w:r>
              <w:rPr>
                <w:sz w:val="20"/>
                <w:szCs w:val="20"/>
              </w:rPr>
              <w:t xml:space="preserve">, </w:t>
            </w:r>
            <w:r w:rsidRPr="003527FA">
              <w:rPr>
                <w:sz w:val="20"/>
                <w:szCs w:val="20"/>
              </w:rPr>
              <w:t>n</w:t>
            </w:r>
            <w:r>
              <w:rPr>
                <w:sz w:val="20"/>
                <w:szCs w:val="20"/>
                <w:vertAlign w:val="subscript"/>
              </w:rPr>
              <w:t>3</w:t>
            </w:r>
            <w:r>
              <w:rPr>
                <w:sz w:val="20"/>
                <w:szCs w:val="20"/>
              </w:rPr>
              <w:t>)</w:t>
            </w:r>
          </w:p>
        </w:tc>
        <w:tc>
          <w:tcPr>
            <w:tcW w:w="1350" w:type="dxa"/>
          </w:tcPr>
          <w:p w14:paraId="5FC2B60C" w14:textId="7B423317" w:rsidR="00C8513A" w:rsidRPr="003527FA" w:rsidRDefault="00C8513A" w:rsidP="00C8513A">
            <w:pPr>
              <w:jc w:val="center"/>
              <w:rPr>
                <w:sz w:val="20"/>
                <w:szCs w:val="20"/>
              </w:rPr>
            </w:pPr>
            <w:r>
              <w:rPr>
                <w:sz w:val="20"/>
                <w:szCs w:val="20"/>
              </w:rPr>
              <w:t xml:space="preserve">ψ(1, </w:t>
            </w:r>
            <w:r w:rsidRPr="003527FA">
              <w:rPr>
                <w:sz w:val="20"/>
                <w:szCs w:val="20"/>
              </w:rPr>
              <w:t>n</w:t>
            </w:r>
            <w:r>
              <w:rPr>
                <w:sz w:val="20"/>
                <w:szCs w:val="20"/>
                <w:vertAlign w:val="subscript"/>
              </w:rPr>
              <w:t>2</w:t>
            </w:r>
            <w:r>
              <w:rPr>
                <w:sz w:val="20"/>
                <w:szCs w:val="20"/>
              </w:rPr>
              <w:t xml:space="preserve">, </w:t>
            </w:r>
            <w:r w:rsidRPr="003527FA">
              <w:rPr>
                <w:sz w:val="20"/>
                <w:szCs w:val="20"/>
              </w:rPr>
              <w:t>n</w:t>
            </w:r>
            <w:r>
              <w:rPr>
                <w:sz w:val="20"/>
                <w:szCs w:val="20"/>
                <w:vertAlign w:val="subscript"/>
              </w:rPr>
              <w:t>3</w:t>
            </w:r>
            <w:r>
              <w:rPr>
                <w:sz w:val="20"/>
                <w:szCs w:val="20"/>
              </w:rPr>
              <w:t>)</w:t>
            </w:r>
          </w:p>
        </w:tc>
        <w:tc>
          <w:tcPr>
            <w:tcW w:w="4320" w:type="dxa"/>
          </w:tcPr>
          <w:p w14:paraId="4BCED3A2" w14:textId="57A364D7" w:rsidR="00C8513A" w:rsidRPr="003527FA" w:rsidRDefault="00C8513A" w:rsidP="00C8513A">
            <w:pPr>
              <w:jc w:val="both"/>
              <w:rPr>
                <w:sz w:val="20"/>
                <w:szCs w:val="20"/>
              </w:rPr>
            </w:pPr>
            <m:oMathPara>
              <m:oMath>
                <m:r>
                  <m:rPr>
                    <m:sty m:val="p"/>
                  </m:rPr>
                  <w:rPr>
                    <w:rFonts w:ascii="Cambria Math" w:hAnsi="Cambria Math"/>
                    <w:sz w:val="20"/>
                    <w:szCs w:val="20"/>
                  </w:rPr>
                  <m:t>⋮</m:t>
                </m:r>
              </m:oMath>
            </m:oMathPara>
          </w:p>
        </w:tc>
      </w:tr>
      <w:tr w:rsidR="000B2B86" w:rsidRPr="003527FA" w14:paraId="2F9F410C" w14:textId="77777777" w:rsidTr="009C6870">
        <w:tc>
          <w:tcPr>
            <w:tcW w:w="5215" w:type="dxa"/>
            <w:gridSpan w:val="6"/>
          </w:tcPr>
          <w:p w14:paraId="72604F58" w14:textId="4A436D19" w:rsidR="000B2B86" w:rsidRPr="003527FA" w:rsidRDefault="000B2B86" w:rsidP="00C8513A">
            <w:pPr>
              <w:jc w:val="center"/>
              <w:rPr>
                <w:sz w:val="20"/>
                <w:szCs w:val="20"/>
              </w:rPr>
            </w:pPr>
            <m:oMathPara>
              <m:oMath>
                <m:r>
                  <m:rPr>
                    <m:sty m:val="p"/>
                  </m:rPr>
                  <w:rPr>
                    <w:rFonts w:ascii="Cambria Math" w:hAnsi="Cambria Math"/>
                    <w:sz w:val="20"/>
                    <w:szCs w:val="20"/>
                  </w:rPr>
                  <m:t>⋮</m:t>
                </m:r>
              </m:oMath>
            </m:oMathPara>
          </w:p>
        </w:tc>
        <w:tc>
          <w:tcPr>
            <w:tcW w:w="4320" w:type="dxa"/>
          </w:tcPr>
          <w:p w14:paraId="73D0E2F2" w14:textId="32605DDA" w:rsidR="000B2B86" w:rsidRPr="003527FA" w:rsidRDefault="000B2B86" w:rsidP="000B2B86">
            <w:pPr>
              <w:jc w:val="both"/>
              <w:rPr>
                <w:sz w:val="20"/>
                <w:szCs w:val="20"/>
              </w:rPr>
            </w:pPr>
            <m:oMathPara>
              <m:oMath>
                <m:r>
                  <m:rPr>
                    <m:sty m:val="p"/>
                  </m:rPr>
                  <w:rPr>
                    <w:rFonts w:ascii="Cambria Math" w:hAnsi="Cambria Math"/>
                    <w:sz w:val="20"/>
                    <w:szCs w:val="20"/>
                  </w:rPr>
                  <m:t>⋮</m:t>
                </m:r>
              </m:oMath>
            </m:oMathPara>
          </w:p>
        </w:tc>
      </w:tr>
      <w:tr w:rsidR="00C8513A" w:rsidRPr="003527FA" w14:paraId="5F0B8E72" w14:textId="77777777" w:rsidTr="009C6870">
        <w:tc>
          <w:tcPr>
            <w:tcW w:w="445" w:type="dxa"/>
          </w:tcPr>
          <w:p w14:paraId="3869DDC9" w14:textId="0E491790" w:rsidR="00C8513A" w:rsidRDefault="00C8513A" w:rsidP="00C8513A">
            <w:pPr>
              <w:jc w:val="center"/>
              <w:rPr>
                <w:rFonts w:eastAsia="宋体"/>
                <w:sz w:val="20"/>
                <w:szCs w:val="20"/>
              </w:rPr>
            </w:pPr>
            <w:r w:rsidRPr="003527FA">
              <w:rPr>
                <w:sz w:val="20"/>
                <w:szCs w:val="20"/>
              </w:rPr>
              <w:t>n</w:t>
            </w:r>
            <w:r>
              <w:rPr>
                <w:sz w:val="20"/>
                <w:szCs w:val="20"/>
                <w:vertAlign w:val="subscript"/>
              </w:rPr>
              <w:t>1</w:t>
            </w:r>
          </w:p>
        </w:tc>
        <w:tc>
          <w:tcPr>
            <w:tcW w:w="450" w:type="dxa"/>
          </w:tcPr>
          <w:p w14:paraId="3F9E417A" w14:textId="1950041A" w:rsidR="00C8513A" w:rsidRDefault="00C8513A" w:rsidP="00C8513A">
            <w:pPr>
              <w:jc w:val="center"/>
              <w:rPr>
                <w:rFonts w:eastAsia="宋体"/>
                <w:sz w:val="20"/>
                <w:szCs w:val="20"/>
              </w:rPr>
            </w:pPr>
            <w:r w:rsidRPr="003527FA">
              <w:rPr>
                <w:sz w:val="20"/>
                <w:szCs w:val="20"/>
              </w:rPr>
              <w:t>n</w:t>
            </w:r>
            <w:r>
              <w:rPr>
                <w:sz w:val="20"/>
                <w:szCs w:val="20"/>
                <w:vertAlign w:val="subscript"/>
              </w:rPr>
              <w:t>2</w:t>
            </w:r>
          </w:p>
        </w:tc>
        <w:tc>
          <w:tcPr>
            <w:tcW w:w="450" w:type="dxa"/>
          </w:tcPr>
          <w:p w14:paraId="5B2CCB71" w14:textId="2DBA1DB5" w:rsidR="00C8513A" w:rsidRDefault="00C8513A" w:rsidP="00C8513A">
            <w:pPr>
              <w:jc w:val="center"/>
              <w:rPr>
                <w:rFonts w:eastAsia="宋体"/>
                <w:sz w:val="20"/>
                <w:szCs w:val="20"/>
              </w:rPr>
            </w:pPr>
            <w:r w:rsidRPr="003527FA">
              <w:rPr>
                <w:sz w:val="20"/>
                <w:szCs w:val="20"/>
              </w:rPr>
              <w:t>n</w:t>
            </w:r>
            <w:r>
              <w:rPr>
                <w:sz w:val="20"/>
                <w:szCs w:val="20"/>
                <w:vertAlign w:val="subscript"/>
              </w:rPr>
              <w:t>3</w:t>
            </w:r>
          </w:p>
        </w:tc>
        <w:tc>
          <w:tcPr>
            <w:tcW w:w="1260" w:type="dxa"/>
          </w:tcPr>
          <w:p w14:paraId="0B8F28D4" w14:textId="59F64880" w:rsidR="00C8513A" w:rsidRDefault="00C8513A" w:rsidP="00C8513A">
            <w:pPr>
              <w:jc w:val="center"/>
              <w:rPr>
                <w:sz w:val="20"/>
                <w:szCs w:val="20"/>
              </w:rPr>
            </w:pPr>
            <w:r>
              <w:rPr>
                <w:sz w:val="20"/>
                <w:szCs w:val="20"/>
              </w:rPr>
              <w:t>φ(</w:t>
            </w:r>
            <w:r w:rsidRPr="003527FA">
              <w:rPr>
                <w:sz w:val="20"/>
                <w:szCs w:val="20"/>
              </w:rPr>
              <w:t>n</w:t>
            </w:r>
            <w:r>
              <w:rPr>
                <w:sz w:val="20"/>
                <w:szCs w:val="20"/>
                <w:vertAlign w:val="subscript"/>
              </w:rPr>
              <w:t>1</w:t>
            </w:r>
            <w:r>
              <w:rPr>
                <w:sz w:val="20"/>
                <w:szCs w:val="20"/>
              </w:rPr>
              <w:t xml:space="preserve">, </w:t>
            </w:r>
            <w:r w:rsidRPr="003527FA">
              <w:rPr>
                <w:sz w:val="20"/>
                <w:szCs w:val="20"/>
              </w:rPr>
              <w:t>n</w:t>
            </w:r>
            <w:r>
              <w:rPr>
                <w:sz w:val="20"/>
                <w:szCs w:val="20"/>
                <w:vertAlign w:val="subscript"/>
              </w:rPr>
              <w:t>2</w:t>
            </w:r>
            <w:r>
              <w:rPr>
                <w:sz w:val="20"/>
                <w:szCs w:val="20"/>
              </w:rPr>
              <w:t xml:space="preserve">, </w:t>
            </w:r>
            <w:r w:rsidRPr="003527FA">
              <w:rPr>
                <w:sz w:val="20"/>
                <w:szCs w:val="20"/>
              </w:rPr>
              <w:t>n</w:t>
            </w:r>
            <w:r>
              <w:rPr>
                <w:sz w:val="20"/>
                <w:szCs w:val="20"/>
                <w:vertAlign w:val="subscript"/>
              </w:rPr>
              <w:t>3</w:t>
            </w:r>
            <w:r>
              <w:rPr>
                <w:sz w:val="20"/>
                <w:szCs w:val="20"/>
              </w:rPr>
              <w:t>)</w:t>
            </w:r>
          </w:p>
        </w:tc>
        <w:tc>
          <w:tcPr>
            <w:tcW w:w="1260" w:type="dxa"/>
          </w:tcPr>
          <w:p w14:paraId="0E1DFABA" w14:textId="166A6FD0" w:rsidR="00C8513A" w:rsidRDefault="00C8513A" w:rsidP="00C8513A">
            <w:pPr>
              <w:jc w:val="center"/>
              <w:rPr>
                <w:sz w:val="20"/>
                <w:szCs w:val="20"/>
              </w:rPr>
            </w:pPr>
            <w:r>
              <w:rPr>
                <w:sz w:val="20"/>
                <w:szCs w:val="20"/>
              </w:rPr>
              <w:t>θ(</w:t>
            </w:r>
            <w:r w:rsidRPr="003527FA">
              <w:rPr>
                <w:sz w:val="20"/>
                <w:szCs w:val="20"/>
              </w:rPr>
              <w:t>n</w:t>
            </w:r>
            <w:r>
              <w:rPr>
                <w:sz w:val="20"/>
                <w:szCs w:val="20"/>
                <w:vertAlign w:val="subscript"/>
              </w:rPr>
              <w:t>1</w:t>
            </w:r>
            <w:r>
              <w:rPr>
                <w:sz w:val="20"/>
                <w:szCs w:val="20"/>
              </w:rPr>
              <w:t xml:space="preserve">, </w:t>
            </w:r>
            <w:r w:rsidRPr="003527FA">
              <w:rPr>
                <w:sz w:val="20"/>
                <w:szCs w:val="20"/>
              </w:rPr>
              <w:t>n</w:t>
            </w:r>
            <w:r>
              <w:rPr>
                <w:sz w:val="20"/>
                <w:szCs w:val="20"/>
                <w:vertAlign w:val="subscript"/>
              </w:rPr>
              <w:t>2</w:t>
            </w:r>
            <w:r>
              <w:rPr>
                <w:sz w:val="20"/>
                <w:szCs w:val="20"/>
              </w:rPr>
              <w:t xml:space="preserve">, </w:t>
            </w:r>
            <w:r w:rsidRPr="003527FA">
              <w:rPr>
                <w:sz w:val="20"/>
                <w:szCs w:val="20"/>
              </w:rPr>
              <w:t>n</w:t>
            </w:r>
            <w:r>
              <w:rPr>
                <w:sz w:val="20"/>
                <w:szCs w:val="20"/>
                <w:vertAlign w:val="subscript"/>
              </w:rPr>
              <w:t>3</w:t>
            </w:r>
            <w:r>
              <w:rPr>
                <w:sz w:val="20"/>
                <w:szCs w:val="20"/>
              </w:rPr>
              <w:t>)</w:t>
            </w:r>
          </w:p>
        </w:tc>
        <w:tc>
          <w:tcPr>
            <w:tcW w:w="1350" w:type="dxa"/>
          </w:tcPr>
          <w:p w14:paraId="2F285D68" w14:textId="12726E40" w:rsidR="00C8513A" w:rsidRDefault="00C8513A" w:rsidP="00C8513A">
            <w:pPr>
              <w:jc w:val="center"/>
              <w:rPr>
                <w:sz w:val="20"/>
                <w:szCs w:val="20"/>
              </w:rPr>
            </w:pPr>
            <w:r>
              <w:rPr>
                <w:sz w:val="20"/>
                <w:szCs w:val="20"/>
              </w:rPr>
              <w:t>ψ(</w:t>
            </w:r>
            <w:r w:rsidRPr="003527FA">
              <w:rPr>
                <w:sz w:val="20"/>
                <w:szCs w:val="20"/>
              </w:rPr>
              <w:t>n</w:t>
            </w:r>
            <w:r>
              <w:rPr>
                <w:sz w:val="20"/>
                <w:szCs w:val="20"/>
                <w:vertAlign w:val="subscript"/>
              </w:rPr>
              <w:t>1</w:t>
            </w:r>
            <w:r>
              <w:rPr>
                <w:sz w:val="20"/>
                <w:szCs w:val="20"/>
              </w:rPr>
              <w:t xml:space="preserve">, </w:t>
            </w:r>
            <w:r w:rsidRPr="003527FA">
              <w:rPr>
                <w:sz w:val="20"/>
                <w:szCs w:val="20"/>
              </w:rPr>
              <w:t>n</w:t>
            </w:r>
            <w:r>
              <w:rPr>
                <w:sz w:val="20"/>
                <w:szCs w:val="20"/>
                <w:vertAlign w:val="subscript"/>
              </w:rPr>
              <w:t>2</w:t>
            </w:r>
            <w:r>
              <w:rPr>
                <w:sz w:val="20"/>
                <w:szCs w:val="20"/>
              </w:rPr>
              <w:t xml:space="preserve">, </w:t>
            </w:r>
            <w:r w:rsidRPr="003527FA">
              <w:rPr>
                <w:sz w:val="20"/>
                <w:szCs w:val="20"/>
              </w:rPr>
              <w:t>n</w:t>
            </w:r>
            <w:r>
              <w:rPr>
                <w:sz w:val="20"/>
                <w:szCs w:val="20"/>
                <w:vertAlign w:val="subscript"/>
              </w:rPr>
              <w:t>3</w:t>
            </w:r>
            <w:r>
              <w:rPr>
                <w:sz w:val="20"/>
                <w:szCs w:val="20"/>
              </w:rPr>
              <w:t>)</w:t>
            </w:r>
          </w:p>
        </w:tc>
        <w:tc>
          <w:tcPr>
            <w:tcW w:w="4320" w:type="dxa"/>
          </w:tcPr>
          <w:p w14:paraId="3A941C39" w14:textId="35FD548E" w:rsidR="00C8513A" w:rsidRPr="003527FA" w:rsidRDefault="00C8513A" w:rsidP="00C8513A">
            <w:pPr>
              <w:jc w:val="both"/>
              <w:rPr>
                <w:sz w:val="20"/>
                <w:szCs w:val="20"/>
              </w:rPr>
            </w:pPr>
            <m:oMathPara>
              <m:oMath>
                <m:r>
                  <m:rPr>
                    <m:sty m:val="p"/>
                  </m:rPr>
                  <w:rPr>
                    <w:rFonts w:ascii="Cambria Math" w:hAnsi="Cambria Math"/>
                    <w:sz w:val="20"/>
                    <w:szCs w:val="20"/>
                  </w:rPr>
                  <m:t>⋮</m:t>
                </m:r>
              </m:oMath>
            </m:oMathPara>
          </w:p>
        </w:tc>
      </w:tr>
    </w:tbl>
    <w:p w14:paraId="5964A027" w14:textId="77777777" w:rsidR="000948CC" w:rsidRDefault="000948CC" w:rsidP="000948CC">
      <w:pPr>
        <w:jc w:val="both"/>
      </w:pPr>
    </w:p>
    <w:p w14:paraId="116C8612" w14:textId="23508670" w:rsidR="00B34A3A" w:rsidRPr="00646F8A" w:rsidRDefault="00B34A3A" w:rsidP="00B34A3A">
      <w:pPr>
        <w:jc w:val="both"/>
        <w:rPr>
          <w:b/>
          <w:i/>
        </w:rPr>
      </w:pPr>
      <w:r>
        <w:rPr>
          <w:b/>
          <w:i/>
        </w:rPr>
        <w:t>h</w:t>
      </w:r>
      <w:r w:rsidR="00136B00">
        <w:rPr>
          <w:b/>
          <w:i/>
        </w:rPr>
        <w:t>E</w:t>
      </w:r>
      <w:r>
        <w:rPr>
          <w:b/>
          <w:i/>
        </w:rPr>
        <w:t>xt</w:t>
      </w:r>
      <w:r w:rsidRPr="00646F8A">
        <w:rPr>
          <w:b/>
          <w:i/>
        </w:rPr>
        <w:t>.in</w:t>
      </w:r>
      <w:r w:rsidRPr="00B34A3A">
        <w:rPr>
          <w:b/>
        </w:rPr>
        <w:t xml:space="preserve"> (optional)</w:t>
      </w:r>
    </w:p>
    <w:p w14:paraId="0B602D1F" w14:textId="5678798D" w:rsidR="00B34A3A" w:rsidRPr="005B730D" w:rsidRDefault="00B34A3A" w:rsidP="00B34A3A">
      <w:pPr>
        <w:jc w:val="both"/>
      </w:pPr>
      <w:r>
        <w:t xml:space="preserve">Contains </w:t>
      </w:r>
      <w:r w:rsidR="006E1A07">
        <w:t>an</w:t>
      </w:r>
      <w:r>
        <w:t xml:space="preserve"> </w:t>
      </w:r>
      <w:r w:rsidR="006E1A07" w:rsidRPr="006E1A07">
        <w:t xml:space="preserve">array of </w:t>
      </w:r>
      <w:r w:rsidR="006E1A07">
        <w:t xml:space="preserve">the external magnetic </w:t>
      </w:r>
      <w:r w:rsidR="006E1A07" w:rsidRPr="006E1A07">
        <w:t>field sequence</w:t>
      </w:r>
      <w:r w:rsidR="004B273A">
        <w:t xml:space="preserve"> </w:t>
      </w:r>
      <w:r w:rsidR="00664FD3" w:rsidRPr="009A2306">
        <w:rPr>
          <w:position w:val="-14"/>
        </w:rPr>
        <w:object w:dxaOrig="859" w:dyaOrig="400" w14:anchorId="171276DC">
          <v:shape id="_x0000_i1112" type="#_x0000_t75" style="width:42.75pt;height:21pt" o:ole="">
            <v:imagedata r:id="rId186" o:title=""/>
          </v:shape>
          <o:OLEObject Type="Embed" ProgID="Equation.DSMT4" ShapeID="_x0000_i1112" DrawAspect="Content" ObjectID="_1530393653" r:id="rId187"/>
        </w:object>
      </w:r>
      <w:r>
        <w:t xml:space="preserve">. This file is </w:t>
      </w:r>
      <w:r w:rsidRPr="005B730D">
        <w:t xml:space="preserve">used only </w:t>
      </w:r>
      <w:r w:rsidR="006A4873" w:rsidRPr="005B730D">
        <w:t>with</w:t>
      </w:r>
      <w:r w:rsidRPr="005B730D">
        <w:t xml:space="preserve"> C</w:t>
      </w:r>
      <w:r w:rsidR="006E1A07" w:rsidRPr="005B730D">
        <w:rPr>
          <w:vertAlign w:val="subscript"/>
        </w:rPr>
        <w:t>Hext</w:t>
      </w:r>
      <w:r w:rsidRPr="005B730D">
        <w:t>=0, as defined in</w:t>
      </w:r>
      <w:r w:rsidR="000948CC" w:rsidRPr="005B730D">
        <w:t xml:space="preserve"> the file</w:t>
      </w:r>
      <w:r w:rsidRPr="005B730D">
        <w:t xml:space="preserve"> </w:t>
      </w:r>
      <w:r w:rsidRPr="005B730D">
        <w:rPr>
          <w:i/>
        </w:rPr>
        <w:t>parameter.in</w:t>
      </w:r>
      <w:r w:rsidRPr="005B730D">
        <w:t>.</w:t>
      </w:r>
    </w:p>
    <w:p w14:paraId="051FD7D8" w14:textId="77777777" w:rsidR="00ED423E" w:rsidRDefault="00ED423E" w:rsidP="00B34A3A">
      <w:pPr>
        <w:jc w:val="both"/>
      </w:pPr>
    </w:p>
    <w:p w14:paraId="02A13E52" w14:textId="10CABC2E" w:rsidR="00935F4B" w:rsidRDefault="00935F4B" w:rsidP="00B34A3A">
      <w:pPr>
        <w:jc w:val="both"/>
      </w:pPr>
      <w:r>
        <w:t>The format is as follows:</w:t>
      </w:r>
    </w:p>
    <w:p w14:paraId="03AFA3CE" w14:textId="706331D8" w:rsidR="00B34A3A" w:rsidRPr="00591E94" w:rsidRDefault="00396A1B" w:rsidP="00B34A3A">
      <w:pPr>
        <w:jc w:val="center"/>
      </w:pPr>
      <w:r>
        <w:rPr>
          <w:b/>
        </w:rPr>
        <w:t>Table 3</w:t>
      </w:r>
      <w:r w:rsidR="00B34A3A">
        <w:rPr>
          <w:b/>
        </w:rPr>
        <w:t>.</w:t>
      </w:r>
      <w:r w:rsidR="006E1A07">
        <w:rPr>
          <w:b/>
        </w:rPr>
        <w:t>4</w:t>
      </w:r>
      <w:r w:rsidR="00B34A3A">
        <w:t xml:space="preserve"> Format of the input file </w:t>
      </w:r>
      <w:r w:rsidR="006E1A07">
        <w:rPr>
          <w:i/>
        </w:rPr>
        <w:t>hExt</w:t>
      </w:r>
      <w:r w:rsidR="00B34A3A" w:rsidRPr="00667E47">
        <w:rPr>
          <w:i/>
        </w:rPr>
        <w:t>.in</w:t>
      </w:r>
    </w:p>
    <w:tbl>
      <w:tblPr>
        <w:tblStyle w:val="TableGrid"/>
        <w:tblW w:w="9558" w:type="dxa"/>
        <w:tblLayout w:type="fixed"/>
        <w:tblLook w:val="04A0" w:firstRow="1" w:lastRow="0" w:firstColumn="1" w:lastColumn="0" w:noHBand="0" w:noVBand="1"/>
      </w:tblPr>
      <w:tblGrid>
        <w:gridCol w:w="480"/>
        <w:gridCol w:w="955"/>
        <w:gridCol w:w="990"/>
        <w:gridCol w:w="990"/>
        <w:gridCol w:w="6143"/>
      </w:tblGrid>
      <w:tr w:rsidR="00136B00" w:rsidRPr="003527FA" w14:paraId="5E739389" w14:textId="77777777" w:rsidTr="00301D4C">
        <w:tc>
          <w:tcPr>
            <w:tcW w:w="3415" w:type="dxa"/>
            <w:gridSpan w:val="4"/>
          </w:tcPr>
          <w:p w14:paraId="432F79F3" w14:textId="694F206B" w:rsidR="00136B00" w:rsidRPr="009C6870" w:rsidRDefault="00136B00" w:rsidP="00136B00">
            <w:pPr>
              <w:jc w:val="center"/>
              <w:rPr>
                <w:rFonts w:eastAsia="宋体"/>
                <w:b/>
                <w:sz w:val="20"/>
                <w:szCs w:val="20"/>
              </w:rPr>
            </w:pPr>
            <w:r w:rsidRPr="009C6870">
              <w:rPr>
                <w:b/>
                <w:sz w:val="20"/>
                <w:szCs w:val="20"/>
              </w:rPr>
              <w:t>Data in the file</w:t>
            </w:r>
          </w:p>
        </w:tc>
        <w:tc>
          <w:tcPr>
            <w:tcW w:w="6143" w:type="dxa"/>
          </w:tcPr>
          <w:p w14:paraId="0F663107" w14:textId="2A3F174B" w:rsidR="00136B00" w:rsidRPr="009C6870" w:rsidRDefault="00136B00" w:rsidP="00136B00">
            <w:pPr>
              <w:jc w:val="center"/>
              <w:rPr>
                <w:b/>
                <w:sz w:val="20"/>
                <w:szCs w:val="20"/>
              </w:rPr>
            </w:pPr>
            <w:r w:rsidRPr="009C6870">
              <w:rPr>
                <w:b/>
                <w:sz w:val="20"/>
                <w:szCs w:val="20"/>
              </w:rPr>
              <w:t>Explanation</w:t>
            </w:r>
          </w:p>
        </w:tc>
      </w:tr>
      <w:tr w:rsidR="00136B00" w:rsidRPr="003527FA" w14:paraId="0B160926" w14:textId="77777777" w:rsidTr="00301D4C">
        <w:tc>
          <w:tcPr>
            <w:tcW w:w="480" w:type="dxa"/>
          </w:tcPr>
          <w:p w14:paraId="1D5D4041" w14:textId="6E6BB18A" w:rsidR="00136B00" w:rsidRPr="00CB627E" w:rsidRDefault="00136B00" w:rsidP="00136B00">
            <w:pPr>
              <w:jc w:val="center"/>
              <w:rPr>
                <w:rFonts w:eastAsia="宋体"/>
                <w:sz w:val="20"/>
                <w:szCs w:val="20"/>
              </w:rPr>
            </w:pPr>
            <w:r>
              <w:rPr>
                <w:rFonts w:eastAsia="宋体"/>
                <w:sz w:val="20"/>
                <w:szCs w:val="20"/>
              </w:rPr>
              <w:t>k</w:t>
            </w:r>
            <w:r w:rsidRPr="00136B00">
              <w:rPr>
                <w:rFonts w:eastAsia="宋体"/>
                <w:sz w:val="20"/>
                <w:szCs w:val="20"/>
                <w:vertAlign w:val="subscript"/>
              </w:rPr>
              <w:t>t</w:t>
            </w:r>
            <w:r>
              <w:rPr>
                <w:rFonts w:eastAsia="宋体"/>
                <w:sz w:val="20"/>
                <w:szCs w:val="20"/>
                <w:vertAlign w:val="subscript"/>
              </w:rPr>
              <w:t>1</w:t>
            </w:r>
          </w:p>
        </w:tc>
        <w:tc>
          <w:tcPr>
            <w:tcW w:w="955" w:type="dxa"/>
          </w:tcPr>
          <w:p w14:paraId="32E32F94" w14:textId="714C185D" w:rsidR="00136B00" w:rsidRPr="003527FA" w:rsidRDefault="00C953A9" w:rsidP="00301D4C">
            <w:pPr>
              <w:jc w:val="center"/>
              <w:rPr>
                <w:sz w:val="20"/>
                <w:szCs w:val="20"/>
              </w:rPr>
            </w:pPr>
            <w:r>
              <w:rPr>
                <w:rFonts w:eastAsia="宋体"/>
                <w:sz w:val="20"/>
                <w:szCs w:val="20"/>
              </w:rPr>
              <w:t>H</w:t>
            </w:r>
            <w:r w:rsidR="00301D4C">
              <w:rPr>
                <w:rFonts w:eastAsia="宋体"/>
                <w:sz w:val="20"/>
                <w:szCs w:val="20"/>
                <w:vertAlign w:val="subscript"/>
              </w:rPr>
              <w:t>ext</w:t>
            </w:r>
            <w:r w:rsidR="00136B00" w:rsidRPr="00136B00">
              <w:rPr>
                <w:rFonts w:eastAsia="宋体"/>
                <w:sz w:val="20"/>
                <w:szCs w:val="20"/>
                <w:vertAlign w:val="subscript"/>
              </w:rPr>
              <w:t>1</w:t>
            </w:r>
            <w:r w:rsidR="00136B00">
              <w:rPr>
                <w:rFonts w:eastAsia="宋体"/>
                <w:sz w:val="20"/>
                <w:szCs w:val="20"/>
              </w:rPr>
              <w:t>(k</w:t>
            </w:r>
            <w:r w:rsidR="00136B00" w:rsidRPr="00136B00">
              <w:rPr>
                <w:rFonts w:eastAsia="宋体"/>
                <w:sz w:val="20"/>
                <w:szCs w:val="20"/>
                <w:vertAlign w:val="subscript"/>
              </w:rPr>
              <w:t>t1</w:t>
            </w:r>
            <w:r w:rsidR="00136B00">
              <w:rPr>
                <w:rFonts w:eastAsia="宋体"/>
                <w:sz w:val="20"/>
                <w:szCs w:val="20"/>
              </w:rPr>
              <w:t>)</w:t>
            </w:r>
          </w:p>
        </w:tc>
        <w:tc>
          <w:tcPr>
            <w:tcW w:w="990" w:type="dxa"/>
          </w:tcPr>
          <w:p w14:paraId="50A4FD3B" w14:textId="593A138B" w:rsidR="00136B00" w:rsidRPr="003527FA" w:rsidRDefault="00301D4C" w:rsidP="00136B00">
            <w:pPr>
              <w:jc w:val="center"/>
              <w:rPr>
                <w:sz w:val="20"/>
                <w:szCs w:val="20"/>
              </w:rPr>
            </w:pPr>
            <w:r>
              <w:rPr>
                <w:rFonts w:eastAsia="宋体"/>
                <w:sz w:val="20"/>
                <w:szCs w:val="20"/>
              </w:rPr>
              <w:t>H</w:t>
            </w:r>
            <w:r>
              <w:rPr>
                <w:rFonts w:eastAsia="宋体"/>
                <w:sz w:val="20"/>
                <w:szCs w:val="20"/>
                <w:vertAlign w:val="subscript"/>
              </w:rPr>
              <w:t>ext</w:t>
            </w:r>
            <w:r w:rsidR="00136B00">
              <w:rPr>
                <w:rFonts w:eastAsia="宋体"/>
                <w:sz w:val="20"/>
                <w:szCs w:val="20"/>
                <w:vertAlign w:val="subscript"/>
              </w:rPr>
              <w:t>2</w:t>
            </w:r>
            <w:r w:rsidR="00136B00">
              <w:rPr>
                <w:rFonts w:eastAsia="宋体"/>
                <w:sz w:val="20"/>
                <w:szCs w:val="20"/>
              </w:rPr>
              <w:t>(k</w:t>
            </w:r>
            <w:r w:rsidR="00136B00" w:rsidRPr="00136B00">
              <w:rPr>
                <w:rFonts w:eastAsia="宋体"/>
                <w:sz w:val="20"/>
                <w:szCs w:val="20"/>
                <w:vertAlign w:val="subscript"/>
              </w:rPr>
              <w:t>t1</w:t>
            </w:r>
            <w:r w:rsidR="00136B00">
              <w:rPr>
                <w:rFonts w:eastAsia="宋体"/>
                <w:sz w:val="20"/>
                <w:szCs w:val="20"/>
              </w:rPr>
              <w:t>)</w:t>
            </w:r>
          </w:p>
        </w:tc>
        <w:tc>
          <w:tcPr>
            <w:tcW w:w="990" w:type="dxa"/>
          </w:tcPr>
          <w:p w14:paraId="6493B0AD" w14:textId="2206AECC" w:rsidR="00136B00" w:rsidRPr="003527FA" w:rsidRDefault="00301D4C" w:rsidP="00136B00">
            <w:pPr>
              <w:jc w:val="center"/>
              <w:rPr>
                <w:sz w:val="20"/>
                <w:szCs w:val="20"/>
              </w:rPr>
            </w:pPr>
            <w:r>
              <w:rPr>
                <w:rFonts w:eastAsia="宋体"/>
                <w:sz w:val="20"/>
                <w:szCs w:val="20"/>
              </w:rPr>
              <w:t>H</w:t>
            </w:r>
            <w:r>
              <w:rPr>
                <w:rFonts w:eastAsia="宋体"/>
                <w:sz w:val="20"/>
                <w:szCs w:val="20"/>
                <w:vertAlign w:val="subscript"/>
              </w:rPr>
              <w:t>ext</w:t>
            </w:r>
            <w:r w:rsidR="00136B00">
              <w:rPr>
                <w:rFonts w:eastAsia="宋体"/>
                <w:sz w:val="20"/>
                <w:szCs w:val="20"/>
                <w:vertAlign w:val="subscript"/>
              </w:rPr>
              <w:t>3</w:t>
            </w:r>
            <w:r w:rsidR="00136B00">
              <w:rPr>
                <w:rFonts w:eastAsia="宋体"/>
                <w:sz w:val="20"/>
                <w:szCs w:val="20"/>
              </w:rPr>
              <w:t>(k</w:t>
            </w:r>
            <w:r w:rsidR="00136B00" w:rsidRPr="00136B00">
              <w:rPr>
                <w:rFonts w:eastAsia="宋体"/>
                <w:sz w:val="20"/>
                <w:szCs w:val="20"/>
                <w:vertAlign w:val="subscript"/>
              </w:rPr>
              <w:t>t1</w:t>
            </w:r>
            <w:r w:rsidR="00136B00">
              <w:rPr>
                <w:rFonts w:eastAsia="宋体"/>
                <w:sz w:val="20"/>
                <w:szCs w:val="20"/>
              </w:rPr>
              <w:t>)</w:t>
            </w:r>
          </w:p>
        </w:tc>
        <w:tc>
          <w:tcPr>
            <w:tcW w:w="6143" w:type="dxa"/>
          </w:tcPr>
          <w:p w14:paraId="10EDBA70" w14:textId="7DA996BD" w:rsidR="00835575" w:rsidRPr="003527FA" w:rsidRDefault="00301D4C" w:rsidP="00835575">
            <w:pPr>
              <w:jc w:val="both"/>
              <w:rPr>
                <w:sz w:val="20"/>
                <w:szCs w:val="20"/>
              </w:rPr>
            </w:pPr>
            <w:r>
              <w:rPr>
                <w:rFonts w:eastAsia="宋体"/>
                <w:sz w:val="20"/>
                <w:szCs w:val="20"/>
              </w:rPr>
              <w:t>H</w:t>
            </w:r>
            <w:r>
              <w:rPr>
                <w:rFonts w:eastAsia="宋体"/>
                <w:sz w:val="20"/>
                <w:szCs w:val="20"/>
                <w:vertAlign w:val="subscript"/>
              </w:rPr>
              <w:t>ext</w:t>
            </w:r>
            <w:r w:rsidR="00835575" w:rsidRPr="00136B00">
              <w:rPr>
                <w:rFonts w:eastAsia="宋体"/>
                <w:sz w:val="20"/>
                <w:szCs w:val="20"/>
                <w:vertAlign w:val="subscript"/>
              </w:rPr>
              <w:t>1</w:t>
            </w:r>
            <w:r w:rsidR="00835575">
              <w:rPr>
                <w:rFonts w:eastAsia="宋体"/>
                <w:sz w:val="20"/>
                <w:szCs w:val="20"/>
              </w:rPr>
              <w:t>(k</w:t>
            </w:r>
            <w:r w:rsidR="00835575" w:rsidRPr="00136B00">
              <w:rPr>
                <w:rFonts w:eastAsia="宋体"/>
                <w:sz w:val="20"/>
                <w:szCs w:val="20"/>
                <w:vertAlign w:val="subscript"/>
              </w:rPr>
              <w:t>t1</w:t>
            </w:r>
            <w:r w:rsidR="00C953A9">
              <w:rPr>
                <w:rFonts w:eastAsia="宋体"/>
                <w:sz w:val="20"/>
                <w:szCs w:val="20"/>
              </w:rPr>
              <w:t xml:space="preserve">), </w:t>
            </w:r>
            <w:r>
              <w:rPr>
                <w:rFonts w:eastAsia="宋体"/>
                <w:sz w:val="20"/>
                <w:szCs w:val="20"/>
              </w:rPr>
              <w:t>H</w:t>
            </w:r>
            <w:r>
              <w:rPr>
                <w:rFonts w:eastAsia="宋体"/>
                <w:sz w:val="20"/>
                <w:szCs w:val="20"/>
                <w:vertAlign w:val="subscript"/>
              </w:rPr>
              <w:t>ext</w:t>
            </w:r>
            <w:r w:rsidR="00835575">
              <w:rPr>
                <w:rFonts w:eastAsia="宋体"/>
                <w:sz w:val="20"/>
                <w:szCs w:val="20"/>
                <w:vertAlign w:val="subscript"/>
              </w:rPr>
              <w:t>2</w:t>
            </w:r>
            <w:r w:rsidR="00835575">
              <w:rPr>
                <w:rFonts w:eastAsia="宋体"/>
                <w:sz w:val="20"/>
                <w:szCs w:val="20"/>
              </w:rPr>
              <w:t>(k</w:t>
            </w:r>
            <w:r w:rsidR="00835575" w:rsidRPr="00136B00">
              <w:rPr>
                <w:rFonts w:eastAsia="宋体"/>
                <w:sz w:val="20"/>
                <w:szCs w:val="20"/>
                <w:vertAlign w:val="subscript"/>
              </w:rPr>
              <w:t>t1</w:t>
            </w:r>
            <w:r w:rsidR="00C953A9">
              <w:rPr>
                <w:rFonts w:eastAsia="宋体"/>
                <w:sz w:val="20"/>
                <w:szCs w:val="20"/>
              </w:rPr>
              <w:t xml:space="preserve">), and </w:t>
            </w:r>
            <w:r>
              <w:rPr>
                <w:rFonts w:eastAsia="宋体"/>
                <w:sz w:val="20"/>
                <w:szCs w:val="20"/>
              </w:rPr>
              <w:t>H</w:t>
            </w:r>
            <w:r>
              <w:rPr>
                <w:rFonts w:eastAsia="宋体"/>
                <w:sz w:val="20"/>
                <w:szCs w:val="20"/>
                <w:vertAlign w:val="subscript"/>
              </w:rPr>
              <w:t>ext</w:t>
            </w:r>
            <w:r w:rsidR="00835575">
              <w:rPr>
                <w:rFonts w:eastAsia="宋体"/>
                <w:sz w:val="20"/>
                <w:szCs w:val="20"/>
                <w:vertAlign w:val="subscript"/>
              </w:rPr>
              <w:t>3</w:t>
            </w:r>
            <w:r w:rsidR="00835575">
              <w:rPr>
                <w:rFonts w:eastAsia="宋体"/>
                <w:sz w:val="20"/>
                <w:szCs w:val="20"/>
              </w:rPr>
              <w:t>(k</w:t>
            </w:r>
            <w:r w:rsidR="00835575" w:rsidRPr="00136B00">
              <w:rPr>
                <w:rFonts w:eastAsia="宋体"/>
                <w:sz w:val="20"/>
                <w:szCs w:val="20"/>
                <w:vertAlign w:val="subscript"/>
              </w:rPr>
              <w:t>t1</w:t>
            </w:r>
            <w:r w:rsidR="00835575">
              <w:rPr>
                <w:rFonts w:eastAsia="宋体"/>
                <w:sz w:val="20"/>
                <w:szCs w:val="20"/>
              </w:rPr>
              <w:t xml:space="preserve">) – external magnetic field </w:t>
            </w:r>
            <w:r w:rsidRPr="00301D4C">
              <w:rPr>
                <w:rFonts w:eastAsia="宋体"/>
                <w:b/>
                <w:sz w:val="20"/>
                <w:szCs w:val="20"/>
              </w:rPr>
              <w:t>H</w:t>
            </w:r>
            <w:r>
              <w:rPr>
                <w:rFonts w:eastAsia="宋体"/>
                <w:sz w:val="20"/>
                <w:szCs w:val="20"/>
                <w:vertAlign w:val="subscript"/>
              </w:rPr>
              <w:t>ext</w:t>
            </w:r>
            <w:r w:rsidR="00835575">
              <w:rPr>
                <w:rFonts w:eastAsia="宋体"/>
                <w:sz w:val="20"/>
                <w:szCs w:val="20"/>
              </w:rPr>
              <w:t xml:space="preserve"> at the k</w:t>
            </w:r>
            <w:r w:rsidR="00835575" w:rsidRPr="00835575">
              <w:rPr>
                <w:rFonts w:eastAsia="宋体"/>
                <w:sz w:val="20"/>
                <w:szCs w:val="20"/>
                <w:vertAlign w:val="subscript"/>
              </w:rPr>
              <w:t>t</w:t>
            </w:r>
            <w:r w:rsidR="00835575">
              <w:rPr>
                <w:rFonts w:eastAsia="宋体"/>
                <w:sz w:val="20"/>
                <w:szCs w:val="20"/>
                <w:vertAlign w:val="subscript"/>
              </w:rPr>
              <w:t>1</w:t>
            </w:r>
            <w:r w:rsidR="00835575">
              <w:rPr>
                <w:rFonts w:eastAsia="宋体"/>
                <w:sz w:val="20"/>
                <w:szCs w:val="20"/>
              </w:rPr>
              <w:t>-th evolution step</w:t>
            </w:r>
            <w:r w:rsidR="0022697B">
              <w:rPr>
                <w:rFonts w:eastAsia="宋体"/>
                <w:sz w:val="20"/>
                <w:szCs w:val="20"/>
              </w:rPr>
              <w:t xml:space="preserve"> (A/m)</w:t>
            </w:r>
          </w:p>
        </w:tc>
      </w:tr>
      <w:tr w:rsidR="00136B00" w:rsidRPr="003527FA" w14:paraId="2AF66728" w14:textId="77777777" w:rsidTr="00301D4C">
        <w:tc>
          <w:tcPr>
            <w:tcW w:w="480" w:type="dxa"/>
          </w:tcPr>
          <w:p w14:paraId="7034D157" w14:textId="33F6A779" w:rsidR="00136B00" w:rsidRPr="00CB627E" w:rsidRDefault="00136B00" w:rsidP="00136B00">
            <w:pPr>
              <w:jc w:val="center"/>
              <w:rPr>
                <w:rFonts w:eastAsia="宋体"/>
                <w:sz w:val="20"/>
                <w:szCs w:val="20"/>
              </w:rPr>
            </w:pPr>
            <w:r>
              <w:rPr>
                <w:rFonts w:eastAsia="宋体"/>
                <w:sz w:val="20"/>
                <w:szCs w:val="20"/>
              </w:rPr>
              <w:t>k</w:t>
            </w:r>
            <w:r w:rsidRPr="00136B00">
              <w:rPr>
                <w:rFonts w:eastAsia="宋体"/>
                <w:sz w:val="20"/>
                <w:szCs w:val="20"/>
                <w:vertAlign w:val="subscript"/>
              </w:rPr>
              <w:t>t</w:t>
            </w:r>
            <w:r>
              <w:rPr>
                <w:rFonts w:eastAsia="宋体"/>
                <w:sz w:val="20"/>
                <w:szCs w:val="20"/>
                <w:vertAlign w:val="subscript"/>
              </w:rPr>
              <w:t>2</w:t>
            </w:r>
          </w:p>
        </w:tc>
        <w:tc>
          <w:tcPr>
            <w:tcW w:w="955" w:type="dxa"/>
          </w:tcPr>
          <w:p w14:paraId="67699B98" w14:textId="5BDDED77" w:rsidR="00136B00" w:rsidRPr="003527FA" w:rsidRDefault="00301D4C" w:rsidP="00301D4C">
            <w:pPr>
              <w:jc w:val="center"/>
              <w:rPr>
                <w:sz w:val="20"/>
                <w:szCs w:val="20"/>
              </w:rPr>
            </w:pPr>
            <w:r>
              <w:rPr>
                <w:rFonts w:eastAsia="宋体"/>
                <w:sz w:val="20"/>
                <w:szCs w:val="20"/>
              </w:rPr>
              <w:t>H</w:t>
            </w:r>
            <w:r>
              <w:rPr>
                <w:rFonts w:eastAsia="宋体"/>
                <w:sz w:val="20"/>
                <w:szCs w:val="20"/>
                <w:vertAlign w:val="subscript"/>
              </w:rPr>
              <w:t>ext</w:t>
            </w:r>
            <w:r w:rsidR="00136B00" w:rsidRPr="00136B00">
              <w:rPr>
                <w:rFonts w:eastAsia="宋体"/>
                <w:sz w:val="20"/>
                <w:szCs w:val="20"/>
                <w:vertAlign w:val="subscript"/>
              </w:rPr>
              <w:t>1</w:t>
            </w:r>
            <w:r w:rsidR="00136B00">
              <w:rPr>
                <w:rFonts w:eastAsia="宋体"/>
                <w:sz w:val="20"/>
                <w:szCs w:val="20"/>
              </w:rPr>
              <w:t>(k</w:t>
            </w:r>
            <w:r w:rsidR="00136B00">
              <w:rPr>
                <w:rFonts w:eastAsia="宋体"/>
                <w:sz w:val="20"/>
                <w:szCs w:val="20"/>
                <w:vertAlign w:val="subscript"/>
              </w:rPr>
              <w:t>t2</w:t>
            </w:r>
            <w:r w:rsidR="00136B00">
              <w:rPr>
                <w:rFonts w:eastAsia="宋体"/>
                <w:sz w:val="20"/>
                <w:szCs w:val="20"/>
              </w:rPr>
              <w:t>)</w:t>
            </w:r>
          </w:p>
        </w:tc>
        <w:tc>
          <w:tcPr>
            <w:tcW w:w="990" w:type="dxa"/>
          </w:tcPr>
          <w:p w14:paraId="5982F72D" w14:textId="756C7D3B" w:rsidR="00136B00" w:rsidRPr="003527FA" w:rsidRDefault="00301D4C" w:rsidP="00136B00">
            <w:pPr>
              <w:jc w:val="center"/>
              <w:rPr>
                <w:sz w:val="20"/>
                <w:szCs w:val="20"/>
              </w:rPr>
            </w:pPr>
            <w:r>
              <w:rPr>
                <w:rFonts w:eastAsia="宋体"/>
                <w:sz w:val="20"/>
                <w:szCs w:val="20"/>
              </w:rPr>
              <w:t>H</w:t>
            </w:r>
            <w:r>
              <w:rPr>
                <w:rFonts w:eastAsia="宋体"/>
                <w:sz w:val="20"/>
                <w:szCs w:val="20"/>
                <w:vertAlign w:val="subscript"/>
              </w:rPr>
              <w:t>ext</w:t>
            </w:r>
            <w:r w:rsidR="00136B00">
              <w:rPr>
                <w:rFonts w:eastAsia="宋体"/>
                <w:sz w:val="20"/>
                <w:szCs w:val="20"/>
                <w:vertAlign w:val="subscript"/>
              </w:rPr>
              <w:t>2</w:t>
            </w:r>
            <w:r w:rsidR="00136B00">
              <w:rPr>
                <w:rFonts w:eastAsia="宋体"/>
                <w:sz w:val="20"/>
                <w:szCs w:val="20"/>
              </w:rPr>
              <w:t>(k</w:t>
            </w:r>
            <w:r w:rsidR="00136B00">
              <w:rPr>
                <w:rFonts w:eastAsia="宋体"/>
                <w:sz w:val="20"/>
                <w:szCs w:val="20"/>
                <w:vertAlign w:val="subscript"/>
              </w:rPr>
              <w:t>t2</w:t>
            </w:r>
            <w:r w:rsidR="00136B00">
              <w:rPr>
                <w:rFonts w:eastAsia="宋体"/>
                <w:sz w:val="20"/>
                <w:szCs w:val="20"/>
              </w:rPr>
              <w:t>)</w:t>
            </w:r>
          </w:p>
        </w:tc>
        <w:tc>
          <w:tcPr>
            <w:tcW w:w="990" w:type="dxa"/>
          </w:tcPr>
          <w:p w14:paraId="105154D7" w14:textId="5E0D3851" w:rsidR="00136B00" w:rsidRPr="003527FA" w:rsidRDefault="00301D4C" w:rsidP="00136B00">
            <w:pPr>
              <w:jc w:val="center"/>
              <w:rPr>
                <w:sz w:val="20"/>
                <w:szCs w:val="20"/>
              </w:rPr>
            </w:pPr>
            <w:r>
              <w:rPr>
                <w:rFonts w:eastAsia="宋体"/>
                <w:sz w:val="20"/>
                <w:szCs w:val="20"/>
              </w:rPr>
              <w:t>H</w:t>
            </w:r>
            <w:r>
              <w:rPr>
                <w:rFonts w:eastAsia="宋体"/>
                <w:sz w:val="20"/>
                <w:szCs w:val="20"/>
                <w:vertAlign w:val="subscript"/>
              </w:rPr>
              <w:t>ext</w:t>
            </w:r>
            <w:r w:rsidR="00136B00">
              <w:rPr>
                <w:rFonts w:eastAsia="宋体"/>
                <w:sz w:val="20"/>
                <w:szCs w:val="20"/>
                <w:vertAlign w:val="subscript"/>
              </w:rPr>
              <w:t>3</w:t>
            </w:r>
            <w:r w:rsidR="00136B00">
              <w:rPr>
                <w:rFonts w:eastAsia="宋体"/>
                <w:sz w:val="20"/>
                <w:szCs w:val="20"/>
              </w:rPr>
              <w:t>(k</w:t>
            </w:r>
            <w:r w:rsidR="00136B00">
              <w:rPr>
                <w:rFonts w:eastAsia="宋体"/>
                <w:sz w:val="20"/>
                <w:szCs w:val="20"/>
                <w:vertAlign w:val="subscript"/>
              </w:rPr>
              <w:t>t2</w:t>
            </w:r>
            <w:r w:rsidR="00136B00">
              <w:rPr>
                <w:rFonts w:eastAsia="宋体"/>
                <w:sz w:val="20"/>
                <w:szCs w:val="20"/>
              </w:rPr>
              <w:t>)</w:t>
            </w:r>
          </w:p>
        </w:tc>
        <w:tc>
          <w:tcPr>
            <w:tcW w:w="6143" w:type="dxa"/>
          </w:tcPr>
          <w:p w14:paraId="1B306744" w14:textId="77777777" w:rsidR="00136B00" w:rsidRPr="003527FA" w:rsidRDefault="00136B00" w:rsidP="00136B00">
            <w:pPr>
              <w:jc w:val="both"/>
              <w:rPr>
                <w:sz w:val="20"/>
                <w:szCs w:val="20"/>
              </w:rPr>
            </w:pPr>
            <m:oMathPara>
              <m:oMath>
                <m:r>
                  <m:rPr>
                    <m:sty m:val="p"/>
                  </m:rPr>
                  <w:rPr>
                    <w:rFonts w:ascii="Cambria Math" w:hAnsi="Cambria Math"/>
                    <w:sz w:val="20"/>
                    <w:szCs w:val="20"/>
                  </w:rPr>
                  <m:t>⋮</m:t>
                </m:r>
              </m:oMath>
            </m:oMathPara>
          </w:p>
        </w:tc>
      </w:tr>
      <w:tr w:rsidR="00136B00" w:rsidRPr="003527FA" w14:paraId="04A0ACA8" w14:textId="77777777" w:rsidTr="00301D4C">
        <w:tc>
          <w:tcPr>
            <w:tcW w:w="480" w:type="dxa"/>
          </w:tcPr>
          <w:p w14:paraId="55D66AE0" w14:textId="74032830" w:rsidR="00136B00" w:rsidRDefault="00136B00" w:rsidP="00136B00">
            <w:pPr>
              <w:jc w:val="center"/>
              <w:rPr>
                <w:rFonts w:eastAsia="宋体"/>
                <w:sz w:val="20"/>
                <w:szCs w:val="20"/>
              </w:rPr>
            </w:pPr>
            <m:oMathPara>
              <m:oMath>
                <m:r>
                  <m:rPr>
                    <m:sty m:val="p"/>
                  </m:rPr>
                  <w:rPr>
                    <w:rFonts w:ascii="Cambria Math" w:hAnsi="Cambria Math"/>
                    <w:sz w:val="20"/>
                    <w:szCs w:val="20"/>
                  </w:rPr>
                  <m:t>⋮</m:t>
                </m:r>
              </m:oMath>
            </m:oMathPara>
          </w:p>
        </w:tc>
        <w:tc>
          <w:tcPr>
            <w:tcW w:w="955" w:type="dxa"/>
          </w:tcPr>
          <w:p w14:paraId="49E04000" w14:textId="354FEA25" w:rsidR="00136B00" w:rsidRPr="003527FA" w:rsidRDefault="00136B00" w:rsidP="00136B00">
            <w:pPr>
              <w:rPr>
                <w:sz w:val="20"/>
                <w:szCs w:val="20"/>
              </w:rPr>
            </w:pPr>
            <m:oMathPara>
              <m:oMath>
                <m:r>
                  <m:rPr>
                    <m:sty m:val="p"/>
                  </m:rPr>
                  <w:rPr>
                    <w:rFonts w:ascii="Cambria Math" w:hAnsi="Cambria Math"/>
                    <w:sz w:val="20"/>
                    <w:szCs w:val="20"/>
                  </w:rPr>
                  <m:t>⋮</m:t>
                </m:r>
              </m:oMath>
            </m:oMathPara>
          </w:p>
        </w:tc>
        <w:tc>
          <w:tcPr>
            <w:tcW w:w="990" w:type="dxa"/>
          </w:tcPr>
          <w:p w14:paraId="3B040B01" w14:textId="6E6F986E" w:rsidR="00136B00" w:rsidRPr="003527FA" w:rsidRDefault="00136B00" w:rsidP="00136B00">
            <w:pPr>
              <w:jc w:val="center"/>
              <w:rPr>
                <w:sz w:val="20"/>
                <w:szCs w:val="20"/>
              </w:rPr>
            </w:pPr>
            <m:oMathPara>
              <m:oMath>
                <m:r>
                  <m:rPr>
                    <m:sty m:val="p"/>
                  </m:rPr>
                  <w:rPr>
                    <w:rFonts w:ascii="Cambria Math" w:hAnsi="Cambria Math"/>
                    <w:sz w:val="20"/>
                    <w:szCs w:val="20"/>
                  </w:rPr>
                  <m:t>⋮</m:t>
                </m:r>
              </m:oMath>
            </m:oMathPara>
          </w:p>
        </w:tc>
        <w:tc>
          <w:tcPr>
            <w:tcW w:w="990" w:type="dxa"/>
          </w:tcPr>
          <w:p w14:paraId="2526F863" w14:textId="296B7B64" w:rsidR="00136B00" w:rsidRPr="003527FA" w:rsidRDefault="00136B00" w:rsidP="00136B00">
            <w:pPr>
              <w:jc w:val="center"/>
              <w:rPr>
                <w:sz w:val="20"/>
                <w:szCs w:val="20"/>
              </w:rPr>
            </w:pPr>
            <m:oMathPara>
              <m:oMath>
                <m:r>
                  <m:rPr>
                    <m:sty m:val="p"/>
                  </m:rPr>
                  <w:rPr>
                    <w:rFonts w:ascii="Cambria Math" w:hAnsi="Cambria Math"/>
                    <w:sz w:val="20"/>
                    <w:szCs w:val="20"/>
                  </w:rPr>
                  <m:t>⋮</m:t>
                </m:r>
              </m:oMath>
            </m:oMathPara>
          </w:p>
        </w:tc>
        <w:tc>
          <w:tcPr>
            <w:tcW w:w="6143" w:type="dxa"/>
          </w:tcPr>
          <w:p w14:paraId="6313AB54" w14:textId="36B1B60B" w:rsidR="00136B00" w:rsidRPr="003527FA" w:rsidRDefault="009C6870" w:rsidP="00136B00">
            <w:pPr>
              <w:jc w:val="both"/>
              <w:rPr>
                <w:sz w:val="20"/>
                <w:szCs w:val="20"/>
              </w:rPr>
            </w:pPr>
            <m:oMathPara>
              <m:oMath>
                <m:r>
                  <m:rPr>
                    <m:sty m:val="p"/>
                  </m:rPr>
                  <w:rPr>
                    <w:rFonts w:ascii="Cambria Math" w:hAnsi="Cambria Math"/>
                    <w:sz w:val="20"/>
                    <w:szCs w:val="20"/>
                  </w:rPr>
                  <m:t>⋮</m:t>
                </m:r>
              </m:oMath>
            </m:oMathPara>
          </w:p>
        </w:tc>
      </w:tr>
      <w:tr w:rsidR="00136B00" w:rsidRPr="003527FA" w14:paraId="2E51B0AC" w14:textId="77777777" w:rsidTr="00301D4C">
        <w:tc>
          <w:tcPr>
            <w:tcW w:w="480" w:type="dxa"/>
          </w:tcPr>
          <w:p w14:paraId="2957A729" w14:textId="3425D705" w:rsidR="00136B00" w:rsidRPr="00CB627E" w:rsidRDefault="00136B00" w:rsidP="00136B00">
            <w:pPr>
              <w:jc w:val="center"/>
              <w:rPr>
                <w:rFonts w:eastAsia="宋体"/>
                <w:sz w:val="20"/>
                <w:szCs w:val="20"/>
              </w:rPr>
            </w:pPr>
            <w:r>
              <w:rPr>
                <w:rFonts w:eastAsia="宋体"/>
                <w:sz w:val="20"/>
                <w:szCs w:val="20"/>
              </w:rPr>
              <w:t>k</w:t>
            </w:r>
            <w:r w:rsidRPr="00136B00">
              <w:rPr>
                <w:rFonts w:eastAsia="宋体"/>
                <w:sz w:val="20"/>
                <w:szCs w:val="20"/>
                <w:vertAlign w:val="subscript"/>
              </w:rPr>
              <w:t>t</w:t>
            </w:r>
            <w:r>
              <w:rPr>
                <w:rFonts w:eastAsia="宋体"/>
                <w:sz w:val="20"/>
                <w:szCs w:val="20"/>
                <w:vertAlign w:val="subscript"/>
              </w:rPr>
              <w:t>n</w:t>
            </w:r>
          </w:p>
        </w:tc>
        <w:tc>
          <w:tcPr>
            <w:tcW w:w="955" w:type="dxa"/>
          </w:tcPr>
          <w:p w14:paraId="230C552B" w14:textId="6BEBD987" w:rsidR="00136B00" w:rsidRPr="003527FA" w:rsidRDefault="00301D4C" w:rsidP="00301D4C">
            <w:pPr>
              <w:jc w:val="center"/>
              <w:rPr>
                <w:sz w:val="20"/>
                <w:szCs w:val="20"/>
              </w:rPr>
            </w:pPr>
            <w:r>
              <w:rPr>
                <w:rFonts w:eastAsia="宋体"/>
                <w:sz w:val="20"/>
                <w:szCs w:val="20"/>
              </w:rPr>
              <w:t>H</w:t>
            </w:r>
            <w:r>
              <w:rPr>
                <w:rFonts w:eastAsia="宋体"/>
                <w:sz w:val="20"/>
                <w:szCs w:val="20"/>
                <w:vertAlign w:val="subscript"/>
              </w:rPr>
              <w:t>ext</w:t>
            </w:r>
            <w:r w:rsidR="00136B00" w:rsidRPr="00136B00">
              <w:rPr>
                <w:rFonts w:eastAsia="宋体"/>
                <w:sz w:val="20"/>
                <w:szCs w:val="20"/>
                <w:vertAlign w:val="subscript"/>
              </w:rPr>
              <w:t>1</w:t>
            </w:r>
            <w:r w:rsidR="00136B00">
              <w:rPr>
                <w:rFonts w:eastAsia="宋体"/>
                <w:sz w:val="20"/>
                <w:szCs w:val="20"/>
              </w:rPr>
              <w:t>(k</w:t>
            </w:r>
            <w:r w:rsidR="00136B00">
              <w:rPr>
                <w:rFonts w:eastAsia="宋体"/>
                <w:sz w:val="20"/>
                <w:szCs w:val="20"/>
                <w:vertAlign w:val="subscript"/>
              </w:rPr>
              <w:t>tn</w:t>
            </w:r>
            <w:r w:rsidR="00136B00">
              <w:rPr>
                <w:rFonts w:eastAsia="宋体"/>
                <w:sz w:val="20"/>
                <w:szCs w:val="20"/>
              </w:rPr>
              <w:t>)</w:t>
            </w:r>
          </w:p>
        </w:tc>
        <w:tc>
          <w:tcPr>
            <w:tcW w:w="990" w:type="dxa"/>
          </w:tcPr>
          <w:p w14:paraId="2B2C0593" w14:textId="5204EE14" w:rsidR="00136B00" w:rsidRPr="003527FA" w:rsidRDefault="00301D4C" w:rsidP="00301D4C">
            <w:pPr>
              <w:jc w:val="center"/>
              <w:rPr>
                <w:sz w:val="20"/>
                <w:szCs w:val="20"/>
              </w:rPr>
            </w:pPr>
            <w:r>
              <w:rPr>
                <w:rFonts w:eastAsia="宋体"/>
                <w:sz w:val="20"/>
                <w:szCs w:val="20"/>
              </w:rPr>
              <w:t>H</w:t>
            </w:r>
            <w:r>
              <w:rPr>
                <w:rFonts w:eastAsia="宋体"/>
                <w:sz w:val="20"/>
                <w:szCs w:val="20"/>
                <w:vertAlign w:val="subscript"/>
              </w:rPr>
              <w:t>ext</w:t>
            </w:r>
            <w:r w:rsidR="00136B00">
              <w:rPr>
                <w:rFonts w:eastAsia="宋体"/>
                <w:sz w:val="20"/>
                <w:szCs w:val="20"/>
                <w:vertAlign w:val="subscript"/>
              </w:rPr>
              <w:t>2</w:t>
            </w:r>
            <w:r w:rsidR="00136B00">
              <w:rPr>
                <w:rFonts w:eastAsia="宋体"/>
                <w:sz w:val="20"/>
                <w:szCs w:val="20"/>
              </w:rPr>
              <w:t>(k</w:t>
            </w:r>
            <w:r w:rsidR="00136B00">
              <w:rPr>
                <w:rFonts w:eastAsia="宋体"/>
                <w:sz w:val="20"/>
                <w:szCs w:val="20"/>
                <w:vertAlign w:val="subscript"/>
              </w:rPr>
              <w:t>tn</w:t>
            </w:r>
            <w:r w:rsidR="00136B00">
              <w:rPr>
                <w:rFonts w:eastAsia="宋体"/>
                <w:sz w:val="20"/>
                <w:szCs w:val="20"/>
              </w:rPr>
              <w:t>)</w:t>
            </w:r>
          </w:p>
        </w:tc>
        <w:tc>
          <w:tcPr>
            <w:tcW w:w="990" w:type="dxa"/>
          </w:tcPr>
          <w:p w14:paraId="52DE9FA9" w14:textId="222E4D9C" w:rsidR="00136B00" w:rsidRPr="003527FA" w:rsidRDefault="00301D4C" w:rsidP="00301D4C">
            <w:pPr>
              <w:jc w:val="center"/>
              <w:rPr>
                <w:sz w:val="20"/>
                <w:szCs w:val="20"/>
              </w:rPr>
            </w:pPr>
            <w:r>
              <w:rPr>
                <w:rFonts w:eastAsia="宋体"/>
                <w:sz w:val="20"/>
                <w:szCs w:val="20"/>
              </w:rPr>
              <w:t>H</w:t>
            </w:r>
            <w:r>
              <w:rPr>
                <w:rFonts w:eastAsia="宋体"/>
                <w:sz w:val="20"/>
                <w:szCs w:val="20"/>
                <w:vertAlign w:val="subscript"/>
              </w:rPr>
              <w:t>ext</w:t>
            </w:r>
            <w:r w:rsidR="00136B00">
              <w:rPr>
                <w:rFonts w:eastAsia="宋体"/>
                <w:sz w:val="20"/>
                <w:szCs w:val="20"/>
                <w:vertAlign w:val="subscript"/>
              </w:rPr>
              <w:t>3</w:t>
            </w:r>
            <w:r w:rsidR="00136B00">
              <w:rPr>
                <w:rFonts w:eastAsia="宋体"/>
                <w:sz w:val="20"/>
                <w:szCs w:val="20"/>
              </w:rPr>
              <w:t>(k</w:t>
            </w:r>
            <w:r w:rsidR="00136B00">
              <w:rPr>
                <w:rFonts w:eastAsia="宋体"/>
                <w:sz w:val="20"/>
                <w:szCs w:val="20"/>
                <w:vertAlign w:val="subscript"/>
              </w:rPr>
              <w:t>tn</w:t>
            </w:r>
            <w:r w:rsidR="00136B00">
              <w:rPr>
                <w:rFonts w:eastAsia="宋体"/>
                <w:sz w:val="20"/>
                <w:szCs w:val="20"/>
              </w:rPr>
              <w:t>)</w:t>
            </w:r>
          </w:p>
        </w:tc>
        <w:tc>
          <w:tcPr>
            <w:tcW w:w="6143" w:type="dxa"/>
          </w:tcPr>
          <w:p w14:paraId="419FE645" w14:textId="5AA184A8" w:rsidR="00136B00" w:rsidRPr="003527FA" w:rsidRDefault="009C6870" w:rsidP="00136B00">
            <w:pPr>
              <w:jc w:val="both"/>
              <w:rPr>
                <w:sz w:val="20"/>
                <w:szCs w:val="20"/>
              </w:rPr>
            </w:pPr>
            <m:oMathPara>
              <m:oMath>
                <m:r>
                  <m:rPr>
                    <m:sty m:val="p"/>
                  </m:rPr>
                  <w:rPr>
                    <w:rFonts w:ascii="Cambria Math" w:hAnsi="Cambria Math"/>
                    <w:sz w:val="20"/>
                    <w:szCs w:val="20"/>
                  </w:rPr>
                  <m:t>⋮</m:t>
                </m:r>
              </m:oMath>
            </m:oMathPara>
          </w:p>
        </w:tc>
      </w:tr>
    </w:tbl>
    <w:p w14:paraId="5E62ED0B" w14:textId="5472FFDE" w:rsidR="00B34A3A" w:rsidRDefault="00D51B46" w:rsidP="00B34A3A">
      <w:pPr>
        <w:jc w:val="both"/>
      </w:pPr>
      <w:r>
        <w:t xml:space="preserve">In obtaining </w:t>
      </w:r>
      <w:r w:rsidR="00664FD3" w:rsidRPr="009A2306">
        <w:rPr>
          <w:position w:val="-14"/>
        </w:rPr>
        <w:object w:dxaOrig="859" w:dyaOrig="400" w14:anchorId="17CFCDD9">
          <v:shape id="_x0000_i1113" type="#_x0000_t75" style="width:42.75pt;height:21pt" o:ole="">
            <v:imagedata r:id="rId186" o:title=""/>
          </v:shape>
          <o:OLEObject Type="Embed" ProgID="Equation.DSMT4" ShapeID="_x0000_i1113" DrawAspect="Content" ObjectID="_1530393654" r:id="rId188"/>
        </w:object>
      </w:r>
      <w:r>
        <w:t xml:space="preserve"> at all evolution steps k</w:t>
      </w:r>
      <w:r w:rsidRPr="00D51B46">
        <w:rPr>
          <w:vertAlign w:val="subscript"/>
        </w:rPr>
        <w:t>t</w:t>
      </w:r>
      <w:r>
        <w:t xml:space="preserve">, </w:t>
      </w:r>
      <w:r w:rsidR="0022697B">
        <w:t xml:space="preserve">the program considers </w:t>
      </w:r>
      <w:r>
        <w:t xml:space="preserve">linear interpolations of </w:t>
      </w:r>
      <w:r w:rsidR="00664FD3" w:rsidRPr="009A2306">
        <w:rPr>
          <w:position w:val="-14"/>
        </w:rPr>
        <w:object w:dxaOrig="859" w:dyaOrig="400" w14:anchorId="46DC93F0">
          <v:shape id="_x0000_i1114" type="#_x0000_t75" style="width:42.75pt;height:21pt" o:ole="">
            <v:imagedata r:id="rId186" o:title=""/>
          </v:shape>
          <o:OLEObject Type="Embed" ProgID="Equation.DSMT4" ShapeID="_x0000_i1114" DrawAspect="Content" ObjectID="_1530393655" r:id="rId189"/>
        </w:object>
      </w:r>
      <w:r>
        <w:t xml:space="preserve"> between adjacent evolution steps </w:t>
      </w:r>
      <w:r w:rsidRPr="00D51B46">
        <w:t>k</w:t>
      </w:r>
      <w:r w:rsidRPr="00D51B46">
        <w:rPr>
          <w:vertAlign w:val="subscript"/>
        </w:rPr>
        <w:t>t</w:t>
      </w:r>
      <w:r>
        <w:t xml:space="preserve"> provided in this file.</w:t>
      </w:r>
    </w:p>
    <w:p w14:paraId="5E6E77CE" w14:textId="77777777" w:rsidR="00060E4F" w:rsidRDefault="00060E4F" w:rsidP="00EE04D7">
      <w:pPr>
        <w:jc w:val="both"/>
      </w:pPr>
    </w:p>
    <w:p w14:paraId="02A2599A" w14:textId="77777777" w:rsidR="006E1A07" w:rsidRPr="00646F8A" w:rsidRDefault="006E1A07" w:rsidP="006E1A07">
      <w:pPr>
        <w:jc w:val="both"/>
        <w:rPr>
          <w:b/>
          <w:i/>
        </w:rPr>
      </w:pPr>
      <w:r>
        <w:rPr>
          <w:b/>
          <w:i/>
        </w:rPr>
        <w:t>magnt</w:t>
      </w:r>
      <w:r w:rsidRPr="00646F8A">
        <w:rPr>
          <w:b/>
          <w:i/>
        </w:rPr>
        <w:t>.in</w:t>
      </w:r>
      <w:r w:rsidRPr="00B34A3A">
        <w:rPr>
          <w:b/>
        </w:rPr>
        <w:t xml:space="preserve"> (optional)</w:t>
      </w:r>
    </w:p>
    <w:p w14:paraId="29542B85" w14:textId="6B556589" w:rsidR="006E1A07" w:rsidRDefault="006E1A07" w:rsidP="006E1A07">
      <w:pPr>
        <w:jc w:val="both"/>
      </w:pPr>
      <w:r>
        <w:t xml:space="preserve">Contains </w:t>
      </w:r>
      <w:r w:rsidR="00BA6853">
        <w:t>an array of</w:t>
      </w:r>
      <w:r>
        <w:t xml:space="preserve"> </w:t>
      </w:r>
      <w:r w:rsidR="00BA6853">
        <w:t xml:space="preserve">the distribution of </w:t>
      </w:r>
      <w:r>
        <w:t>initial magnetization</w:t>
      </w:r>
      <w:r w:rsidR="004B273A">
        <w:t xml:space="preserve"> </w:t>
      </w:r>
      <w:r w:rsidR="00664FD3" w:rsidRPr="004B273A">
        <w:rPr>
          <w:position w:val="-14"/>
        </w:rPr>
        <w:object w:dxaOrig="960" w:dyaOrig="400" w14:anchorId="44166F65">
          <v:shape id="_x0000_i1115" type="#_x0000_t75" style="width:48.75pt;height:21pt" o:ole="">
            <v:imagedata r:id="rId190" o:title=""/>
          </v:shape>
          <o:OLEObject Type="Embed" ProgID="Equation.DSMT4" ShapeID="_x0000_i1115" DrawAspect="Content" ObjectID="_1530393656" r:id="rId191"/>
        </w:object>
      </w:r>
      <w:r w:rsidR="00BA6853">
        <w:t>,</w:t>
      </w:r>
      <w:r>
        <w:t xml:space="preserve"> </w:t>
      </w:r>
      <w:r w:rsidR="004748EB">
        <w:t>arranged</w:t>
      </w:r>
      <w:r>
        <w:t xml:space="preserve"> in a row-major order. This file is used only </w:t>
      </w:r>
      <w:r w:rsidR="006A4873" w:rsidRPr="005B730D">
        <w:t>with</w:t>
      </w:r>
      <w:r w:rsidRPr="005B730D">
        <w:t xml:space="preserve"> C</w:t>
      </w:r>
      <w:r w:rsidRPr="005B730D">
        <w:rPr>
          <w:vertAlign w:val="subscript"/>
        </w:rPr>
        <w:t>InitialM</w:t>
      </w:r>
      <w:r w:rsidRPr="005B730D">
        <w:t>=0, as defined</w:t>
      </w:r>
      <w:r>
        <w:t xml:space="preserve"> in</w:t>
      </w:r>
      <w:r w:rsidR="000948CC">
        <w:t xml:space="preserve"> the file</w:t>
      </w:r>
      <w:r>
        <w:t xml:space="preserve"> </w:t>
      </w:r>
      <w:r w:rsidRPr="00616EE2">
        <w:rPr>
          <w:i/>
        </w:rPr>
        <w:t>parameter.in</w:t>
      </w:r>
      <w:r>
        <w:t>.</w:t>
      </w:r>
    </w:p>
    <w:p w14:paraId="31A82454" w14:textId="77777777" w:rsidR="00ED423E" w:rsidRDefault="00ED423E" w:rsidP="006E1A07">
      <w:pPr>
        <w:jc w:val="both"/>
      </w:pPr>
    </w:p>
    <w:p w14:paraId="1D1662DA" w14:textId="77777777" w:rsidR="006E1A07" w:rsidRDefault="006E1A07" w:rsidP="006E1A07">
      <w:pPr>
        <w:jc w:val="both"/>
      </w:pPr>
      <w:r>
        <w:t>The format is as follows:</w:t>
      </w:r>
    </w:p>
    <w:p w14:paraId="7EDB09A4" w14:textId="3A34CA3E" w:rsidR="006E1A07" w:rsidRPr="00591E94" w:rsidRDefault="006E1A07" w:rsidP="006E1A07">
      <w:pPr>
        <w:jc w:val="center"/>
      </w:pPr>
      <w:r>
        <w:rPr>
          <w:b/>
        </w:rPr>
        <w:t xml:space="preserve">Table </w:t>
      </w:r>
      <w:r w:rsidR="00396A1B">
        <w:rPr>
          <w:b/>
        </w:rPr>
        <w:t>3</w:t>
      </w:r>
      <w:r>
        <w:rPr>
          <w:b/>
        </w:rPr>
        <w:t>.5</w:t>
      </w:r>
      <w:r>
        <w:t xml:space="preserve"> Format of the input file </w:t>
      </w:r>
      <w:r>
        <w:rPr>
          <w:i/>
        </w:rPr>
        <w:t>magnt</w:t>
      </w:r>
      <w:r w:rsidRPr="00667E47">
        <w:rPr>
          <w:i/>
        </w:rPr>
        <w:t>.in</w:t>
      </w:r>
    </w:p>
    <w:tbl>
      <w:tblPr>
        <w:tblStyle w:val="TableGrid"/>
        <w:tblW w:w="9625" w:type="dxa"/>
        <w:tblLayout w:type="fixed"/>
        <w:tblLook w:val="04A0" w:firstRow="1" w:lastRow="0" w:firstColumn="1" w:lastColumn="0" w:noHBand="0" w:noVBand="1"/>
      </w:tblPr>
      <w:tblGrid>
        <w:gridCol w:w="445"/>
        <w:gridCol w:w="445"/>
        <w:gridCol w:w="445"/>
        <w:gridCol w:w="1360"/>
        <w:gridCol w:w="1350"/>
        <w:gridCol w:w="1350"/>
        <w:gridCol w:w="4230"/>
      </w:tblGrid>
      <w:tr w:rsidR="009C6870" w:rsidRPr="003527FA" w14:paraId="1387BCB2" w14:textId="77777777" w:rsidTr="009C6870">
        <w:tc>
          <w:tcPr>
            <w:tcW w:w="5395" w:type="dxa"/>
            <w:gridSpan w:val="6"/>
          </w:tcPr>
          <w:p w14:paraId="340DC2DD" w14:textId="76AD365E" w:rsidR="009C6870" w:rsidRPr="009C6870" w:rsidRDefault="009C6870" w:rsidP="006E1A07">
            <w:pPr>
              <w:jc w:val="center"/>
              <w:rPr>
                <w:b/>
                <w:sz w:val="20"/>
                <w:szCs w:val="20"/>
              </w:rPr>
            </w:pPr>
            <w:r w:rsidRPr="009C6870">
              <w:rPr>
                <w:b/>
                <w:sz w:val="20"/>
                <w:szCs w:val="20"/>
              </w:rPr>
              <w:t>Data in the file</w:t>
            </w:r>
          </w:p>
        </w:tc>
        <w:tc>
          <w:tcPr>
            <w:tcW w:w="4230" w:type="dxa"/>
          </w:tcPr>
          <w:p w14:paraId="0EF97846" w14:textId="77777777" w:rsidR="009C6870" w:rsidRPr="009C6870" w:rsidRDefault="009C6870" w:rsidP="006E1A07">
            <w:pPr>
              <w:jc w:val="center"/>
              <w:rPr>
                <w:b/>
                <w:sz w:val="20"/>
                <w:szCs w:val="20"/>
              </w:rPr>
            </w:pPr>
            <w:r w:rsidRPr="009C6870">
              <w:rPr>
                <w:b/>
                <w:sz w:val="20"/>
                <w:szCs w:val="20"/>
              </w:rPr>
              <w:t>Explanation</w:t>
            </w:r>
          </w:p>
        </w:tc>
      </w:tr>
      <w:tr w:rsidR="009C6870" w:rsidRPr="003527FA" w14:paraId="062EBA0A" w14:textId="77777777" w:rsidTr="009C6870">
        <w:tc>
          <w:tcPr>
            <w:tcW w:w="445" w:type="dxa"/>
          </w:tcPr>
          <w:p w14:paraId="48D494DE" w14:textId="6DFBBA08" w:rsidR="009C6870" w:rsidRPr="003527FA" w:rsidRDefault="009C6870" w:rsidP="009C6870">
            <w:pPr>
              <w:jc w:val="center"/>
              <w:rPr>
                <w:sz w:val="20"/>
                <w:szCs w:val="20"/>
              </w:rPr>
            </w:pPr>
            <w:r w:rsidRPr="003527FA">
              <w:rPr>
                <w:sz w:val="20"/>
                <w:szCs w:val="20"/>
              </w:rPr>
              <w:t>n</w:t>
            </w:r>
            <w:r>
              <w:rPr>
                <w:sz w:val="20"/>
                <w:szCs w:val="20"/>
                <w:vertAlign w:val="subscript"/>
              </w:rPr>
              <w:t>1</w:t>
            </w:r>
          </w:p>
        </w:tc>
        <w:tc>
          <w:tcPr>
            <w:tcW w:w="445" w:type="dxa"/>
          </w:tcPr>
          <w:p w14:paraId="0FEE16A1" w14:textId="6D1CBFA3" w:rsidR="009C6870" w:rsidRPr="003527FA" w:rsidRDefault="009C6870" w:rsidP="009C6870">
            <w:pPr>
              <w:jc w:val="center"/>
              <w:rPr>
                <w:sz w:val="20"/>
                <w:szCs w:val="20"/>
              </w:rPr>
            </w:pPr>
            <w:r w:rsidRPr="003527FA">
              <w:rPr>
                <w:sz w:val="20"/>
                <w:szCs w:val="20"/>
              </w:rPr>
              <w:t>n</w:t>
            </w:r>
            <w:r>
              <w:rPr>
                <w:sz w:val="20"/>
                <w:szCs w:val="20"/>
                <w:vertAlign w:val="subscript"/>
              </w:rPr>
              <w:t>2</w:t>
            </w:r>
          </w:p>
        </w:tc>
        <w:tc>
          <w:tcPr>
            <w:tcW w:w="445" w:type="dxa"/>
          </w:tcPr>
          <w:p w14:paraId="055ED8F3" w14:textId="02F0BE70" w:rsidR="009C6870" w:rsidRPr="003527FA" w:rsidRDefault="009C6870" w:rsidP="009C6870">
            <w:pPr>
              <w:jc w:val="center"/>
              <w:rPr>
                <w:sz w:val="20"/>
                <w:szCs w:val="20"/>
              </w:rPr>
            </w:pPr>
            <w:r w:rsidRPr="003527FA">
              <w:rPr>
                <w:sz w:val="20"/>
                <w:szCs w:val="20"/>
              </w:rPr>
              <w:t>n</w:t>
            </w:r>
            <w:r>
              <w:rPr>
                <w:sz w:val="20"/>
                <w:szCs w:val="20"/>
                <w:vertAlign w:val="subscript"/>
              </w:rPr>
              <w:t>3</w:t>
            </w:r>
          </w:p>
        </w:tc>
        <w:tc>
          <w:tcPr>
            <w:tcW w:w="1360" w:type="dxa"/>
          </w:tcPr>
          <w:p w14:paraId="595EB308" w14:textId="41BB5F70" w:rsidR="009C6870" w:rsidRPr="003527FA" w:rsidRDefault="009C6870" w:rsidP="009C6870">
            <w:pPr>
              <w:jc w:val="center"/>
              <w:rPr>
                <w:sz w:val="20"/>
                <w:szCs w:val="20"/>
              </w:rPr>
            </w:pPr>
          </w:p>
        </w:tc>
        <w:tc>
          <w:tcPr>
            <w:tcW w:w="1350" w:type="dxa"/>
          </w:tcPr>
          <w:p w14:paraId="210726DB" w14:textId="23EC77C4" w:rsidR="009C6870" w:rsidRPr="003527FA" w:rsidRDefault="009C6870" w:rsidP="009C6870">
            <w:pPr>
              <w:jc w:val="center"/>
              <w:rPr>
                <w:sz w:val="20"/>
                <w:szCs w:val="20"/>
              </w:rPr>
            </w:pPr>
          </w:p>
        </w:tc>
        <w:tc>
          <w:tcPr>
            <w:tcW w:w="1350" w:type="dxa"/>
          </w:tcPr>
          <w:p w14:paraId="2A6A5715" w14:textId="607281DA" w:rsidR="009C6870" w:rsidRPr="003527FA" w:rsidRDefault="009C6870" w:rsidP="009C6870">
            <w:pPr>
              <w:jc w:val="center"/>
              <w:rPr>
                <w:sz w:val="20"/>
                <w:szCs w:val="20"/>
              </w:rPr>
            </w:pPr>
          </w:p>
        </w:tc>
        <w:tc>
          <w:tcPr>
            <w:tcW w:w="4230" w:type="dxa"/>
          </w:tcPr>
          <w:p w14:paraId="4C9B8AF5" w14:textId="77777777" w:rsidR="009C6870" w:rsidRPr="003527FA" w:rsidRDefault="009C6870" w:rsidP="009C6870">
            <w:pPr>
              <w:jc w:val="both"/>
              <w:rPr>
                <w:sz w:val="20"/>
                <w:szCs w:val="20"/>
              </w:rPr>
            </w:pPr>
            <w:r w:rsidRPr="003527FA">
              <w:rPr>
                <w:sz w:val="20"/>
                <w:szCs w:val="20"/>
              </w:rPr>
              <w:t>Total number of simulation grids</w:t>
            </w:r>
            <w:r>
              <w:rPr>
                <w:sz w:val="20"/>
                <w:szCs w:val="20"/>
              </w:rPr>
              <w:t xml:space="preserve"> in each direction</w:t>
            </w:r>
          </w:p>
        </w:tc>
      </w:tr>
      <w:tr w:rsidR="00C8513A" w:rsidRPr="003527FA" w14:paraId="6F173DFD" w14:textId="77777777" w:rsidTr="009C6870">
        <w:tc>
          <w:tcPr>
            <w:tcW w:w="445" w:type="dxa"/>
          </w:tcPr>
          <w:p w14:paraId="5EB1B064" w14:textId="68C689A7" w:rsidR="00C8513A" w:rsidRDefault="00C8513A" w:rsidP="00C8513A">
            <w:pPr>
              <w:rPr>
                <w:rFonts w:eastAsia="宋体"/>
                <w:sz w:val="20"/>
                <w:szCs w:val="20"/>
              </w:rPr>
            </w:pPr>
            <w:r>
              <w:rPr>
                <w:rFonts w:eastAsia="宋体"/>
                <w:sz w:val="20"/>
                <w:szCs w:val="20"/>
              </w:rPr>
              <w:t>1</w:t>
            </w:r>
          </w:p>
        </w:tc>
        <w:tc>
          <w:tcPr>
            <w:tcW w:w="445" w:type="dxa"/>
          </w:tcPr>
          <w:p w14:paraId="203FEBD8" w14:textId="239BCA00" w:rsidR="00C8513A" w:rsidRDefault="00C8513A" w:rsidP="00C8513A">
            <w:pPr>
              <w:rPr>
                <w:rFonts w:eastAsia="宋体"/>
                <w:sz w:val="20"/>
                <w:szCs w:val="20"/>
              </w:rPr>
            </w:pPr>
            <w:r>
              <w:rPr>
                <w:rFonts w:eastAsia="宋体"/>
                <w:sz w:val="20"/>
                <w:szCs w:val="20"/>
              </w:rPr>
              <w:t>1</w:t>
            </w:r>
          </w:p>
        </w:tc>
        <w:tc>
          <w:tcPr>
            <w:tcW w:w="445" w:type="dxa"/>
          </w:tcPr>
          <w:p w14:paraId="2B6FBC97" w14:textId="2AA135EC" w:rsidR="00C8513A" w:rsidRDefault="00C8513A" w:rsidP="00C8513A">
            <w:pPr>
              <w:rPr>
                <w:rFonts w:eastAsia="宋体"/>
                <w:sz w:val="20"/>
                <w:szCs w:val="20"/>
              </w:rPr>
            </w:pPr>
            <w:r>
              <w:rPr>
                <w:rFonts w:eastAsia="宋体"/>
                <w:sz w:val="20"/>
                <w:szCs w:val="20"/>
              </w:rPr>
              <w:t>1</w:t>
            </w:r>
          </w:p>
        </w:tc>
        <w:tc>
          <w:tcPr>
            <w:tcW w:w="1360" w:type="dxa"/>
          </w:tcPr>
          <w:p w14:paraId="49A3CDBA" w14:textId="67855542" w:rsidR="00C8513A" w:rsidRPr="003527FA" w:rsidRDefault="00C8513A" w:rsidP="00C8513A">
            <w:pPr>
              <w:jc w:val="center"/>
              <w:rPr>
                <w:sz w:val="20"/>
                <w:szCs w:val="20"/>
              </w:rPr>
            </w:pPr>
            <w:r>
              <w:rPr>
                <w:sz w:val="20"/>
                <w:szCs w:val="20"/>
              </w:rPr>
              <w:t>m</w:t>
            </w:r>
            <w:r w:rsidRPr="00C8513A">
              <w:rPr>
                <w:sz w:val="20"/>
                <w:szCs w:val="20"/>
                <w:vertAlign w:val="subscript"/>
              </w:rPr>
              <w:t>1</w:t>
            </w:r>
            <w:r>
              <w:rPr>
                <w:sz w:val="20"/>
                <w:szCs w:val="20"/>
              </w:rPr>
              <w:t>(1, 1, 1)</w:t>
            </w:r>
          </w:p>
        </w:tc>
        <w:tc>
          <w:tcPr>
            <w:tcW w:w="1350" w:type="dxa"/>
          </w:tcPr>
          <w:p w14:paraId="2C1825F9" w14:textId="464A6CEA" w:rsidR="00C8513A" w:rsidRPr="003527FA" w:rsidRDefault="00C8513A" w:rsidP="00C8513A">
            <w:pPr>
              <w:jc w:val="center"/>
              <w:rPr>
                <w:sz w:val="20"/>
                <w:szCs w:val="20"/>
              </w:rPr>
            </w:pPr>
            <w:r>
              <w:rPr>
                <w:sz w:val="20"/>
                <w:szCs w:val="20"/>
              </w:rPr>
              <w:t>m</w:t>
            </w:r>
            <w:r>
              <w:rPr>
                <w:sz w:val="20"/>
                <w:szCs w:val="20"/>
                <w:vertAlign w:val="subscript"/>
              </w:rPr>
              <w:t>2</w:t>
            </w:r>
            <w:r>
              <w:rPr>
                <w:sz w:val="20"/>
                <w:szCs w:val="20"/>
              </w:rPr>
              <w:t>(1, 1, 1)</w:t>
            </w:r>
          </w:p>
        </w:tc>
        <w:tc>
          <w:tcPr>
            <w:tcW w:w="1350" w:type="dxa"/>
          </w:tcPr>
          <w:p w14:paraId="35758D49" w14:textId="3F29EBDE" w:rsidR="00C8513A" w:rsidRPr="003527FA" w:rsidRDefault="00C8513A" w:rsidP="00C8513A">
            <w:pPr>
              <w:jc w:val="center"/>
              <w:rPr>
                <w:sz w:val="20"/>
                <w:szCs w:val="20"/>
              </w:rPr>
            </w:pPr>
            <w:r>
              <w:rPr>
                <w:sz w:val="20"/>
                <w:szCs w:val="20"/>
              </w:rPr>
              <w:t>m</w:t>
            </w:r>
            <w:r>
              <w:rPr>
                <w:sz w:val="20"/>
                <w:szCs w:val="20"/>
                <w:vertAlign w:val="subscript"/>
              </w:rPr>
              <w:t>3</w:t>
            </w:r>
            <w:r>
              <w:rPr>
                <w:sz w:val="20"/>
                <w:szCs w:val="20"/>
              </w:rPr>
              <w:t>(1, 1, 1)</w:t>
            </w:r>
          </w:p>
        </w:tc>
        <w:tc>
          <w:tcPr>
            <w:tcW w:w="4230" w:type="dxa"/>
          </w:tcPr>
          <w:p w14:paraId="79B9FC76" w14:textId="11F44A32" w:rsidR="00C8513A" w:rsidRPr="003527FA" w:rsidRDefault="00C8513A" w:rsidP="00C8513A">
            <w:pPr>
              <w:jc w:val="both"/>
              <w:rPr>
                <w:sz w:val="20"/>
                <w:szCs w:val="20"/>
              </w:rPr>
            </w:pPr>
            <w:r>
              <w:rPr>
                <w:sz w:val="20"/>
                <w:szCs w:val="20"/>
              </w:rPr>
              <w:t>m</w:t>
            </w:r>
            <w:r w:rsidRPr="009C6870">
              <w:rPr>
                <w:sz w:val="20"/>
                <w:szCs w:val="20"/>
                <w:vertAlign w:val="subscript"/>
              </w:rPr>
              <w:t>1</w:t>
            </w:r>
            <w:r>
              <w:rPr>
                <w:sz w:val="20"/>
                <w:szCs w:val="20"/>
              </w:rPr>
              <w:t>, m</w:t>
            </w:r>
            <w:r>
              <w:rPr>
                <w:sz w:val="20"/>
                <w:szCs w:val="20"/>
                <w:vertAlign w:val="subscript"/>
              </w:rPr>
              <w:t>2</w:t>
            </w:r>
            <w:r>
              <w:rPr>
                <w:sz w:val="20"/>
                <w:szCs w:val="20"/>
              </w:rPr>
              <w:t>, m</w:t>
            </w:r>
            <w:r>
              <w:rPr>
                <w:sz w:val="20"/>
                <w:szCs w:val="20"/>
                <w:vertAlign w:val="subscript"/>
              </w:rPr>
              <w:t>3</w:t>
            </w:r>
            <w:r>
              <w:rPr>
                <w:sz w:val="20"/>
                <w:szCs w:val="20"/>
              </w:rPr>
              <w:t xml:space="preserve"> </w:t>
            </w:r>
            <w:r>
              <w:rPr>
                <w:rFonts w:eastAsia="宋体"/>
                <w:sz w:val="20"/>
                <w:szCs w:val="20"/>
              </w:rPr>
              <w:t xml:space="preserve">– </w:t>
            </w:r>
            <w:r>
              <w:rPr>
                <w:sz w:val="20"/>
                <w:szCs w:val="20"/>
              </w:rPr>
              <w:t xml:space="preserve">normalized initial magnetization </w:t>
            </w:r>
            <w:r w:rsidRPr="00B34A3A">
              <w:rPr>
                <w:b/>
                <w:sz w:val="20"/>
                <w:szCs w:val="20"/>
              </w:rPr>
              <w:t>m</w:t>
            </w:r>
            <w:r>
              <w:rPr>
                <w:sz w:val="20"/>
                <w:szCs w:val="20"/>
              </w:rPr>
              <w:t xml:space="preserve"> at grid point (1,1,1) (unitless)</w:t>
            </w:r>
          </w:p>
        </w:tc>
      </w:tr>
      <w:tr w:rsidR="00C8513A" w:rsidRPr="003527FA" w14:paraId="15A2CCB4" w14:textId="77777777" w:rsidTr="009C6870">
        <w:tc>
          <w:tcPr>
            <w:tcW w:w="5395" w:type="dxa"/>
            <w:gridSpan w:val="6"/>
          </w:tcPr>
          <w:p w14:paraId="0CCD5E84" w14:textId="7337ADEA" w:rsidR="00C8513A" w:rsidRPr="003527FA" w:rsidRDefault="00C8513A" w:rsidP="00C8513A">
            <w:pPr>
              <w:jc w:val="center"/>
              <w:rPr>
                <w:sz w:val="20"/>
                <w:szCs w:val="20"/>
              </w:rPr>
            </w:pPr>
            <m:oMathPara>
              <m:oMath>
                <m:r>
                  <m:rPr>
                    <m:sty m:val="p"/>
                  </m:rPr>
                  <w:rPr>
                    <w:rFonts w:ascii="Cambria Math" w:hAnsi="Cambria Math"/>
                    <w:sz w:val="20"/>
                    <w:szCs w:val="20"/>
                  </w:rPr>
                  <m:t>⋮</m:t>
                </m:r>
              </m:oMath>
            </m:oMathPara>
          </w:p>
        </w:tc>
        <w:tc>
          <w:tcPr>
            <w:tcW w:w="4230" w:type="dxa"/>
          </w:tcPr>
          <w:p w14:paraId="3DAFA03B" w14:textId="77777777" w:rsidR="00C8513A" w:rsidRPr="003527FA" w:rsidRDefault="00C8513A" w:rsidP="00C8513A">
            <w:pPr>
              <w:jc w:val="both"/>
              <w:rPr>
                <w:sz w:val="20"/>
                <w:szCs w:val="20"/>
              </w:rPr>
            </w:pPr>
            <m:oMathPara>
              <m:oMath>
                <m:r>
                  <m:rPr>
                    <m:sty m:val="p"/>
                  </m:rPr>
                  <w:rPr>
                    <w:rFonts w:ascii="Cambria Math" w:hAnsi="Cambria Math"/>
                    <w:sz w:val="20"/>
                    <w:szCs w:val="20"/>
                  </w:rPr>
                  <m:t>⋮</m:t>
                </m:r>
              </m:oMath>
            </m:oMathPara>
          </w:p>
        </w:tc>
      </w:tr>
      <w:tr w:rsidR="00C8513A" w:rsidRPr="003527FA" w14:paraId="39FD29AB" w14:textId="77777777" w:rsidTr="009C6870">
        <w:tc>
          <w:tcPr>
            <w:tcW w:w="445" w:type="dxa"/>
          </w:tcPr>
          <w:p w14:paraId="37A79D8A" w14:textId="28489652" w:rsidR="00C8513A" w:rsidRDefault="00C8513A" w:rsidP="00C8513A">
            <w:pPr>
              <w:rPr>
                <w:rFonts w:eastAsia="宋体"/>
                <w:sz w:val="20"/>
                <w:szCs w:val="20"/>
              </w:rPr>
            </w:pPr>
            <w:r>
              <w:rPr>
                <w:rFonts w:eastAsia="宋体"/>
                <w:sz w:val="20"/>
                <w:szCs w:val="20"/>
              </w:rPr>
              <w:t>1</w:t>
            </w:r>
          </w:p>
        </w:tc>
        <w:tc>
          <w:tcPr>
            <w:tcW w:w="445" w:type="dxa"/>
          </w:tcPr>
          <w:p w14:paraId="1BF6A681" w14:textId="03BB9EC9" w:rsidR="00C8513A" w:rsidRDefault="00C8513A" w:rsidP="00C8513A">
            <w:pPr>
              <w:rPr>
                <w:rFonts w:eastAsia="宋体"/>
                <w:sz w:val="20"/>
                <w:szCs w:val="20"/>
              </w:rPr>
            </w:pPr>
            <w:r>
              <w:rPr>
                <w:rFonts w:eastAsia="宋体"/>
                <w:sz w:val="20"/>
                <w:szCs w:val="20"/>
              </w:rPr>
              <w:t>1</w:t>
            </w:r>
          </w:p>
        </w:tc>
        <w:tc>
          <w:tcPr>
            <w:tcW w:w="445" w:type="dxa"/>
          </w:tcPr>
          <w:p w14:paraId="726CA5F5" w14:textId="4FC73413" w:rsidR="00C8513A" w:rsidRDefault="00C8513A" w:rsidP="00C8513A">
            <w:pPr>
              <w:rPr>
                <w:rFonts w:eastAsia="宋体"/>
                <w:sz w:val="20"/>
                <w:szCs w:val="20"/>
              </w:rPr>
            </w:pPr>
            <w:r w:rsidRPr="003527FA">
              <w:rPr>
                <w:sz w:val="20"/>
                <w:szCs w:val="20"/>
              </w:rPr>
              <w:t>n</w:t>
            </w:r>
            <w:r>
              <w:rPr>
                <w:sz w:val="20"/>
                <w:szCs w:val="20"/>
                <w:vertAlign w:val="subscript"/>
              </w:rPr>
              <w:t>3</w:t>
            </w:r>
          </w:p>
        </w:tc>
        <w:tc>
          <w:tcPr>
            <w:tcW w:w="1360" w:type="dxa"/>
          </w:tcPr>
          <w:p w14:paraId="2193E3FE" w14:textId="311B5AE9" w:rsidR="00C8513A" w:rsidRPr="003527FA" w:rsidRDefault="00C8513A" w:rsidP="00C8513A">
            <w:pPr>
              <w:jc w:val="center"/>
              <w:rPr>
                <w:sz w:val="20"/>
                <w:szCs w:val="20"/>
              </w:rPr>
            </w:pPr>
            <w:r>
              <w:rPr>
                <w:sz w:val="20"/>
                <w:szCs w:val="20"/>
              </w:rPr>
              <w:t>m</w:t>
            </w:r>
            <w:r w:rsidRPr="00C8513A">
              <w:rPr>
                <w:sz w:val="20"/>
                <w:szCs w:val="20"/>
                <w:vertAlign w:val="subscript"/>
              </w:rPr>
              <w:t>1</w:t>
            </w:r>
            <w:r>
              <w:rPr>
                <w:sz w:val="20"/>
                <w:szCs w:val="20"/>
              </w:rPr>
              <w:t xml:space="preserve">(1, 1, </w:t>
            </w:r>
            <w:r w:rsidRPr="003527FA">
              <w:rPr>
                <w:sz w:val="20"/>
                <w:szCs w:val="20"/>
              </w:rPr>
              <w:t>n</w:t>
            </w:r>
            <w:r>
              <w:rPr>
                <w:sz w:val="20"/>
                <w:szCs w:val="20"/>
                <w:vertAlign w:val="subscript"/>
              </w:rPr>
              <w:t>3</w:t>
            </w:r>
            <w:r>
              <w:rPr>
                <w:sz w:val="20"/>
                <w:szCs w:val="20"/>
              </w:rPr>
              <w:t>)</w:t>
            </w:r>
          </w:p>
        </w:tc>
        <w:tc>
          <w:tcPr>
            <w:tcW w:w="1350" w:type="dxa"/>
          </w:tcPr>
          <w:p w14:paraId="419E4F81" w14:textId="304128B9" w:rsidR="00C8513A" w:rsidRPr="003527FA" w:rsidRDefault="00C8513A" w:rsidP="00C8513A">
            <w:pPr>
              <w:jc w:val="center"/>
              <w:rPr>
                <w:sz w:val="20"/>
                <w:szCs w:val="20"/>
              </w:rPr>
            </w:pPr>
            <w:r>
              <w:rPr>
                <w:sz w:val="20"/>
                <w:szCs w:val="20"/>
              </w:rPr>
              <w:t>m</w:t>
            </w:r>
            <w:r>
              <w:rPr>
                <w:sz w:val="20"/>
                <w:szCs w:val="20"/>
                <w:vertAlign w:val="subscript"/>
              </w:rPr>
              <w:t>2</w:t>
            </w:r>
            <w:r>
              <w:rPr>
                <w:sz w:val="20"/>
                <w:szCs w:val="20"/>
              </w:rPr>
              <w:t xml:space="preserve">(1, 1, </w:t>
            </w:r>
            <w:r w:rsidRPr="003527FA">
              <w:rPr>
                <w:sz w:val="20"/>
                <w:szCs w:val="20"/>
              </w:rPr>
              <w:t>n</w:t>
            </w:r>
            <w:r>
              <w:rPr>
                <w:sz w:val="20"/>
                <w:szCs w:val="20"/>
                <w:vertAlign w:val="subscript"/>
              </w:rPr>
              <w:t>3</w:t>
            </w:r>
            <w:r>
              <w:rPr>
                <w:sz w:val="20"/>
                <w:szCs w:val="20"/>
              </w:rPr>
              <w:t>)</w:t>
            </w:r>
          </w:p>
        </w:tc>
        <w:tc>
          <w:tcPr>
            <w:tcW w:w="1350" w:type="dxa"/>
          </w:tcPr>
          <w:p w14:paraId="715CE599" w14:textId="03BB2FEB" w:rsidR="00C8513A" w:rsidRPr="003527FA" w:rsidRDefault="00C8513A" w:rsidP="00C8513A">
            <w:pPr>
              <w:jc w:val="center"/>
              <w:rPr>
                <w:sz w:val="20"/>
                <w:szCs w:val="20"/>
              </w:rPr>
            </w:pPr>
            <w:r>
              <w:rPr>
                <w:sz w:val="20"/>
                <w:szCs w:val="20"/>
              </w:rPr>
              <w:t>m</w:t>
            </w:r>
            <w:r>
              <w:rPr>
                <w:sz w:val="20"/>
                <w:szCs w:val="20"/>
                <w:vertAlign w:val="subscript"/>
              </w:rPr>
              <w:t>3</w:t>
            </w:r>
            <w:r>
              <w:rPr>
                <w:sz w:val="20"/>
                <w:szCs w:val="20"/>
              </w:rPr>
              <w:t xml:space="preserve">(1, 1, </w:t>
            </w:r>
            <w:r w:rsidRPr="003527FA">
              <w:rPr>
                <w:sz w:val="20"/>
                <w:szCs w:val="20"/>
              </w:rPr>
              <w:t>n</w:t>
            </w:r>
            <w:r>
              <w:rPr>
                <w:sz w:val="20"/>
                <w:szCs w:val="20"/>
                <w:vertAlign w:val="subscript"/>
              </w:rPr>
              <w:t>3</w:t>
            </w:r>
            <w:r>
              <w:rPr>
                <w:sz w:val="20"/>
                <w:szCs w:val="20"/>
              </w:rPr>
              <w:t>)</w:t>
            </w:r>
          </w:p>
        </w:tc>
        <w:tc>
          <w:tcPr>
            <w:tcW w:w="4230" w:type="dxa"/>
          </w:tcPr>
          <w:p w14:paraId="13E10157" w14:textId="268317F1" w:rsidR="00C8513A" w:rsidRPr="003527FA" w:rsidRDefault="00C8513A" w:rsidP="00C8513A">
            <w:pPr>
              <w:jc w:val="both"/>
              <w:rPr>
                <w:sz w:val="20"/>
                <w:szCs w:val="20"/>
              </w:rPr>
            </w:pPr>
            <m:oMathPara>
              <m:oMath>
                <m:r>
                  <m:rPr>
                    <m:sty m:val="p"/>
                  </m:rPr>
                  <w:rPr>
                    <w:rFonts w:ascii="Cambria Math" w:hAnsi="Cambria Math"/>
                    <w:sz w:val="20"/>
                    <w:szCs w:val="20"/>
                  </w:rPr>
                  <m:t>⋮</m:t>
                </m:r>
              </m:oMath>
            </m:oMathPara>
          </w:p>
        </w:tc>
      </w:tr>
      <w:tr w:rsidR="00C8513A" w:rsidRPr="003527FA" w14:paraId="4E30E2FC" w14:textId="77777777" w:rsidTr="009C6870">
        <w:tc>
          <w:tcPr>
            <w:tcW w:w="5395" w:type="dxa"/>
            <w:gridSpan w:val="6"/>
          </w:tcPr>
          <w:p w14:paraId="5DCF502F" w14:textId="42F58ED2" w:rsidR="00C8513A" w:rsidRPr="003527FA" w:rsidRDefault="00C8513A" w:rsidP="00C8513A">
            <w:pPr>
              <w:jc w:val="center"/>
              <w:rPr>
                <w:sz w:val="20"/>
                <w:szCs w:val="20"/>
              </w:rPr>
            </w:pPr>
            <m:oMathPara>
              <m:oMath>
                <m:r>
                  <m:rPr>
                    <m:sty m:val="p"/>
                  </m:rPr>
                  <w:rPr>
                    <w:rFonts w:ascii="Cambria Math" w:hAnsi="Cambria Math"/>
                    <w:sz w:val="20"/>
                    <w:szCs w:val="20"/>
                  </w:rPr>
                  <m:t>⋮</m:t>
                </m:r>
              </m:oMath>
            </m:oMathPara>
          </w:p>
        </w:tc>
        <w:tc>
          <w:tcPr>
            <w:tcW w:w="4230" w:type="dxa"/>
          </w:tcPr>
          <w:p w14:paraId="75440997" w14:textId="0E3A4BA6" w:rsidR="00C8513A" w:rsidRPr="003527FA" w:rsidRDefault="00C8513A" w:rsidP="00C8513A">
            <w:pPr>
              <w:jc w:val="both"/>
              <w:rPr>
                <w:sz w:val="20"/>
                <w:szCs w:val="20"/>
              </w:rPr>
            </w:pPr>
            <m:oMathPara>
              <m:oMath>
                <m:r>
                  <m:rPr>
                    <m:sty m:val="p"/>
                  </m:rPr>
                  <w:rPr>
                    <w:rFonts w:ascii="Cambria Math" w:hAnsi="Cambria Math"/>
                    <w:sz w:val="20"/>
                    <w:szCs w:val="20"/>
                  </w:rPr>
                  <m:t>⋮</m:t>
                </m:r>
              </m:oMath>
            </m:oMathPara>
          </w:p>
        </w:tc>
      </w:tr>
      <w:tr w:rsidR="00C8513A" w:rsidRPr="003527FA" w14:paraId="4BA6EC77" w14:textId="77777777" w:rsidTr="009C6870">
        <w:tc>
          <w:tcPr>
            <w:tcW w:w="445" w:type="dxa"/>
          </w:tcPr>
          <w:p w14:paraId="505878DA" w14:textId="457C440A" w:rsidR="00C8513A" w:rsidRDefault="00C8513A" w:rsidP="00C8513A">
            <w:pPr>
              <w:rPr>
                <w:rFonts w:eastAsia="宋体"/>
                <w:sz w:val="20"/>
                <w:szCs w:val="20"/>
              </w:rPr>
            </w:pPr>
            <w:r>
              <w:rPr>
                <w:rFonts w:eastAsia="宋体"/>
                <w:sz w:val="20"/>
                <w:szCs w:val="20"/>
              </w:rPr>
              <w:t>1</w:t>
            </w:r>
          </w:p>
        </w:tc>
        <w:tc>
          <w:tcPr>
            <w:tcW w:w="445" w:type="dxa"/>
          </w:tcPr>
          <w:p w14:paraId="3EAD3394" w14:textId="4B4B121E" w:rsidR="00C8513A" w:rsidRDefault="00C8513A" w:rsidP="00C8513A">
            <w:pPr>
              <w:rPr>
                <w:rFonts w:eastAsia="宋体"/>
                <w:sz w:val="20"/>
                <w:szCs w:val="20"/>
              </w:rPr>
            </w:pPr>
            <w:r w:rsidRPr="003527FA">
              <w:rPr>
                <w:sz w:val="20"/>
                <w:szCs w:val="20"/>
              </w:rPr>
              <w:t>n</w:t>
            </w:r>
            <w:r>
              <w:rPr>
                <w:sz w:val="20"/>
                <w:szCs w:val="20"/>
                <w:vertAlign w:val="subscript"/>
              </w:rPr>
              <w:t>2</w:t>
            </w:r>
          </w:p>
        </w:tc>
        <w:tc>
          <w:tcPr>
            <w:tcW w:w="445" w:type="dxa"/>
          </w:tcPr>
          <w:p w14:paraId="43034CCB" w14:textId="1A02E49D" w:rsidR="00C8513A" w:rsidRDefault="00C8513A" w:rsidP="00C8513A">
            <w:pPr>
              <w:rPr>
                <w:rFonts w:eastAsia="宋体"/>
                <w:sz w:val="20"/>
                <w:szCs w:val="20"/>
              </w:rPr>
            </w:pPr>
            <w:r w:rsidRPr="003527FA">
              <w:rPr>
                <w:sz w:val="20"/>
                <w:szCs w:val="20"/>
              </w:rPr>
              <w:t>n</w:t>
            </w:r>
            <w:r>
              <w:rPr>
                <w:sz w:val="20"/>
                <w:szCs w:val="20"/>
                <w:vertAlign w:val="subscript"/>
              </w:rPr>
              <w:t>3</w:t>
            </w:r>
          </w:p>
        </w:tc>
        <w:tc>
          <w:tcPr>
            <w:tcW w:w="1360" w:type="dxa"/>
          </w:tcPr>
          <w:p w14:paraId="4480C493" w14:textId="017B5D16" w:rsidR="00C8513A" w:rsidRPr="003527FA" w:rsidRDefault="00C8513A" w:rsidP="00C8513A">
            <w:pPr>
              <w:jc w:val="center"/>
              <w:rPr>
                <w:sz w:val="20"/>
                <w:szCs w:val="20"/>
              </w:rPr>
            </w:pPr>
            <w:r>
              <w:rPr>
                <w:sz w:val="20"/>
                <w:szCs w:val="20"/>
              </w:rPr>
              <w:t>m</w:t>
            </w:r>
            <w:r w:rsidRPr="00C8513A">
              <w:rPr>
                <w:sz w:val="20"/>
                <w:szCs w:val="20"/>
                <w:vertAlign w:val="subscript"/>
              </w:rPr>
              <w:t>1</w:t>
            </w:r>
            <w:r>
              <w:rPr>
                <w:sz w:val="20"/>
                <w:szCs w:val="20"/>
              </w:rPr>
              <w:t xml:space="preserve">(1, </w:t>
            </w:r>
            <w:r w:rsidRPr="003527FA">
              <w:rPr>
                <w:sz w:val="20"/>
                <w:szCs w:val="20"/>
              </w:rPr>
              <w:t>n</w:t>
            </w:r>
            <w:r>
              <w:rPr>
                <w:sz w:val="20"/>
                <w:szCs w:val="20"/>
                <w:vertAlign w:val="subscript"/>
              </w:rPr>
              <w:t>2</w:t>
            </w:r>
            <w:r>
              <w:rPr>
                <w:sz w:val="20"/>
                <w:szCs w:val="20"/>
              </w:rPr>
              <w:t xml:space="preserve">, </w:t>
            </w:r>
            <w:r w:rsidRPr="003527FA">
              <w:rPr>
                <w:sz w:val="20"/>
                <w:szCs w:val="20"/>
              </w:rPr>
              <w:t>n</w:t>
            </w:r>
            <w:r>
              <w:rPr>
                <w:sz w:val="20"/>
                <w:szCs w:val="20"/>
                <w:vertAlign w:val="subscript"/>
              </w:rPr>
              <w:t>3</w:t>
            </w:r>
            <w:r>
              <w:rPr>
                <w:sz w:val="20"/>
                <w:szCs w:val="20"/>
              </w:rPr>
              <w:t>)</w:t>
            </w:r>
          </w:p>
        </w:tc>
        <w:tc>
          <w:tcPr>
            <w:tcW w:w="1350" w:type="dxa"/>
          </w:tcPr>
          <w:p w14:paraId="1B020BE1" w14:textId="4EC40145" w:rsidR="00C8513A" w:rsidRPr="003527FA" w:rsidRDefault="00C8513A" w:rsidP="00C8513A">
            <w:pPr>
              <w:jc w:val="center"/>
              <w:rPr>
                <w:sz w:val="20"/>
                <w:szCs w:val="20"/>
              </w:rPr>
            </w:pPr>
            <w:r>
              <w:rPr>
                <w:sz w:val="20"/>
                <w:szCs w:val="20"/>
              </w:rPr>
              <w:t>m</w:t>
            </w:r>
            <w:r>
              <w:rPr>
                <w:sz w:val="20"/>
                <w:szCs w:val="20"/>
                <w:vertAlign w:val="subscript"/>
              </w:rPr>
              <w:t>2</w:t>
            </w:r>
            <w:r>
              <w:rPr>
                <w:sz w:val="20"/>
                <w:szCs w:val="20"/>
              </w:rPr>
              <w:t xml:space="preserve">(1, </w:t>
            </w:r>
            <w:r w:rsidRPr="003527FA">
              <w:rPr>
                <w:sz w:val="20"/>
                <w:szCs w:val="20"/>
              </w:rPr>
              <w:t>n</w:t>
            </w:r>
            <w:r>
              <w:rPr>
                <w:sz w:val="20"/>
                <w:szCs w:val="20"/>
                <w:vertAlign w:val="subscript"/>
              </w:rPr>
              <w:t>2</w:t>
            </w:r>
            <w:r>
              <w:rPr>
                <w:sz w:val="20"/>
                <w:szCs w:val="20"/>
              </w:rPr>
              <w:t xml:space="preserve">, </w:t>
            </w:r>
            <w:r w:rsidRPr="003527FA">
              <w:rPr>
                <w:sz w:val="20"/>
                <w:szCs w:val="20"/>
              </w:rPr>
              <w:t>n</w:t>
            </w:r>
            <w:r>
              <w:rPr>
                <w:sz w:val="20"/>
                <w:szCs w:val="20"/>
                <w:vertAlign w:val="subscript"/>
              </w:rPr>
              <w:t>3</w:t>
            </w:r>
            <w:r>
              <w:rPr>
                <w:sz w:val="20"/>
                <w:szCs w:val="20"/>
              </w:rPr>
              <w:t>)</w:t>
            </w:r>
          </w:p>
        </w:tc>
        <w:tc>
          <w:tcPr>
            <w:tcW w:w="1350" w:type="dxa"/>
          </w:tcPr>
          <w:p w14:paraId="388E6D5D" w14:textId="00637CE6" w:rsidR="00C8513A" w:rsidRPr="003527FA" w:rsidRDefault="00C8513A" w:rsidP="00C8513A">
            <w:pPr>
              <w:jc w:val="center"/>
              <w:rPr>
                <w:sz w:val="20"/>
                <w:szCs w:val="20"/>
              </w:rPr>
            </w:pPr>
            <w:r>
              <w:rPr>
                <w:sz w:val="20"/>
                <w:szCs w:val="20"/>
              </w:rPr>
              <w:t>m</w:t>
            </w:r>
            <w:r>
              <w:rPr>
                <w:sz w:val="20"/>
                <w:szCs w:val="20"/>
                <w:vertAlign w:val="subscript"/>
              </w:rPr>
              <w:t>3</w:t>
            </w:r>
            <w:r>
              <w:rPr>
                <w:sz w:val="20"/>
                <w:szCs w:val="20"/>
              </w:rPr>
              <w:t xml:space="preserve">(1, </w:t>
            </w:r>
            <w:r w:rsidRPr="003527FA">
              <w:rPr>
                <w:sz w:val="20"/>
                <w:szCs w:val="20"/>
              </w:rPr>
              <w:t>n</w:t>
            </w:r>
            <w:r>
              <w:rPr>
                <w:sz w:val="20"/>
                <w:szCs w:val="20"/>
                <w:vertAlign w:val="subscript"/>
              </w:rPr>
              <w:t>2</w:t>
            </w:r>
            <w:r>
              <w:rPr>
                <w:sz w:val="20"/>
                <w:szCs w:val="20"/>
              </w:rPr>
              <w:t xml:space="preserve">, </w:t>
            </w:r>
            <w:r w:rsidRPr="003527FA">
              <w:rPr>
                <w:sz w:val="20"/>
                <w:szCs w:val="20"/>
              </w:rPr>
              <w:t>n</w:t>
            </w:r>
            <w:r>
              <w:rPr>
                <w:sz w:val="20"/>
                <w:szCs w:val="20"/>
                <w:vertAlign w:val="subscript"/>
              </w:rPr>
              <w:t>3</w:t>
            </w:r>
            <w:r>
              <w:rPr>
                <w:sz w:val="20"/>
                <w:szCs w:val="20"/>
              </w:rPr>
              <w:t>)</w:t>
            </w:r>
          </w:p>
        </w:tc>
        <w:tc>
          <w:tcPr>
            <w:tcW w:w="4230" w:type="dxa"/>
          </w:tcPr>
          <w:p w14:paraId="4B064C38" w14:textId="6D74E3A3" w:rsidR="00C8513A" w:rsidRPr="003527FA" w:rsidRDefault="00C8513A" w:rsidP="00C8513A">
            <w:pPr>
              <w:jc w:val="both"/>
              <w:rPr>
                <w:sz w:val="20"/>
                <w:szCs w:val="20"/>
              </w:rPr>
            </w:pPr>
            <m:oMathPara>
              <m:oMath>
                <m:r>
                  <m:rPr>
                    <m:sty m:val="p"/>
                  </m:rPr>
                  <w:rPr>
                    <w:rFonts w:ascii="Cambria Math" w:hAnsi="Cambria Math"/>
                    <w:sz w:val="20"/>
                    <w:szCs w:val="20"/>
                  </w:rPr>
                  <m:t>⋮</m:t>
                </m:r>
              </m:oMath>
            </m:oMathPara>
          </w:p>
        </w:tc>
      </w:tr>
      <w:tr w:rsidR="00C8513A" w:rsidRPr="003527FA" w14:paraId="2B783BB1" w14:textId="77777777" w:rsidTr="009C6870">
        <w:tc>
          <w:tcPr>
            <w:tcW w:w="5395" w:type="dxa"/>
            <w:gridSpan w:val="6"/>
          </w:tcPr>
          <w:p w14:paraId="585DA7FE" w14:textId="6A1BAEFF" w:rsidR="00C8513A" w:rsidRPr="003527FA" w:rsidRDefault="00C8513A" w:rsidP="00C8513A">
            <w:pPr>
              <w:jc w:val="center"/>
              <w:rPr>
                <w:sz w:val="20"/>
                <w:szCs w:val="20"/>
              </w:rPr>
            </w:pPr>
            <m:oMathPara>
              <m:oMath>
                <m:r>
                  <m:rPr>
                    <m:sty m:val="p"/>
                  </m:rPr>
                  <w:rPr>
                    <w:rFonts w:ascii="Cambria Math" w:hAnsi="Cambria Math"/>
                    <w:sz w:val="20"/>
                    <w:szCs w:val="20"/>
                  </w:rPr>
                  <m:t>⋮</m:t>
                </m:r>
              </m:oMath>
            </m:oMathPara>
          </w:p>
        </w:tc>
        <w:tc>
          <w:tcPr>
            <w:tcW w:w="4230" w:type="dxa"/>
          </w:tcPr>
          <w:p w14:paraId="1C029E1B" w14:textId="384DD73B" w:rsidR="00C8513A" w:rsidRPr="003527FA" w:rsidRDefault="00C8513A" w:rsidP="00C8513A">
            <w:pPr>
              <w:jc w:val="both"/>
              <w:rPr>
                <w:sz w:val="20"/>
                <w:szCs w:val="20"/>
              </w:rPr>
            </w:pPr>
            <m:oMathPara>
              <m:oMath>
                <m:r>
                  <m:rPr>
                    <m:sty m:val="p"/>
                  </m:rPr>
                  <w:rPr>
                    <w:rFonts w:ascii="Cambria Math" w:hAnsi="Cambria Math"/>
                    <w:sz w:val="20"/>
                    <w:szCs w:val="20"/>
                  </w:rPr>
                  <m:t>⋮</m:t>
                </m:r>
              </m:oMath>
            </m:oMathPara>
          </w:p>
        </w:tc>
      </w:tr>
      <w:tr w:rsidR="00C8513A" w:rsidRPr="003527FA" w14:paraId="47063A9D" w14:textId="77777777" w:rsidTr="009C6870">
        <w:tc>
          <w:tcPr>
            <w:tcW w:w="445" w:type="dxa"/>
          </w:tcPr>
          <w:p w14:paraId="3BA2F5B3" w14:textId="0461738A" w:rsidR="00C8513A" w:rsidRDefault="00C8513A" w:rsidP="00C8513A">
            <w:pPr>
              <w:rPr>
                <w:rFonts w:eastAsia="宋体"/>
                <w:sz w:val="20"/>
                <w:szCs w:val="20"/>
              </w:rPr>
            </w:pPr>
            <w:r w:rsidRPr="003527FA">
              <w:rPr>
                <w:sz w:val="20"/>
                <w:szCs w:val="20"/>
              </w:rPr>
              <w:t>n</w:t>
            </w:r>
            <w:r>
              <w:rPr>
                <w:sz w:val="20"/>
                <w:szCs w:val="20"/>
                <w:vertAlign w:val="subscript"/>
              </w:rPr>
              <w:t>1</w:t>
            </w:r>
          </w:p>
        </w:tc>
        <w:tc>
          <w:tcPr>
            <w:tcW w:w="445" w:type="dxa"/>
          </w:tcPr>
          <w:p w14:paraId="6B3B3C2A" w14:textId="299A2683" w:rsidR="00C8513A" w:rsidRDefault="00C8513A" w:rsidP="00C8513A">
            <w:pPr>
              <w:rPr>
                <w:rFonts w:eastAsia="宋体"/>
                <w:sz w:val="20"/>
                <w:szCs w:val="20"/>
              </w:rPr>
            </w:pPr>
            <w:r w:rsidRPr="003527FA">
              <w:rPr>
                <w:sz w:val="20"/>
                <w:szCs w:val="20"/>
              </w:rPr>
              <w:t>n</w:t>
            </w:r>
            <w:r>
              <w:rPr>
                <w:sz w:val="20"/>
                <w:szCs w:val="20"/>
                <w:vertAlign w:val="subscript"/>
              </w:rPr>
              <w:t>2</w:t>
            </w:r>
          </w:p>
        </w:tc>
        <w:tc>
          <w:tcPr>
            <w:tcW w:w="445" w:type="dxa"/>
          </w:tcPr>
          <w:p w14:paraId="6AC08878" w14:textId="19C43DF8" w:rsidR="00C8513A" w:rsidRDefault="00C8513A" w:rsidP="00C8513A">
            <w:pPr>
              <w:rPr>
                <w:rFonts w:eastAsia="宋体"/>
                <w:sz w:val="20"/>
                <w:szCs w:val="20"/>
              </w:rPr>
            </w:pPr>
            <w:r w:rsidRPr="003527FA">
              <w:rPr>
                <w:sz w:val="20"/>
                <w:szCs w:val="20"/>
              </w:rPr>
              <w:t>n</w:t>
            </w:r>
            <w:r>
              <w:rPr>
                <w:sz w:val="20"/>
                <w:szCs w:val="20"/>
                <w:vertAlign w:val="subscript"/>
              </w:rPr>
              <w:t>3</w:t>
            </w:r>
          </w:p>
        </w:tc>
        <w:tc>
          <w:tcPr>
            <w:tcW w:w="1360" w:type="dxa"/>
          </w:tcPr>
          <w:p w14:paraId="3E96AC86" w14:textId="74AED08F" w:rsidR="00C8513A" w:rsidRDefault="00C8513A" w:rsidP="00C8513A">
            <w:pPr>
              <w:jc w:val="center"/>
              <w:rPr>
                <w:sz w:val="20"/>
                <w:szCs w:val="20"/>
              </w:rPr>
            </w:pPr>
            <w:r>
              <w:rPr>
                <w:sz w:val="20"/>
                <w:szCs w:val="20"/>
              </w:rPr>
              <w:t>m</w:t>
            </w:r>
            <w:r w:rsidRPr="00C8513A">
              <w:rPr>
                <w:sz w:val="20"/>
                <w:szCs w:val="20"/>
                <w:vertAlign w:val="subscript"/>
              </w:rPr>
              <w:t>1</w:t>
            </w:r>
            <w:r>
              <w:rPr>
                <w:sz w:val="20"/>
                <w:szCs w:val="20"/>
              </w:rPr>
              <w:t>(</w:t>
            </w:r>
            <w:r w:rsidRPr="003527FA">
              <w:rPr>
                <w:sz w:val="20"/>
                <w:szCs w:val="20"/>
              </w:rPr>
              <w:t>n</w:t>
            </w:r>
            <w:r>
              <w:rPr>
                <w:sz w:val="20"/>
                <w:szCs w:val="20"/>
                <w:vertAlign w:val="subscript"/>
              </w:rPr>
              <w:t>1</w:t>
            </w:r>
            <w:r>
              <w:rPr>
                <w:sz w:val="20"/>
                <w:szCs w:val="20"/>
              </w:rPr>
              <w:t xml:space="preserve">, </w:t>
            </w:r>
            <w:r w:rsidRPr="003527FA">
              <w:rPr>
                <w:sz w:val="20"/>
                <w:szCs w:val="20"/>
              </w:rPr>
              <w:t>n</w:t>
            </w:r>
            <w:r>
              <w:rPr>
                <w:sz w:val="20"/>
                <w:szCs w:val="20"/>
                <w:vertAlign w:val="subscript"/>
              </w:rPr>
              <w:t>2</w:t>
            </w:r>
            <w:r>
              <w:rPr>
                <w:sz w:val="20"/>
                <w:szCs w:val="20"/>
              </w:rPr>
              <w:t xml:space="preserve">, </w:t>
            </w:r>
            <w:r w:rsidRPr="003527FA">
              <w:rPr>
                <w:sz w:val="20"/>
                <w:szCs w:val="20"/>
              </w:rPr>
              <w:t>n</w:t>
            </w:r>
            <w:r>
              <w:rPr>
                <w:sz w:val="20"/>
                <w:szCs w:val="20"/>
                <w:vertAlign w:val="subscript"/>
              </w:rPr>
              <w:t>3</w:t>
            </w:r>
            <w:r>
              <w:rPr>
                <w:sz w:val="20"/>
                <w:szCs w:val="20"/>
              </w:rPr>
              <w:t>)</w:t>
            </w:r>
          </w:p>
        </w:tc>
        <w:tc>
          <w:tcPr>
            <w:tcW w:w="1350" w:type="dxa"/>
          </w:tcPr>
          <w:p w14:paraId="35656580" w14:textId="50719985" w:rsidR="00C8513A" w:rsidRDefault="00C8513A" w:rsidP="00C8513A">
            <w:pPr>
              <w:jc w:val="center"/>
              <w:rPr>
                <w:sz w:val="20"/>
                <w:szCs w:val="20"/>
              </w:rPr>
            </w:pPr>
            <w:r>
              <w:rPr>
                <w:sz w:val="20"/>
                <w:szCs w:val="20"/>
              </w:rPr>
              <w:t>m</w:t>
            </w:r>
            <w:r>
              <w:rPr>
                <w:sz w:val="20"/>
                <w:szCs w:val="20"/>
                <w:vertAlign w:val="subscript"/>
              </w:rPr>
              <w:t>2</w:t>
            </w:r>
            <w:r>
              <w:rPr>
                <w:sz w:val="20"/>
                <w:szCs w:val="20"/>
              </w:rPr>
              <w:t>(</w:t>
            </w:r>
            <w:r w:rsidRPr="003527FA">
              <w:rPr>
                <w:sz w:val="20"/>
                <w:szCs w:val="20"/>
              </w:rPr>
              <w:t>n</w:t>
            </w:r>
            <w:r>
              <w:rPr>
                <w:sz w:val="20"/>
                <w:szCs w:val="20"/>
                <w:vertAlign w:val="subscript"/>
              </w:rPr>
              <w:t>1</w:t>
            </w:r>
            <w:r>
              <w:rPr>
                <w:sz w:val="20"/>
                <w:szCs w:val="20"/>
              </w:rPr>
              <w:t xml:space="preserve">, </w:t>
            </w:r>
            <w:r w:rsidRPr="003527FA">
              <w:rPr>
                <w:sz w:val="20"/>
                <w:szCs w:val="20"/>
              </w:rPr>
              <w:t>n</w:t>
            </w:r>
            <w:r>
              <w:rPr>
                <w:sz w:val="20"/>
                <w:szCs w:val="20"/>
                <w:vertAlign w:val="subscript"/>
              </w:rPr>
              <w:t>2</w:t>
            </w:r>
            <w:r>
              <w:rPr>
                <w:sz w:val="20"/>
                <w:szCs w:val="20"/>
              </w:rPr>
              <w:t xml:space="preserve">, </w:t>
            </w:r>
            <w:r w:rsidRPr="003527FA">
              <w:rPr>
                <w:sz w:val="20"/>
                <w:szCs w:val="20"/>
              </w:rPr>
              <w:t>n</w:t>
            </w:r>
            <w:r>
              <w:rPr>
                <w:sz w:val="20"/>
                <w:szCs w:val="20"/>
                <w:vertAlign w:val="subscript"/>
              </w:rPr>
              <w:t>3</w:t>
            </w:r>
            <w:r>
              <w:rPr>
                <w:sz w:val="20"/>
                <w:szCs w:val="20"/>
              </w:rPr>
              <w:t>)</w:t>
            </w:r>
          </w:p>
        </w:tc>
        <w:tc>
          <w:tcPr>
            <w:tcW w:w="1350" w:type="dxa"/>
          </w:tcPr>
          <w:p w14:paraId="0DF3AAA8" w14:textId="0C464F79" w:rsidR="00C8513A" w:rsidRDefault="00C8513A" w:rsidP="00C8513A">
            <w:pPr>
              <w:jc w:val="center"/>
              <w:rPr>
                <w:sz w:val="20"/>
                <w:szCs w:val="20"/>
              </w:rPr>
            </w:pPr>
            <w:r>
              <w:rPr>
                <w:sz w:val="20"/>
                <w:szCs w:val="20"/>
              </w:rPr>
              <w:t>m</w:t>
            </w:r>
            <w:r>
              <w:rPr>
                <w:sz w:val="20"/>
                <w:szCs w:val="20"/>
                <w:vertAlign w:val="subscript"/>
              </w:rPr>
              <w:t>3</w:t>
            </w:r>
            <w:r>
              <w:rPr>
                <w:sz w:val="20"/>
                <w:szCs w:val="20"/>
              </w:rPr>
              <w:t>(</w:t>
            </w:r>
            <w:r w:rsidRPr="003527FA">
              <w:rPr>
                <w:sz w:val="20"/>
                <w:szCs w:val="20"/>
              </w:rPr>
              <w:t>n</w:t>
            </w:r>
            <w:r>
              <w:rPr>
                <w:sz w:val="20"/>
                <w:szCs w:val="20"/>
                <w:vertAlign w:val="subscript"/>
              </w:rPr>
              <w:t>1</w:t>
            </w:r>
            <w:r>
              <w:rPr>
                <w:sz w:val="20"/>
                <w:szCs w:val="20"/>
              </w:rPr>
              <w:t xml:space="preserve">, </w:t>
            </w:r>
            <w:r w:rsidRPr="003527FA">
              <w:rPr>
                <w:sz w:val="20"/>
                <w:szCs w:val="20"/>
              </w:rPr>
              <w:t>n</w:t>
            </w:r>
            <w:r>
              <w:rPr>
                <w:sz w:val="20"/>
                <w:szCs w:val="20"/>
                <w:vertAlign w:val="subscript"/>
              </w:rPr>
              <w:t>2</w:t>
            </w:r>
            <w:r>
              <w:rPr>
                <w:sz w:val="20"/>
                <w:szCs w:val="20"/>
              </w:rPr>
              <w:t xml:space="preserve">, </w:t>
            </w:r>
            <w:r w:rsidRPr="003527FA">
              <w:rPr>
                <w:sz w:val="20"/>
                <w:szCs w:val="20"/>
              </w:rPr>
              <w:t>n</w:t>
            </w:r>
            <w:r>
              <w:rPr>
                <w:sz w:val="20"/>
                <w:szCs w:val="20"/>
                <w:vertAlign w:val="subscript"/>
              </w:rPr>
              <w:t>3</w:t>
            </w:r>
            <w:r>
              <w:rPr>
                <w:sz w:val="20"/>
                <w:szCs w:val="20"/>
              </w:rPr>
              <w:t>)</w:t>
            </w:r>
          </w:p>
        </w:tc>
        <w:tc>
          <w:tcPr>
            <w:tcW w:w="4230" w:type="dxa"/>
          </w:tcPr>
          <w:p w14:paraId="57E6A9A0" w14:textId="1D46C562" w:rsidR="00C8513A" w:rsidRPr="003527FA" w:rsidRDefault="00C8513A" w:rsidP="00C8513A">
            <w:pPr>
              <w:jc w:val="both"/>
              <w:rPr>
                <w:sz w:val="20"/>
                <w:szCs w:val="20"/>
              </w:rPr>
            </w:pPr>
            <m:oMathPara>
              <m:oMath>
                <m:r>
                  <m:rPr>
                    <m:sty m:val="p"/>
                  </m:rPr>
                  <w:rPr>
                    <w:rFonts w:ascii="Cambria Math" w:hAnsi="Cambria Math"/>
                    <w:sz w:val="20"/>
                    <w:szCs w:val="20"/>
                  </w:rPr>
                  <m:t>⋮</m:t>
                </m:r>
              </m:oMath>
            </m:oMathPara>
          </w:p>
        </w:tc>
      </w:tr>
    </w:tbl>
    <w:p w14:paraId="55036A8E" w14:textId="77777777" w:rsidR="006E1A07" w:rsidRDefault="006E1A07" w:rsidP="006E1A07">
      <w:pPr>
        <w:jc w:val="both"/>
      </w:pPr>
    </w:p>
    <w:p w14:paraId="5EF13C5F" w14:textId="77777777" w:rsidR="00EF6C37" w:rsidRDefault="00EF6C37" w:rsidP="00EE04D7">
      <w:pPr>
        <w:jc w:val="both"/>
      </w:pPr>
    </w:p>
    <w:p w14:paraId="564095F6" w14:textId="77777777" w:rsidR="00323C1C" w:rsidRDefault="00323C1C" w:rsidP="00EE04D7">
      <w:pPr>
        <w:jc w:val="both"/>
      </w:pPr>
    </w:p>
    <w:p w14:paraId="2FBE3353" w14:textId="77777777" w:rsidR="00E845E2" w:rsidRDefault="00E845E2" w:rsidP="00EE04D7">
      <w:pPr>
        <w:jc w:val="both"/>
      </w:pPr>
    </w:p>
    <w:p w14:paraId="5CC1BB5E" w14:textId="77777777" w:rsidR="00D93159" w:rsidRDefault="00D93159" w:rsidP="00EE04D7">
      <w:pPr>
        <w:jc w:val="both"/>
      </w:pPr>
    </w:p>
    <w:p w14:paraId="6436DD89" w14:textId="5D43D7E6" w:rsidR="000B2B86" w:rsidRPr="00D96B1D" w:rsidRDefault="000B2B86" w:rsidP="000B2B86">
      <w:pPr>
        <w:jc w:val="both"/>
        <w:rPr>
          <w:b/>
          <w:sz w:val="32"/>
        </w:rPr>
      </w:pPr>
      <w:r w:rsidRPr="00D96B1D">
        <w:rPr>
          <w:b/>
          <w:sz w:val="32"/>
        </w:rPr>
        <w:t xml:space="preserve">4 </w:t>
      </w:r>
      <w:r w:rsidR="00D96B1D" w:rsidRPr="00D96B1D">
        <w:rPr>
          <w:b/>
          <w:sz w:val="32"/>
        </w:rPr>
        <w:t>Ou</w:t>
      </w:r>
      <w:r w:rsidRPr="00D96B1D">
        <w:rPr>
          <w:b/>
          <w:sz w:val="32"/>
        </w:rPr>
        <w:t>put files</w:t>
      </w:r>
    </w:p>
    <w:p w14:paraId="27DDCA01" w14:textId="77777777" w:rsidR="000B2B86" w:rsidRDefault="000B2B86" w:rsidP="000B2B86">
      <w:pPr>
        <w:jc w:val="both"/>
        <w:rPr>
          <w:b/>
        </w:rPr>
      </w:pPr>
    </w:p>
    <w:p w14:paraId="41623A3D" w14:textId="77777777" w:rsidR="00323C1C" w:rsidRDefault="00323C1C" w:rsidP="000B2B86">
      <w:pPr>
        <w:jc w:val="both"/>
        <w:rPr>
          <w:b/>
        </w:rPr>
      </w:pPr>
    </w:p>
    <w:p w14:paraId="5ABF6007" w14:textId="77777777" w:rsidR="00323C1C" w:rsidRDefault="00323C1C" w:rsidP="000B2B86">
      <w:pPr>
        <w:jc w:val="both"/>
        <w:rPr>
          <w:b/>
        </w:rPr>
      </w:pPr>
    </w:p>
    <w:p w14:paraId="7AD3CA33" w14:textId="299D05B3" w:rsidR="00323C1C" w:rsidRDefault="00323C1C" w:rsidP="000B2B86">
      <w:pPr>
        <w:jc w:val="both"/>
        <w:rPr>
          <w:b/>
        </w:rPr>
      </w:pPr>
      <w:r>
        <w:rPr>
          <w:b/>
        </w:rPr>
        <w:t xml:space="preserve">4.1 </w:t>
      </w:r>
      <w:r w:rsidR="00C56DC1">
        <w:rPr>
          <w:b/>
        </w:rPr>
        <w:t>F</w:t>
      </w:r>
      <w:r>
        <w:rPr>
          <w:b/>
        </w:rPr>
        <w:t>iles</w:t>
      </w:r>
      <w:r w:rsidR="00C56DC1">
        <w:rPr>
          <w:b/>
        </w:rPr>
        <w:t xml:space="preserve"> generated before doing evolution</w:t>
      </w:r>
    </w:p>
    <w:p w14:paraId="706106EE" w14:textId="77777777" w:rsidR="00323C1C" w:rsidRDefault="00323C1C" w:rsidP="000B2B86">
      <w:pPr>
        <w:jc w:val="both"/>
        <w:rPr>
          <w:b/>
        </w:rPr>
      </w:pPr>
    </w:p>
    <w:p w14:paraId="433FAF04" w14:textId="32999FE9" w:rsidR="00AF12B2" w:rsidRPr="005B730D" w:rsidRDefault="00AF12B2" w:rsidP="00AF12B2">
      <w:pPr>
        <w:jc w:val="both"/>
        <w:rPr>
          <w:b/>
          <w:i/>
        </w:rPr>
      </w:pPr>
      <w:r>
        <w:rPr>
          <w:b/>
          <w:i/>
        </w:rPr>
        <w:t>oMag</w:t>
      </w:r>
      <w:r w:rsidRPr="005B730D">
        <w:rPr>
          <w:b/>
          <w:i/>
        </w:rPr>
        <w:t>.</w:t>
      </w:r>
      <w:r>
        <w:rPr>
          <w:b/>
          <w:i/>
        </w:rPr>
        <w:t>00000000</w:t>
      </w:r>
      <w:r w:rsidRPr="005B730D">
        <w:rPr>
          <w:b/>
          <w:i/>
        </w:rPr>
        <w:t>.dat</w:t>
      </w:r>
    </w:p>
    <w:p w14:paraId="7D2A02C4" w14:textId="67B24676" w:rsidR="00AF12B2" w:rsidRPr="005B730D" w:rsidRDefault="00AF12B2" w:rsidP="00AF12B2">
      <w:pPr>
        <w:jc w:val="both"/>
      </w:pPr>
      <w:r w:rsidRPr="005B730D">
        <w:t xml:space="preserve">Contains an array of </w:t>
      </w:r>
      <w:r w:rsidR="00664FD3" w:rsidRPr="004B273A">
        <w:rPr>
          <w:position w:val="-14"/>
        </w:rPr>
        <w:object w:dxaOrig="660" w:dyaOrig="400" w14:anchorId="1428A4D9">
          <v:shape id="_x0000_i1116" type="#_x0000_t75" style="width:33pt;height:21pt" o:ole="">
            <v:imagedata r:id="rId192" o:title=""/>
          </v:shape>
          <o:OLEObject Type="Embed" ProgID="Equation.DSMT4" ShapeID="_x0000_i1116" DrawAspect="Content" ObjectID="_1530393657" r:id="rId193"/>
        </w:object>
      </w:r>
      <w:r>
        <w:t xml:space="preserve"> (unitless)</w:t>
      </w:r>
      <w:r w:rsidRPr="005B730D">
        <w:t xml:space="preserve">, </w:t>
      </w:r>
      <w:r>
        <w:t>arranged</w:t>
      </w:r>
      <w:r w:rsidRPr="005B730D">
        <w:t xml:space="preserve"> in a row-major order. The data follow a similar format with those in </w:t>
      </w:r>
      <w:r w:rsidRPr="005B730D">
        <w:rPr>
          <w:i/>
        </w:rPr>
        <w:t>magnt.in</w:t>
      </w:r>
      <w:r w:rsidRPr="005B730D">
        <w:t>.</w:t>
      </w:r>
      <w:r>
        <w:t xml:space="preserve"> The file is generated before simulating evolution steps.</w:t>
      </w:r>
    </w:p>
    <w:p w14:paraId="4FB922FF" w14:textId="77777777" w:rsidR="00AF12B2" w:rsidRPr="005B730D" w:rsidRDefault="00AF12B2" w:rsidP="00AF12B2">
      <w:pPr>
        <w:jc w:val="both"/>
        <w:rPr>
          <w:b/>
        </w:rPr>
      </w:pPr>
    </w:p>
    <w:p w14:paraId="0C806BFA" w14:textId="4A987919" w:rsidR="00AF12B2" w:rsidRPr="005B730D" w:rsidRDefault="00AF12B2" w:rsidP="00AF12B2">
      <w:pPr>
        <w:jc w:val="both"/>
        <w:rPr>
          <w:b/>
          <w:i/>
        </w:rPr>
      </w:pPr>
      <w:r>
        <w:rPr>
          <w:b/>
          <w:i/>
        </w:rPr>
        <w:t>cGlob</w:t>
      </w:r>
      <w:r w:rsidRPr="005B730D">
        <w:rPr>
          <w:b/>
          <w:i/>
        </w:rPr>
        <w:t>.</w:t>
      </w:r>
      <w:r>
        <w:rPr>
          <w:b/>
          <w:i/>
        </w:rPr>
        <w:t>00000000</w:t>
      </w:r>
      <w:r w:rsidRPr="005B730D">
        <w:rPr>
          <w:b/>
          <w:i/>
        </w:rPr>
        <w:t>.dat</w:t>
      </w:r>
      <w:r w:rsidR="00C56DC1" w:rsidRPr="005B730D">
        <w:rPr>
          <w:b/>
        </w:rPr>
        <w:t xml:space="preserve"> (optional)</w:t>
      </w:r>
    </w:p>
    <w:p w14:paraId="35BB1968" w14:textId="23369396" w:rsidR="00AF12B2" w:rsidRPr="005B730D" w:rsidRDefault="00AF12B2" w:rsidP="00AF12B2">
      <w:pPr>
        <w:jc w:val="both"/>
      </w:pPr>
      <w:r w:rsidRPr="005B730D">
        <w:t xml:space="preserve">Contains an array of </w:t>
      </w:r>
      <w:r w:rsidR="00664FD3" w:rsidRPr="004B273A">
        <w:rPr>
          <w:position w:val="-14"/>
        </w:rPr>
        <w:object w:dxaOrig="2620" w:dyaOrig="400" w14:anchorId="232A55DB">
          <v:shape id="_x0000_i1117" type="#_x0000_t75" style="width:130.5pt;height:21pt" o:ole="">
            <v:imagedata r:id="rId194" o:title=""/>
          </v:shape>
          <o:OLEObject Type="Embed" ProgID="Equation.DSMT4" ShapeID="_x0000_i1117" DrawAspect="Content" ObjectID="_1530393658" r:id="rId195"/>
        </w:object>
      </w:r>
      <w:r>
        <w:t xml:space="preserve"> (Pa)</w:t>
      </w:r>
      <w:r w:rsidR="008C144F">
        <w:t xml:space="preserve"> in Voigt notation</w:t>
      </w:r>
      <w:r w:rsidRPr="005B730D">
        <w:t xml:space="preserve">, </w:t>
      </w:r>
      <w:r>
        <w:t>arranged</w:t>
      </w:r>
      <w:r w:rsidRPr="005B730D">
        <w:t xml:space="preserve"> in a row-major order. The data follow a similar format with those in </w:t>
      </w:r>
      <w:r w:rsidRPr="005B730D">
        <w:rPr>
          <w:i/>
        </w:rPr>
        <w:t>magnt.in</w:t>
      </w:r>
      <w:r w:rsidRPr="005B730D">
        <w:t>.</w:t>
      </w:r>
      <w:r>
        <w:t xml:space="preserve"> The file is generated before simulating evolution steps and only under F</w:t>
      </w:r>
      <w:r w:rsidR="00301D4C">
        <w:t>l</w:t>
      </w:r>
      <w:r w:rsidRPr="009A2306">
        <w:rPr>
          <w:vertAlign w:val="subscript"/>
        </w:rPr>
        <w:t>Elas</w:t>
      </w:r>
      <w:r>
        <w:t>=true.</w:t>
      </w:r>
    </w:p>
    <w:p w14:paraId="65CA7E79" w14:textId="77777777" w:rsidR="00AF12B2" w:rsidRPr="005B730D" w:rsidRDefault="00AF12B2" w:rsidP="00AF12B2">
      <w:pPr>
        <w:jc w:val="both"/>
        <w:rPr>
          <w:b/>
        </w:rPr>
      </w:pPr>
    </w:p>
    <w:p w14:paraId="72DEC955" w14:textId="55D54BB4" w:rsidR="009A2306" w:rsidRPr="005B730D" w:rsidRDefault="009A2306" w:rsidP="009A2306">
      <w:pPr>
        <w:jc w:val="both"/>
        <w:rPr>
          <w:b/>
          <w:i/>
        </w:rPr>
      </w:pPr>
      <w:r>
        <w:rPr>
          <w:b/>
          <w:i/>
        </w:rPr>
        <w:t>hExt</w:t>
      </w:r>
      <w:r w:rsidRPr="005B730D">
        <w:rPr>
          <w:b/>
          <w:i/>
        </w:rPr>
        <w:t>.dat</w:t>
      </w:r>
    </w:p>
    <w:p w14:paraId="67DEBE1C" w14:textId="6C55CC86" w:rsidR="009A2306" w:rsidRPr="005B730D" w:rsidRDefault="009A2306" w:rsidP="009A2306">
      <w:pPr>
        <w:jc w:val="both"/>
      </w:pPr>
      <w:r w:rsidRPr="005B730D">
        <w:t xml:space="preserve">Contains an array of </w:t>
      </w:r>
      <w:r>
        <w:t xml:space="preserve">the external magnetic field sequence </w:t>
      </w:r>
      <w:r w:rsidR="00664FD3" w:rsidRPr="009A2306">
        <w:rPr>
          <w:position w:val="-14"/>
        </w:rPr>
        <w:object w:dxaOrig="3400" w:dyaOrig="400" w14:anchorId="78BB195E">
          <v:shape id="_x0000_i1118" type="#_x0000_t75" style="width:170.25pt;height:21pt" o:ole="">
            <v:imagedata r:id="rId196" o:title=""/>
          </v:shape>
          <o:OLEObject Type="Embed" ProgID="Equation.DSMT4" ShapeID="_x0000_i1118" DrawAspect="Content" ObjectID="_1530393659" r:id="rId197"/>
        </w:object>
      </w:r>
      <w:r>
        <w:t xml:space="preserve"> (A/m) </w:t>
      </w:r>
      <w:r w:rsidR="00323C1C">
        <w:t>at</w:t>
      </w:r>
      <w:r>
        <w:t xml:space="preserve"> all evolution steps</w:t>
      </w:r>
      <w:r w:rsidRPr="005B730D">
        <w:t xml:space="preserve">. The data follow a similar format with those in </w:t>
      </w:r>
      <w:r>
        <w:rPr>
          <w:i/>
        </w:rPr>
        <w:t>hExt</w:t>
      </w:r>
      <w:r w:rsidRPr="005B730D">
        <w:rPr>
          <w:i/>
        </w:rPr>
        <w:t>.in</w:t>
      </w:r>
      <w:r w:rsidRPr="005B730D">
        <w:t>.</w:t>
      </w:r>
      <w:r>
        <w:t xml:space="preserve"> The file is generated before simulating evolution steps.</w:t>
      </w:r>
    </w:p>
    <w:p w14:paraId="6730184E" w14:textId="77777777" w:rsidR="009A2306" w:rsidRDefault="009A2306" w:rsidP="009A2306">
      <w:pPr>
        <w:jc w:val="both"/>
        <w:rPr>
          <w:b/>
        </w:rPr>
      </w:pPr>
    </w:p>
    <w:p w14:paraId="5553D152" w14:textId="77777777" w:rsidR="00323C1C" w:rsidRDefault="00323C1C" w:rsidP="009A2306">
      <w:pPr>
        <w:jc w:val="both"/>
        <w:rPr>
          <w:b/>
        </w:rPr>
      </w:pPr>
    </w:p>
    <w:p w14:paraId="0B92102F" w14:textId="77777777" w:rsidR="00323C1C" w:rsidRDefault="00323C1C" w:rsidP="009A2306">
      <w:pPr>
        <w:jc w:val="both"/>
        <w:rPr>
          <w:b/>
        </w:rPr>
      </w:pPr>
    </w:p>
    <w:p w14:paraId="7D8382EF" w14:textId="3F83428E" w:rsidR="00323C1C" w:rsidRDefault="00323C1C" w:rsidP="009A2306">
      <w:pPr>
        <w:jc w:val="both"/>
        <w:rPr>
          <w:b/>
        </w:rPr>
      </w:pPr>
      <w:r>
        <w:rPr>
          <w:b/>
        </w:rPr>
        <w:t>4.</w:t>
      </w:r>
      <w:r w:rsidR="00C56DC1">
        <w:rPr>
          <w:b/>
        </w:rPr>
        <w:t>2 Files generated during evolution steps</w:t>
      </w:r>
    </w:p>
    <w:p w14:paraId="1A243916" w14:textId="77777777" w:rsidR="00323C1C" w:rsidRPr="005B730D" w:rsidRDefault="00323C1C" w:rsidP="009A2306">
      <w:pPr>
        <w:jc w:val="both"/>
        <w:rPr>
          <w:b/>
        </w:rPr>
      </w:pPr>
    </w:p>
    <w:p w14:paraId="2258DE34" w14:textId="66012AD6" w:rsidR="00AF12B2" w:rsidRPr="005B730D" w:rsidRDefault="00AF12B2" w:rsidP="00AF12B2">
      <w:pPr>
        <w:jc w:val="both"/>
        <w:rPr>
          <w:b/>
          <w:i/>
        </w:rPr>
      </w:pPr>
      <w:r>
        <w:rPr>
          <w:b/>
          <w:i/>
        </w:rPr>
        <w:t>avMagntz</w:t>
      </w:r>
      <w:r w:rsidRPr="005B730D">
        <w:rPr>
          <w:b/>
          <w:i/>
        </w:rPr>
        <w:t>.dat</w:t>
      </w:r>
    </w:p>
    <w:p w14:paraId="465128A3" w14:textId="1C52AF5F" w:rsidR="00AF12B2" w:rsidRPr="005B730D" w:rsidRDefault="00AF12B2" w:rsidP="00AF12B2">
      <w:pPr>
        <w:jc w:val="both"/>
      </w:pPr>
      <w:r w:rsidRPr="005B730D">
        <w:t xml:space="preserve">Contains an array of </w:t>
      </w:r>
      <w:r>
        <w:t xml:space="preserve">average values of the normalized magnetization </w:t>
      </w:r>
      <w:r w:rsidR="00664FD3" w:rsidRPr="009A2306">
        <w:rPr>
          <w:position w:val="-14"/>
        </w:rPr>
        <w:object w:dxaOrig="2799" w:dyaOrig="420" w14:anchorId="4811B764">
          <v:shape id="_x0000_i1119" type="#_x0000_t75" style="width:141.75pt;height:21pt" o:ole="">
            <v:imagedata r:id="rId198" o:title=""/>
          </v:shape>
          <o:OLEObject Type="Embed" ProgID="Equation.DSMT4" ShapeID="_x0000_i1119" DrawAspect="Content" ObjectID="_1530393660" r:id="rId199"/>
        </w:object>
      </w:r>
      <w:r>
        <w:t xml:space="preserve">(unitless) inside the magnet at </w:t>
      </w:r>
      <w:r w:rsidR="00323C1C">
        <w:t>every</w:t>
      </w:r>
      <w:r w:rsidR="00323C1C" w:rsidRPr="00AF12B2">
        <w:t xml:space="preserve"> </w:t>
      </w:r>
      <w:r w:rsidR="00323C1C" w:rsidRPr="005B730D">
        <w:t>k</w:t>
      </w:r>
      <w:r w:rsidR="00323C1C" w:rsidRPr="005B730D">
        <w:rPr>
          <w:vertAlign w:val="subscript"/>
        </w:rPr>
        <w:t>t</w:t>
      </w:r>
      <w:r w:rsidR="00323C1C">
        <w:rPr>
          <w:vertAlign w:val="subscript"/>
        </w:rPr>
        <w:t>Table</w:t>
      </w:r>
      <w:r>
        <w:t xml:space="preserve"> evolution steps</w:t>
      </w:r>
      <w:r w:rsidRPr="005B730D">
        <w:t xml:space="preserve">. The data follow a similar format with those in </w:t>
      </w:r>
      <w:r>
        <w:rPr>
          <w:i/>
        </w:rPr>
        <w:t>hExt</w:t>
      </w:r>
      <w:r w:rsidRPr="005B730D">
        <w:rPr>
          <w:i/>
        </w:rPr>
        <w:t>.in</w:t>
      </w:r>
      <w:r w:rsidRPr="005B730D">
        <w:t>.</w:t>
      </w:r>
      <w:r>
        <w:t xml:space="preserve"> The file is updated every</w:t>
      </w:r>
      <w:r w:rsidRPr="00AF12B2">
        <w:t xml:space="preserve"> </w:t>
      </w:r>
      <w:r w:rsidRPr="005B730D">
        <w:t>k</w:t>
      </w:r>
      <w:r w:rsidRPr="005B730D">
        <w:rPr>
          <w:vertAlign w:val="subscript"/>
        </w:rPr>
        <w:t>t</w:t>
      </w:r>
      <w:r>
        <w:rPr>
          <w:vertAlign w:val="subscript"/>
        </w:rPr>
        <w:t>Table</w:t>
      </w:r>
      <w:r>
        <w:t xml:space="preserve"> steps.</w:t>
      </w:r>
    </w:p>
    <w:p w14:paraId="3290D473" w14:textId="77777777" w:rsidR="00AF12B2" w:rsidRPr="005B730D" w:rsidRDefault="00AF12B2" w:rsidP="00AF12B2">
      <w:pPr>
        <w:jc w:val="both"/>
        <w:rPr>
          <w:b/>
        </w:rPr>
      </w:pPr>
    </w:p>
    <w:p w14:paraId="4D18E4E4" w14:textId="33949411" w:rsidR="00AF12B2" w:rsidRPr="005B730D" w:rsidRDefault="00AF12B2" w:rsidP="00AF12B2">
      <w:pPr>
        <w:jc w:val="both"/>
        <w:rPr>
          <w:b/>
          <w:i/>
        </w:rPr>
      </w:pPr>
      <w:r>
        <w:rPr>
          <w:b/>
          <w:i/>
        </w:rPr>
        <w:t>avHEff</w:t>
      </w:r>
      <w:r w:rsidRPr="005B730D">
        <w:rPr>
          <w:b/>
          <w:i/>
        </w:rPr>
        <w:t>.dat</w:t>
      </w:r>
    </w:p>
    <w:p w14:paraId="4F11DDB0" w14:textId="4732F853" w:rsidR="00AF12B2" w:rsidRPr="005B730D" w:rsidRDefault="00AF12B2" w:rsidP="00AF12B2">
      <w:pPr>
        <w:jc w:val="both"/>
      </w:pPr>
      <w:r w:rsidRPr="005B730D">
        <w:t xml:space="preserve">Contains an array of </w:t>
      </w:r>
      <w:r>
        <w:t xml:space="preserve">average values of the effective fields </w:t>
      </w:r>
      <w:r w:rsidR="00664FD3" w:rsidRPr="008C144F">
        <w:rPr>
          <w:position w:val="-14"/>
        </w:rPr>
        <w:object w:dxaOrig="3080" w:dyaOrig="400" w14:anchorId="21226A87">
          <v:shape id="_x0000_i1120" type="#_x0000_t75" style="width:153.75pt;height:21pt" o:ole="">
            <v:imagedata r:id="rId200" o:title=""/>
          </v:shape>
          <o:OLEObject Type="Embed" ProgID="Equation.DSMT4" ShapeID="_x0000_i1120" DrawAspect="Content" ObjectID="_1530393661" r:id="rId201"/>
        </w:object>
      </w:r>
      <w:r w:rsidR="00664FD3" w:rsidRPr="009A2306">
        <w:rPr>
          <w:position w:val="-14"/>
        </w:rPr>
        <w:object w:dxaOrig="9880" w:dyaOrig="420" w14:anchorId="4F40DE2D">
          <v:shape id="_x0000_i1121" type="#_x0000_t75" style="width:468.75pt;height:21pt" o:ole="">
            <v:imagedata r:id="rId202" o:title=""/>
          </v:shape>
          <o:OLEObject Type="Embed" ProgID="Equation.DSMT4" ShapeID="_x0000_i1121" DrawAspect="Content" ObjectID="_1530393662" r:id="rId203"/>
        </w:object>
      </w:r>
      <w:r w:rsidR="00664FD3" w:rsidRPr="002E4CB9">
        <w:rPr>
          <w:position w:val="-14"/>
        </w:rPr>
        <w:object w:dxaOrig="10320" w:dyaOrig="420" w14:anchorId="79A7953E">
          <v:shape id="_x0000_i1122" type="#_x0000_t75" style="width:468.75pt;height:21pt" o:ole="">
            <v:imagedata r:id="rId204" o:title=""/>
          </v:shape>
          <o:OLEObject Type="Embed" ProgID="Equation.DSMT4" ShapeID="_x0000_i1122" DrawAspect="Content" ObjectID="_1530393663" r:id="rId205"/>
        </w:object>
      </w:r>
      <w:r>
        <w:t>(</w:t>
      </w:r>
      <w:r w:rsidR="008C144F">
        <w:t>A/m</w:t>
      </w:r>
      <w:r>
        <w:t xml:space="preserve">) inside the magnet at </w:t>
      </w:r>
      <w:r w:rsidR="00323C1C">
        <w:t>every</w:t>
      </w:r>
      <w:r w:rsidR="00323C1C" w:rsidRPr="00AF12B2">
        <w:t xml:space="preserve"> </w:t>
      </w:r>
      <w:r w:rsidR="00323C1C" w:rsidRPr="005B730D">
        <w:t>k</w:t>
      </w:r>
      <w:r w:rsidR="00323C1C" w:rsidRPr="005B730D">
        <w:rPr>
          <w:vertAlign w:val="subscript"/>
        </w:rPr>
        <w:t>t</w:t>
      </w:r>
      <w:r w:rsidR="00323C1C">
        <w:rPr>
          <w:vertAlign w:val="subscript"/>
        </w:rPr>
        <w:t>Table</w:t>
      </w:r>
      <w:r>
        <w:t xml:space="preserve"> evolution steps</w:t>
      </w:r>
      <w:r w:rsidRPr="005B730D">
        <w:t xml:space="preserve">. The data follow a similar format with those in </w:t>
      </w:r>
      <w:r>
        <w:rPr>
          <w:i/>
        </w:rPr>
        <w:t>hExt</w:t>
      </w:r>
      <w:r w:rsidRPr="005B730D">
        <w:rPr>
          <w:i/>
        </w:rPr>
        <w:t>.in</w:t>
      </w:r>
      <w:r w:rsidRPr="005B730D">
        <w:t>.</w:t>
      </w:r>
      <w:r>
        <w:t xml:space="preserve"> The file is updated every</w:t>
      </w:r>
      <w:r w:rsidRPr="00AF12B2">
        <w:t xml:space="preserve"> </w:t>
      </w:r>
      <w:r w:rsidRPr="005B730D">
        <w:t>k</w:t>
      </w:r>
      <w:r w:rsidRPr="005B730D">
        <w:rPr>
          <w:vertAlign w:val="subscript"/>
        </w:rPr>
        <w:t>t</w:t>
      </w:r>
      <w:r>
        <w:rPr>
          <w:vertAlign w:val="subscript"/>
        </w:rPr>
        <w:t>Table</w:t>
      </w:r>
      <w:r>
        <w:t xml:space="preserve"> steps.</w:t>
      </w:r>
    </w:p>
    <w:p w14:paraId="7B728120" w14:textId="77777777" w:rsidR="00AF12B2" w:rsidRPr="005B730D" w:rsidRDefault="00AF12B2" w:rsidP="00AF12B2">
      <w:pPr>
        <w:jc w:val="both"/>
        <w:rPr>
          <w:b/>
        </w:rPr>
      </w:pPr>
    </w:p>
    <w:p w14:paraId="10E2B703" w14:textId="1C4C3B88" w:rsidR="002E4CB9" w:rsidRPr="005B730D" w:rsidRDefault="002E4CB9" w:rsidP="002E4CB9">
      <w:pPr>
        <w:jc w:val="both"/>
        <w:rPr>
          <w:b/>
          <w:i/>
        </w:rPr>
      </w:pPr>
      <w:r>
        <w:rPr>
          <w:b/>
          <w:i/>
        </w:rPr>
        <w:t>avStrain</w:t>
      </w:r>
      <w:r w:rsidRPr="005B730D">
        <w:rPr>
          <w:b/>
          <w:i/>
        </w:rPr>
        <w:t>.dat</w:t>
      </w:r>
      <w:r w:rsidR="00C56DC1" w:rsidRPr="005B730D">
        <w:rPr>
          <w:b/>
        </w:rPr>
        <w:t xml:space="preserve"> (optional)</w:t>
      </w:r>
    </w:p>
    <w:p w14:paraId="649398DF" w14:textId="69C57CFB" w:rsidR="002E4CB9" w:rsidRPr="005B730D" w:rsidRDefault="002E4CB9" w:rsidP="002E4CB9">
      <w:pPr>
        <w:jc w:val="both"/>
      </w:pPr>
      <w:r w:rsidRPr="005B730D">
        <w:t xml:space="preserve">Contains an array of </w:t>
      </w:r>
      <w:r>
        <w:t xml:space="preserve">average values of the strain and eigenstrain </w:t>
      </w:r>
      <w:r w:rsidR="00664FD3" w:rsidRPr="009A2306">
        <w:rPr>
          <w:position w:val="-14"/>
        </w:rPr>
        <w:object w:dxaOrig="2540" w:dyaOrig="420" w14:anchorId="70D90AA8">
          <v:shape id="_x0000_i1123" type="#_x0000_t75" style="width:127.5pt;height:21pt" o:ole="">
            <v:imagedata r:id="rId206" o:title=""/>
          </v:shape>
          <o:OLEObject Type="Embed" ProgID="Equation.DSMT4" ShapeID="_x0000_i1123" DrawAspect="Content" ObjectID="_1530393664" r:id="rId207"/>
        </w:object>
      </w:r>
      <w:r w:rsidR="00664FD3" w:rsidRPr="00323C1C">
        <w:rPr>
          <w:position w:val="-14"/>
        </w:rPr>
        <w:object w:dxaOrig="7980" w:dyaOrig="440" w14:anchorId="58D71D1F">
          <v:shape id="_x0000_i1124" type="#_x0000_t75" style="width:398.25pt;height:21.75pt" o:ole="">
            <v:imagedata r:id="rId208" o:title=""/>
          </v:shape>
          <o:OLEObject Type="Embed" ProgID="Equation.DSMT4" ShapeID="_x0000_i1124" DrawAspect="Content" ObjectID="_1530393665" r:id="rId209"/>
        </w:object>
      </w:r>
      <w:r w:rsidR="00323C1C">
        <w:t xml:space="preserve"> </w:t>
      </w:r>
      <w:r>
        <w:t xml:space="preserve">(unitless) inside the magnet at </w:t>
      </w:r>
      <w:r w:rsidR="00323C1C">
        <w:t>every</w:t>
      </w:r>
      <w:r w:rsidR="00323C1C" w:rsidRPr="00AF12B2">
        <w:t xml:space="preserve"> </w:t>
      </w:r>
      <w:r w:rsidR="00323C1C" w:rsidRPr="005B730D">
        <w:t>k</w:t>
      </w:r>
      <w:r w:rsidR="00323C1C" w:rsidRPr="005B730D">
        <w:rPr>
          <w:vertAlign w:val="subscript"/>
        </w:rPr>
        <w:t>t</w:t>
      </w:r>
      <w:r w:rsidR="00323C1C">
        <w:rPr>
          <w:vertAlign w:val="subscript"/>
        </w:rPr>
        <w:t>Table</w:t>
      </w:r>
      <w:r>
        <w:t xml:space="preserve"> evolution steps</w:t>
      </w:r>
      <w:r w:rsidRPr="005B730D">
        <w:t xml:space="preserve">. The data follow a similar format with those in </w:t>
      </w:r>
      <w:r>
        <w:rPr>
          <w:i/>
        </w:rPr>
        <w:t>hExt</w:t>
      </w:r>
      <w:r w:rsidRPr="005B730D">
        <w:rPr>
          <w:i/>
        </w:rPr>
        <w:t>.in</w:t>
      </w:r>
      <w:r w:rsidRPr="005B730D">
        <w:t>.</w:t>
      </w:r>
      <w:r>
        <w:t xml:space="preserve"> The file is updated every</w:t>
      </w:r>
      <w:r w:rsidRPr="00AF12B2">
        <w:t xml:space="preserve"> </w:t>
      </w:r>
      <w:r w:rsidRPr="005B730D">
        <w:t>k</w:t>
      </w:r>
      <w:r w:rsidRPr="005B730D">
        <w:rPr>
          <w:vertAlign w:val="subscript"/>
        </w:rPr>
        <w:t>t</w:t>
      </w:r>
      <w:r>
        <w:rPr>
          <w:vertAlign w:val="subscript"/>
        </w:rPr>
        <w:t>Table</w:t>
      </w:r>
      <w:r>
        <w:t xml:space="preserve"> steps, and only under Fl</w:t>
      </w:r>
      <w:r w:rsidRPr="009A2306">
        <w:rPr>
          <w:vertAlign w:val="subscript"/>
        </w:rPr>
        <w:t>Elas</w:t>
      </w:r>
      <w:r>
        <w:t>=true.</w:t>
      </w:r>
    </w:p>
    <w:p w14:paraId="0D5C985A" w14:textId="77777777" w:rsidR="002E4CB9" w:rsidRPr="005B730D" w:rsidRDefault="002E4CB9" w:rsidP="002E4CB9">
      <w:pPr>
        <w:jc w:val="both"/>
        <w:rPr>
          <w:b/>
        </w:rPr>
      </w:pPr>
    </w:p>
    <w:p w14:paraId="35F37B02" w14:textId="09CF8349" w:rsidR="00323C1C" w:rsidRPr="005B730D" w:rsidRDefault="00323C1C" w:rsidP="00323C1C">
      <w:pPr>
        <w:jc w:val="both"/>
        <w:rPr>
          <w:b/>
          <w:i/>
        </w:rPr>
      </w:pPr>
      <w:r>
        <w:rPr>
          <w:b/>
          <w:i/>
        </w:rPr>
        <w:t>avStress</w:t>
      </w:r>
      <w:r w:rsidRPr="005B730D">
        <w:rPr>
          <w:b/>
          <w:i/>
        </w:rPr>
        <w:t>.dat</w:t>
      </w:r>
      <w:r w:rsidR="00C56DC1" w:rsidRPr="005B730D">
        <w:rPr>
          <w:b/>
        </w:rPr>
        <w:t xml:space="preserve"> (optional)</w:t>
      </w:r>
    </w:p>
    <w:p w14:paraId="58C2D497" w14:textId="51C87732" w:rsidR="00323C1C" w:rsidRPr="005B730D" w:rsidRDefault="00323C1C" w:rsidP="00323C1C">
      <w:pPr>
        <w:jc w:val="both"/>
      </w:pPr>
      <w:r w:rsidRPr="005B730D">
        <w:t xml:space="preserve">Contains an array of </w:t>
      </w:r>
      <w:r>
        <w:t xml:space="preserve">average values of the stress </w:t>
      </w:r>
      <w:r w:rsidR="00664FD3" w:rsidRPr="009A2306">
        <w:rPr>
          <w:position w:val="-14"/>
        </w:rPr>
        <w:object w:dxaOrig="4360" w:dyaOrig="420" w14:anchorId="1AD67A67">
          <v:shape id="_x0000_i1125" type="#_x0000_t75" style="width:218.25pt;height:21pt" o:ole="">
            <v:imagedata r:id="rId210" o:title=""/>
          </v:shape>
          <o:OLEObject Type="Embed" ProgID="Equation.DSMT4" ShapeID="_x0000_i1125" DrawAspect="Content" ObjectID="_1530393666" r:id="rId211"/>
        </w:object>
      </w:r>
      <w:r>
        <w:t xml:space="preserve">, and </w:t>
      </w:r>
      <w:r w:rsidR="00664FD3" w:rsidRPr="00323C1C">
        <w:rPr>
          <w:position w:val="-14"/>
        </w:rPr>
        <w:object w:dxaOrig="780" w:dyaOrig="420" w14:anchorId="468FD5A6">
          <v:shape id="_x0000_i1126" type="#_x0000_t75" style="width:39pt;height:21pt" o:ole="">
            <v:imagedata r:id="rId212" o:title=""/>
          </v:shape>
          <o:OLEObject Type="Embed" ProgID="Equation.DSMT4" ShapeID="_x0000_i1126" DrawAspect="Content" ObjectID="_1530393667" r:id="rId213"/>
        </w:object>
      </w:r>
      <w:r>
        <w:t xml:space="preserve"> (Pa) inside the magnet at every</w:t>
      </w:r>
      <w:r w:rsidRPr="00AF12B2">
        <w:t xml:space="preserve"> </w:t>
      </w:r>
      <w:r w:rsidRPr="005B730D">
        <w:t>k</w:t>
      </w:r>
      <w:r w:rsidRPr="005B730D">
        <w:rPr>
          <w:vertAlign w:val="subscript"/>
        </w:rPr>
        <w:t>t</w:t>
      </w:r>
      <w:r>
        <w:rPr>
          <w:vertAlign w:val="subscript"/>
        </w:rPr>
        <w:t>Table</w:t>
      </w:r>
      <w:r>
        <w:t xml:space="preserve"> evolution steps</w:t>
      </w:r>
      <w:r w:rsidRPr="005B730D">
        <w:t xml:space="preserve">. The data follow a similar format with those in </w:t>
      </w:r>
      <w:r>
        <w:rPr>
          <w:i/>
        </w:rPr>
        <w:t>hExt</w:t>
      </w:r>
      <w:r w:rsidRPr="005B730D">
        <w:rPr>
          <w:i/>
        </w:rPr>
        <w:t>.in</w:t>
      </w:r>
      <w:r w:rsidRPr="005B730D">
        <w:t>.</w:t>
      </w:r>
      <w:r>
        <w:t xml:space="preserve"> The file is updated every</w:t>
      </w:r>
      <w:r w:rsidRPr="00AF12B2">
        <w:t xml:space="preserve"> </w:t>
      </w:r>
      <w:r w:rsidRPr="005B730D">
        <w:t>k</w:t>
      </w:r>
      <w:r w:rsidRPr="005B730D">
        <w:rPr>
          <w:vertAlign w:val="subscript"/>
        </w:rPr>
        <w:t>t</w:t>
      </w:r>
      <w:r>
        <w:rPr>
          <w:vertAlign w:val="subscript"/>
        </w:rPr>
        <w:t>Table</w:t>
      </w:r>
      <w:r>
        <w:t xml:space="preserve"> steps, and only under Fl</w:t>
      </w:r>
      <w:r w:rsidRPr="009A2306">
        <w:rPr>
          <w:vertAlign w:val="subscript"/>
        </w:rPr>
        <w:t>Elas</w:t>
      </w:r>
      <w:r>
        <w:t>=true.</w:t>
      </w:r>
    </w:p>
    <w:p w14:paraId="45628F07" w14:textId="77777777" w:rsidR="00323C1C" w:rsidRPr="005B730D" w:rsidRDefault="00323C1C" w:rsidP="00323C1C">
      <w:pPr>
        <w:jc w:val="both"/>
        <w:rPr>
          <w:b/>
        </w:rPr>
      </w:pPr>
    </w:p>
    <w:p w14:paraId="4EC2A81D" w14:textId="413A423D" w:rsidR="009716F8" w:rsidRPr="005B730D" w:rsidRDefault="00977989" w:rsidP="009716F8">
      <w:pPr>
        <w:jc w:val="both"/>
        <w:rPr>
          <w:b/>
          <w:i/>
        </w:rPr>
      </w:pPr>
      <w:r w:rsidRPr="005B730D">
        <w:rPr>
          <w:b/>
          <w:i/>
        </w:rPr>
        <w:t>magnt</w:t>
      </w:r>
      <w:r w:rsidR="0015600E" w:rsidRPr="005B730D">
        <w:rPr>
          <w:b/>
          <w:i/>
        </w:rPr>
        <w:t>.*</w:t>
      </w:r>
      <w:r w:rsidRPr="005B730D">
        <w:rPr>
          <w:b/>
          <w:i/>
        </w:rPr>
        <w:t>*</w:t>
      </w:r>
      <w:r w:rsidR="0015600E" w:rsidRPr="005B730D">
        <w:rPr>
          <w:b/>
          <w:i/>
        </w:rPr>
        <w:t>.dat</w:t>
      </w:r>
    </w:p>
    <w:p w14:paraId="1CB84338" w14:textId="6E05434B" w:rsidR="009716F8" w:rsidRPr="005B730D" w:rsidRDefault="00BA4C34" w:rsidP="009716F8">
      <w:pPr>
        <w:jc w:val="both"/>
      </w:pPr>
      <w:r w:rsidRPr="005B730D">
        <w:t xml:space="preserve">Contains an array of </w:t>
      </w:r>
      <w:r w:rsidR="00664FD3" w:rsidRPr="004B273A">
        <w:rPr>
          <w:position w:val="-14"/>
        </w:rPr>
        <w:object w:dxaOrig="2600" w:dyaOrig="400" w14:anchorId="251E9C63">
          <v:shape id="_x0000_i1127" type="#_x0000_t75" style="width:129.75pt;height:21pt" o:ole="">
            <v:imagedata r:id="rId214" o:title=""/>
          </v:shape>
          <o:OLEObject Type="Embed" ProgID="Equation.DSMT4" ShapeID="_x0000_i1127" DrawAspect="Content" ObjectID="_1530393668" r:id="rId215"/>
        </w:object>
      </w:r>
      <w:r w:rsidR="00C8513A" w:rsidRPr="005B730D">
        <w:t xml:space="preserve"> </w:t>
      </w:r>
      <w:r w:rsidR="009A2306">
        <w:t xml:space="preserve">(unitless) </w:t>
      </w:r>
      <w:r w:rsidR="00977989" w:rsidRPr="005B730D">
        <w:t xml:space="preserve">at </w:t>
      </w:r>
      <w:r w:rsidR="004B273A">
        <w:t>a certain evolution step</w:t>
      </w:r>
      <w:r w:rsidR="00977989" w:rsidRPr="005B730D">
        <w:t xml:space="preserve">, </w:t>
      </w:r>
      <w:r w:rsidR="004748EB">
        <w:t>arranged</w:t>
      </w:r>
      <w:r w:rsidR="00977989" w:rsidRPr="005B730D">
        <w:t xml:space="preserve"> in a row-major order, where ** represents the 8-digit evolution step number. </w:t>
      </w:r>
      <w:r w:rsidR="004748EB" w:rsidRPr="005B730D">
        <w:t xml:space="preserve">The data follow a similar format with those in </w:t>
      </w:r>
      <w:r w:rsidR="004748EB" w:rsidRPr="005B730D">
        <w:rPr>
          <w:i/>
        </w:rPr>
        <w:t>magnt.in</w:t>
      </w:r>
      <w:r w:rsidR="004748EB" w:rsidRPr="005B730D">
        <w:t>.</w:t>
      </w:r>
      <w:r w:rsidR="004748EB">
        <w:t xml:space="preserve"> </w:t>
      </w:r>
      <w:r w:rsidR="004B273A">
        <w:t>A</w:t>
      </w:r>
      <w:r w:rsidR="00977989" w:rsidRPr="005B730D">
        <w:t xml:space="preserve"> file is generated every k</w:t>
      </w:r>
      <w:r w:rsidR="00977989" w:rsidRPr="005B730D">
        <w:rPr>
          <w:vertAlign w:val="subscript"/>
        </w:rPr>
        <w:t>tDist</w:t>
      </w:r>
      <w:r w:rsidR="00977989" w:rsidRPr="005B730D">
        <w:t xml:space="preserve"> steps</w:t>
      </w:r>
      <w:r w:rsidR="009A2306">
        <w:t>.</w:t>
      </w:r>
    </w:p>
    <w:p w14:paraId="1F46B59C" w14:textId="77777777" w:rsidR="000B2B86" w:rsidRPr="005B730D" w:rsidRDefault="000B2B86" w:rsidP="000B2B86">
      <w:pPr>
        <w:jc w:val="both"/>
        <w:rPr>
          <w:b/>
        </w:rPr>
      </w:pPr>
    </w:p>
    <w:p w14:paraId="367F6997" w14:textId="70EB1DCD" w:rsidR="00977989" w:rsidRPr="005B730D" w:rsidRDefault="00977989" w:rsidP="00977989">
      <w:pPr>
        <w:jc w:val="both"/>
        <w:rPr>
          <w:b/>
          <w:i/>
        </w:rPr>
      </w:pPr>
      <w:r w:rsidRPr="005B730D">
        <w:rPr>
          <w:b/>
          <w:i/>
        </w:rPr>
        <w:t>hEff.**.dat</w:t>
      </w:r>
      <w:r w:rsidRPr="005B730D">
        <w:rPr>
          <w:b/>
        </w:rPr>
        <w:t xml:space="preserve"> (optional)</w:t>
      </w:r>
    </w:p>
    <w:p w14:paraId="51029474" w14:textId="68C8C215" w:rsidR="00977989" w:rsidRPr="005B730D" w:rsidRDefault="00977989" w:rsidP="00977989">
      <w:pPr>
        <w:jc w:val="both"/>
      </w:pPr>
      <w:r w:rsidRPr="005B730D">
        <w:t xml:space="preserve">Contains an array of </w:t>
      </w:r>
      <w:r w:rsidR="00664FD3" w:rsidRPr="008C144F">
        <w:rPr>
          <w:position w:val="-14"/>
        </w:rPr>
        <w:object w:dxaOrig="3400" w:dyaOrig="400" w14:anchorId="4A8E0823">
          <v:shape id="_x0000_i1128" type="#_x0000_t75" style="width:170.25pt;height:21pt" o:ole="">
            <v:imagedata r:id="rId216" o:title=""/>
          </v:shape>
          <o:OLEObject Type="Embed" ProgID="Equation.DSMT4" ShapeID="_x0000_i1128" DrawAspect="Content" ObjectID="_1530393669" r:id="rId217"/>
        </w:object>
      </w:r>
      <w:r w:rsidRPr="005B730D">
        <w:t xml:space="preserve"> </w:t>
      </w:r>
      <w:r w:rsidR="009A2306">
        <w:t xml:space="preserve">(A/m) </w:t>
      </w:r>
      <w:r w:rsidR="004B273A">
        <w:t>at a certain evolution step</w:t>
      </w:r>
      <w:r w:rsidRPr="005B730D">
        <w:t xml:space="preserve">, </w:t>
      </w:r>
      <w:r w:rsidR="004748EB">
        <w:t>arranged</w:t>
      </w:r>
      <w:r w:rsidRPr="005B730D">
        <w:t xml:space="preserve"> in a row-major order, where ** represents the 8-digit evolution step number. </w:t>
      </w:r>
      <w:r w:rsidR="004748EB" w:rsidRPr="005B730D">
        <w:t xml:space="preserve">The data follow a similar format with those in </w:t>
      </w:r>
      <w:r w:rsidR="004748EB" w:rsidRPr="005B730D">
        <w:rPr>
          <w:i/>
        </w:rPr>
        <w:t>magnt.in</w:t>
      </w:r>
      <w:r w:rsidR="004748EB" w:rsidRPr="005B730D">
        <w:t>.</w:t>
      </w:r>
      <w:r w:rsidR="004748EB">
        <w:t xml:space="preserve"> </w:t>
      </w:r>
      <w:r w:rsidR="004B273A">
        <w:t>A file</w:t>
      </w:r>
      <w:r w:rsidRPr="005B730D">
        <w:t xml:space="preserve"> is generated every k</w:t>
      </w:r>
      <w:r w:rsidRPr="005B730D">
        <w:rPr>
          <w:vertAlign w:val="subscript"/>
        </w:rPr>
        <w:t>tDist</w:t>
      </w:r>
      <w:r w:rsidRPr="005B730D">
        <w:t xml:space="preserve"> steps and only under F</w:t>
      </w:r>
      <w:r w:rsidR="00301D4C">
        <w:t>l</w:t>
      </w:r>
      <w:r w:rsidRPr="005B730D">
        <w:rPr>
          <w:vertAlign w:val="subscript"/>
        </w:rPr>
        <w:t>OutH</w:t>
      </w:r>
      <w:r w:rsidRPr="005B730D">
        <w:t>=true</w:t>
      </w:r>
      <w:r w:rsidR="002E4CB9">
        <w:t>.</w:t>
      </w:r>
    </w:p>
    <w:p w14:paraId="0F3DF5D8" w14:textId="77777777" w:rsidR="00D93159" w:rsidRPr="005B730D" w:rsidRDefault="00D93159" w:rsidP="000B2B86">
      <w:pPr>
        <w:jc w:val="both"/>
        <w:rPr>
          <w:b/>
        </w:rPr>
      </w:pPr>
    </w:p>
    <w:p w14:paraId="4B159895" w14:textId="258C4DF9" w:rsidR="00BF58BA" w:rsidRPr="005B730D" w:rsidRDefault="00BF58BA" w:rsidP="00BF58BA">
      <w:pPr>
        <w:jc w:val="both"/>
        <w:rPr>
          <w:b/>
          <w:i/>
        </w:rPr>
      </w:pPr>
      <w:r w:rsidRPr="005B730D">
        <w:rPr>
          <w:b/>
          <w:i/>
        </w:rPr>
        <w:t>hStra.**.dat</w:t>
      </w:r>
      <w:r w:rsidRPr="005B730D">
        <w:rPr>
          <w:b/>
        </w:rPr>
        <w:t xml:space="preserve"> (optional)</w:t>
      </w:r>
    </w:p>
    <w:p w14:paraId="168B5D6E" w14:textId="55959714" w:rsidR="00BF58BA" w:rsidRPr="005B730D" w:rsidRDefault="00BF58BA" w:rsidP="00BF58BA">
      <w:pPr>
        <w:jc w:val="both"/>
      </w:pPr>
      <w:r w:rsidRPr="005B730D">
        <w:t xml:space="preserve">Contains an array of </w:t>
      </w:r>
      <w:r w:rsidR="00664FD3" w:rsidRPr="005B730D">
        <w:rPr>
          <w:position w:val="-14"/>
        </w:rPr>
        <w:object w:dxaOrig="3480" w:dyaOrig="400" w14:anchorId="14091A4B">
          <v:shape id="_x0000_i1129" type="#_x0000_t75" style="width:173.25pt;height:21pt" o:ole="">
            <v:imagedata r:id="rId218" o:title=""/>
          </v:shape>
          <o:OLEObject Type="Embed" ProgID="Equation.DSMT4" ShapeID="_x0000_i1129" DrawAspect="Content" ObjectID="_1530393670" r:id="rId219"/>
        </w:object>
      </w:r>
      <w:r w:rsidRPr="005B730D">
        <w:t xml:space="preserve"> </w:t>
      </w:r>
      <w:r w:rsidR="009A2306">
        <w:t xml:space="preserve">(A/m) </w:t>
      </w:r>
      <w:r w:rsidR="004B273A">
        <w:t>at a certain evolution step</w:t>
      </w:r>
      <w:r w:rsidRPr="005B730D">
        <w:t xml:space="preserve">, </w:t>
      </w:r>
      <w:r w:rsidR="004748EB">
        <w:t>arranged</w:t>
      </w:r>
      <w:r w:rsidRPr="005B730D">
        <w:t xml:space="preserve"> in a row-major order, where ** represents the 8-digit evolution step number. </w:t>
      </w:r>
      <w:r w:rsidR="004748EB" w:rsidRPr="005B730D">
        <w:t xml:space="preserve">The data follow a similar format with those in </w:t>
      </w:r>
      <w:r w:rsidR="004748EB" w:rsidRPr="005B730D">
        <w:rPr>
          <w:i/>
        </w:rPr>
        <w:t>magnt.in</w:t>
      </w:r>
      <w:r w:rsidR="004748EB" w:rsidRPr="005B730D">
        <w:t>.</w:t>
      </w:r>
      <w:r w:rsidR="004748EB">
        <w:t xml:space="preserve"> </w:t>
      </w:r>
      <w:r w:rsidR="004B273A">
        <w:t>A file</w:t>
      </w:r>
      <w:r w:rsidRPr="005B730D">
        <w:t xml:space="preserve"> is generated every k</w:t>
      </w:r>
      <w:r w:rsidRPr="005B730D">
        <w:rPr>
          <w:vertAlign w:val="subscript"/>
        </w:rPr>
        <w:t>tDist</w:t>
      </w:r>
      <w:r w:rsidRPr="005B730D">
        <w:t xml:space="preserve"> steps and only under F</w:t>
      </w:r>
      <w:r w:rsidR="00301D4C">
        <w:t>l</w:t>
      </w:r>
      <w:r w:rsidRPr="005B730D">
        <w:rPr>
          <w:vertAlign w:val="subscript"/>
        </w:rPr>
        <w:t>OutH</w:t>
      </w:r>
      <w:r w:rsidRPr="005B730D">
        <w:t>=true</w:t>
      </w:r>
      <w:r w:rsidR="005B730D" w:rsidRPr="005B730D">
        <w:t xml:space="preserve"> </w:t>
      </w:r>
      <w:r w:rsidR="00C9459F">
        <w:t>and F</w:t>
      </w:r>
      <w:r w:rsidR="00301D4C">
        <w:t>l</w:t>
      </w:r>
      <w:r w:rsidR="00C9459F">
        <w:rPr>
          <w:vertAlign w:val="subscript"/>
        </w:rPr>
        <w:t>Stray</w:t>
      </w:r>
      <w:r w:rsidR="00C9459F">
        <w:t>=true</w:t>
      </w:r>
      <w:r w:rsidR="002E4CB9">
        <w:t>.</w:t>
      </w:r>
    </w:p>
    <w:p w14:paraId="7B8BFB81" w14:textId="77777777" w:rsidR="00BF58BA" w:rsidRPr="005B730D" w:rsidRDefault="00BF58BA" w:rsidP="00BF58BA">
      <w:pPr>
        <w:jc w:val="both"/>
        <w:rPr>
          <w:b/>
        </w:rPr>
      </w:pPr>
    </w:p>
    <w:p w14:paraId="230DD6CB" w14:textId="5FD3E5F3" w:rsidR="00BF58BA" w:rsidRPr="005B730D" w:rsidRDefault="00BF58BA" w:rsidP="00BF58BA">
      <w:pPr>
        <w:jc w:val="both"/>
        <w:rPr>
          <w:b/>
          <w:i/>
        </w:rPr>
      </w:pPr>
      <w:r w:rsidRPr="005B730D">
        <w:rPr>
          <w:b/>
          <w:i/>
        </w:rPr>
        <w:t>h</w:t>
      </w:r>
      <w:r w:rsidR="005B730D" w:rsidRPr="005B730D">
        <w:rPr>
          <w:b/>
          <w:i/>
        </w:rPr>
        <w:t>Anis</w:t>
      </w:r>
      <w:r w:rsidRPr="005B730D">
        <w:rPr>
          <w:b/>
          <w:i/>
        </w:rPr>
        <w:t>.**.dat</w:t>
      </w:r>
      <w:r w:rsidRPr="005B730D">
        <w:rPr>
          <w:b/>
        </w:rPr>
        <w:t xml:space="preserve"> (optional)</w:t>
      </w:r>
    </w:p>
    <w:p w14:paraId="64F5FEF0" w14:textId="28FF22C2" w:rsidR="00BF58BA" w:rsidRPr="005B730D" w:rsidRDefault="00BF58BA" w:rsidP="00BF58BA">
      <w:pPr>
        <w:jc w:val="both"/>
      </w:pPr>
      <w:r w:rsidRPr="005B730D">
        <w:t xml:space="preserve">Contains an array of </w:t>
      </w:r>
      <w:r w:rsidR="00664FD3" w:rsidRPr="008C144F">
        <w:rPr>
          <w:position w:val="-14"/>
        </w:rPr>
        <w:object w:dxaOrig="3360" w:dyaOrig="400" w14:anchorId="1414FCCD">
          <v:shape id="_x0000_i1130" type="#_x0000_t75" style="width:167.25pt;height:21pt" o:ole="">
            <v:imagedata r:id="rId220" o:title=""/>
          </v:shape>
          <o:OLEObject Type="Embed" ProgID="Equation.DSMT4" ShapeID="_x0000_i1130" DrawAspect="Content" ObjectID="_1530393671" r:id="rId221"/>
        </w:object>
      </w:r>
      <w:r w:rsidRPr="005B730D">
        <w:t xml:space="preserve"> </w:t>
      </w:r>
      <w:r w:rsidR="009A2306">
        <w:t xml:space="preserve">(A/m) </w:t>
      </w:r>
      <w:r w:rsidR="004B273A">
        <w:t>at a certain evolution step</w:t>
      </w:r>
      <w:r w:rsidRPr="005B730D">
        <w:t xml:space="preserve">, </w:t>
      </w:r>
      <w:r w:rsidR="004748EB">
        <w:t>arranged</w:t>
      </w:r>
      <w:r w:rsidRPr="005B730D">
        <w:t xml:space="preserve"> in a row-major order, where ** represents the 8-digit evolution step number. </w:t>
      </w:r>
      <w:r w:rsidR="004748EB" w:rsidRPr="005B730D">
        <w:t xml:space="preserve">The data follow a similar format with those in </w:t>
      </w:r>
      <w:r w:rsidR="004748EB" w:rsidRPr="005B730D">
        <w:rPr>
          <w:i/>
        </w:rPr>
        <w:t>magnt.in</w:t>
      </w:r>
      <w:r w:rsidR="004748EB" w:rsidRPr="005B730D">
        <w:t>.</w:t>
      </w:r>
      <w:r w:rsidR="004748EB">
        <w:t xml:space="preserve"> </w:t>
      </w:r>
      <w:r w:rsidR="004B273A">
        <w:t>A file</w:t>
      </w:r>
      <w:r w:rsidRPr="005B730D">
        <w:t xml:space="preserve"> is generated every k</w:t>
      </w:r>
      <w:r w:rsidRPr="005B730D">
        <w:rPr>
          <w:vertAlign w:val="subscript"/>
        </w:rPr>
        <w:t>tDist</w:t>
      </w:r>
      <w:r w:rsidRPr="005B730D">
        <w:t xml:space="preserve"> steps and only under F</w:t>
      </w:r>
      <w:r w:rsidR="00301D4C">
        <w:t>l</w:t>
      </w:r>
      <w:r w:rsidRPr="005B730D">
        <w:rPr>
          <w:vertAlign w:val="subscript"/>
        </w:rPr>
        <w:t>OutH</w:t>
      </w:r>
      <w:r w:rsidRPr="005B730D">
        <w:t>=true</w:t>
      </w:r>
      <w:r w:rsidR="00C9459F" w:rsidRPr="00C9459F">
        <w:t xml:space="preserve"> </w:t>
      </w:r>
      <w:r w:rsidR="00C9459F">
        <w:t>and F</w:t>
      </w:r>
      <w:r w:rsidR="00301D4C">
        <w:t>l</w:t>
      </w:r>
      <w:r w:rsidR="00C9459F">
        <w:rPr>
          <w:vertAlign w:val="subscript"/>
        </w:rPr>
        <w:t>Anis</w:t>
      </w:r>
      <w:r w:rsidR="00C9459F">
        <w:t>=true</w:t>
      </w:r>
      <w:r w:rsidR="002E4CB9">
        <w:t>.</w:t>
      </w:r>
    </w:p>
    <w:p w14:paraId="4C422B2F" w14:textId="77777777" w:rsidR="00BF58BA" w:rsidRPr="005B730D" w:rsidRDefault="00BF58BA" w:rsidP="00BF58BA">
      <w:pPr>
        <w:jc w:val="both"/>
        <w:rPr>
          <w:b/>
        </w:rPr>
      </w:pPr>
    </w:p>
    <w:p w14:paraId="31EF10F6" w14:textId="6AA6058A" w:rsidR="00BF58BA" w:rsidRPr="005B730D" w:rsidRDefault="00BF58BA" w:rsidP="00BF58BA">
      <w:pPr>
        <w:jc w:val="both"/>
        <w:rPr>
          <w:b/>
          <w:i/>
        </w:rPr>
      </w:pPr>
      <w:r w:rsidRPr="005B730D">
        <w:rPr>
          <w:b/>
          <w:i/>
        </w:rPr>
        <w:t>h</w:t>
      </w:r>
      <w:r w:rsidR="005B730D" w:rsidRPr="005B730D">
        <w:rPr>
          <w:b/>
          <w:i/>
        </w:rPr>
        <w:t>Elas</w:t>
      </w:r>
      <w:r w:rsidRPr="005B730D">
        <w:rPr>
          <w:b/>
          <w:i/>
        </w:rPr>
        <w:t>.**.dat</w:t>
      </w:r>
      <w:r w:rsidRPr="005B730D">
        <w:rPr>
          <w:b/>
        </w:rPr>
        <w:t xml:space="preserve"> (optional)</w:t>
      </w:r>
    </w:p>
    <w:p w14:paraId="3B6A6D48" w14:textId="3869FF5A" w:rsidR="00BF58BA" w:rsidRPr="005B730D" w:rsidRDefault="00BF58BA" w:rsidP="00BF58BA">
      <w:pPr>
        <w:jc w:val="both"/>
      </w:pPr>
      <w:r w:rsidRPr="005B730D">
        <w:t xml:space="preserve">Contains an array of </w:t>
      </w:r>
      <w:r w:rsidR="00664FD3" w:rsidRPr="005B730D">
        <w:rPr>
          <w:position w:val="-12"/>
        </w:rPr>
        <w:object w:dxaOrig="2240" w:dyaOrig="360" w14:anchorId="060DC4F1">
          <v:shape id="_x0000_i1131" type="#_x0000_t75" style="width:111.75pt;height:18pt" o:ole="">
            <v:imagedata r:id="rId222" o:title=""/>
          </v:shape>
          <o:OLEObject Type="Embed" ProgID="Equation.DSMT4" ShapeID="_x0000_i1131" DrawAspect="Content" ObjectID="_1530393672" r:id="rId223"/>
        </w:object>
      </w:r>
      <w:r w:rsidRPr="005B730D">
        <w:t xml:space="preserve"> </w:t>
      </w:r>
      <w:r w:rsidR="009A2306">
        <w:t xml:space="preserve">(A/m) </w:t>
      </w:r>
      <w:r w:rsidR="004B273A">
        <w:t>at a certain evolution step</w:t>
      </w:r>
      <w:r w:rsidRPr="005B730D">
        <w:t xml:space="preserve">, </w:t>
      </w:r>
      <w:r w:rsidR="004748EB">
        <w:t>arranged</w:t>
      </w:r>
      <w:r w:rsidRPr="005B730D">
        <w:t xml:space="preserve"> in a row-major order, where ** represents the 8-digit evolution step number. </w:t>
      </w:r>
      <w:r w:rsidR="004748EB" w:rsidRPr="005B730D">
        <w:t xml:space="preserve">The data follow a similar format with those in </w:t>
      </w:r>
      <w:r w:rsidR="004748EB" w:rsidRPr="005B730D">
        <w:rPr>
          <w:i/>
        </w:rPr>
        <w:t>magnt.in</w:t>
      </w:r>
      <w:r w:rsidR="004748EB" w:rsidRPr="005B730D">
        <w:t>.</w:t>
      </w:r>
      <w:r w:rsidR="004748EB">
        <w:t xml:space="preserve"> </w:t>
      </w:r>
      <w:r w:rsidR="004B273A">
        <w:t>A file</w:t>
      </w:r>
      <w:r w:rsidRPr="005B730D">
        <w:t xml:space="preserve"> is generated every k</w:t>
      </w:r>
      <w:r w:rsidRPr="005B730D">
        <w:rPr>
          <w:vertAlign w:val="subscript"/>
        </w:rPr>
        <w:t>tDist</w:t>
      </w:r>
      <w:r w:rsidRPr="005B730D">
        <w:t xml:space="preserve"> steps and only under F</w:t>
      </w:r>
      <w:r w:rsidR="00301D4C">
        <w:t>l</w:t>
      </w:r>
      <w:r w:rsidRPr="005B730D">
        <w:rPr>
          <w:vertAlign w:val="subscript"/>
        </w:rPr>
        <w:t>OutH</w:t>
      </w:r>
      <w:r w:rsidRPr="005B730D">
        <w:t>=true</w:t>
      </w:r>
      <w:r w:rsidR="00C9459F" w:rsidRPr="00C9459F">
        <w:t xml:space="preserve"> </w:t>
      </w:r>
      <w:r w:rsidR="00C9459F">
        <w:t>and F</w:t>
      </w:r>
      <w:r w:rsidR="00301D4C">
        <w:t>l</w:t>
      </w:r>
      <w:r w:rsidR="00C9459F">
        <w:rPr>
          <w:vertAlign w:val="subscript"/>
        </w:rPr>
        <w:t>Elas</w:t>
      </w:r>
      <w:r w:rsidR="00C9459F">
        <w:t>=true</w:t>
      </w:r>
      <w:r w:rsidR="002E4CB9">
        <w:t>.</w:t>
      </w:r>
    </w:p>
    <w:p w14:paraId="7CEF3AAB" w14:textId="77777777" w:rsidR="00BF58BA" w:rsidRPr="005B730D" w:rsidRDefault="00BF58BA" w:rsidP="00BF58BA">
      <w:pPr>
        <w:jc w:val="both"/>
        <w:rPr>
          <w:b/>
        </w:rPr>
      </w:pPr>
    </w:p>
    <w:p w14:paraId="306DE18E" w14:textId="7B8BC212" w:rsidR="00BF58BA" w:rsidRPr="005B730D" w:rsidRDefault="00BF58BA" w:rsidP="00BF58BA">
      <w:pPr>
        <w:jc w:val="both"/>
        <w:rPr>
          <w:b/>
          <w:i/>
        </w:rPr>
      </w:pPr>
      <w:r w:rsidRPr="005B730D">
        <w:rPr>
          <w:b/>
          <w:i/>
        </w:rPr>
        <w:t>hS</w:t>
      </w:r>
      <w:r w:rsidR="005B730D" w:rsidRPr="005B730D">
        <w:rPr>
          <w:b/>
          <w:i/>
        </w:rPr>
        <w:t>T</w:t>
      </w:r>
      <w:r w:rsidRPr="005B730D">
        <w:rPr>
          <w:b/>
          <w:i/>
        </w:rPr>
        <w:t>.**.dat</w:t>
      </w:r>
      <w:r w:rsidRPr="005B730D">
        <w:rPr>
          <w:b/>
        </w:rPr>
        <w:t xml:space="preserve"> (optional)</w:t>
      </w:r>
    </w:p>
    <w:p w14:paraId="0272CE2C" w14:textId="7F221FAE" w:rsidR="00BF58BA" w:rsidRPr="005B730D" w:rsidRDefault="00BF58BA" w:rsidP="00BF58BA">
      <w:pPr>
        <w:jc w:val="both"/>
      </w:pPr>
      <w:r w:rsidRPr="005B730D">
        <w:t xml:space="preserve">Contains an array of </w:t>
      </w:r>
      <w:r w:rsidR="00664FD3" w:rsidRPr="008C144F">
        <w:rPr>
          <w:position w:val="-14"/>
        </w:rPr>
        <w:object w:dxaOrig="3180" w:dyaOrig="400" w14:anchorId="56D44F16">
          <v:shape id="_x0000_i1132" type="#_x0000_t75" style="width:159.75pt;height:21pt" o:ole="">
            <v:imagedata r:id="rId224" o:title=""/>
          </v:shape>
          <o:OLEObject Type="Embed" ProgID="Equation.DSMT4" ShapeID="_x0000_i1132" DrawAspect="Content" ObjectID="_1530393673" r:id="rId225"/>
        </w:object>
      </w:r>
      <w:r w:rsidRPr="005B730D">
        <w:t xml:space="preserve"> </w:t>
      </w:r>
      <w:r w:rsidR="009A2306">
        <w:t xml:space="preserve">(A/m) </w:t>
      </w:r>
      <w:r w:rsidR="004B273A">
        <w:t>at a certain evolution step</w:t>
      </w:r>
      <w:r w:rsidRPr="005B730D">
        <w:t xml:space="preserve">, </w:t>
      </w:r>
      <w:r w:rsidR="004748EB">
        <w:t>arranged</w:t>
      </w:r>
      <w:r w:rsidRPr="005B730D">
        <w:t xml:space="preserve"> in a row-major order, where ** represents the 8-digit evolution step number. </w:t>
      </w:r>
      <w:r w:rsidR="004748EB" w:rsidRPr="005B730D">
        <w:t xml:space="preserve">The data follow a similar format with those in </w:t>
      </w:r>
      <w:r w:rsidR="004748EB" w:rsidRPr="005B730D">
        <w:rPr>
          <w:i/>
        </w:rPr>
        <w:t>magnt.in</w:t>
      </w:r>
      <w:r w:rsidR="004748EB" w:rsidRPr="005B730D">
        <w:t>.</w:t>
      </w:r>
      <w:r w:rsidR="004748EB">
        <w:t xml:space="preserve"> </w:t>
      </w:r>
      <w:r w:rsidR="004B273A">
        <w:t>A file</w:t>
      </w:r>
      <w:r w:rsidRPr="005B730D">
        <w:t xml:space="preserve"> is generated every k</w:t>
      </w:r>
      <w:r w:rsidRPr="005B730D">
        <w:rPr>
          <w:vertAlign w:val="subscript"/>
        </w:rPr>
        <w:t>tDist</w:t>
      </w:r>
      <w:r w:rsidRPr="005B730D">
        <w:t xml:space="preserve"> steps and only under F</w:t>
      </w:r>
      <w:r w:rsidR="00301D4C">
        <w:t>l</w:t>
      </w:r>
      <w:r w:rsidRPr="005B730D">
        <w:rPr>
          <w:vertAlign w:val="subscript"/>
        </w:rPr>
        <w:t>OutH</w:t>
      </w:r>
      <w:r w:rsidRPr="005B730D">
        <w:t>=true</w:t>
      </w:r>
      <w:r w:rsidR="00C9459F" w:rsidRPr="00C9459F">
        <w:t xml:space="preserve"> </w:t>
      </w:r>
      <w:r w:rsidR="00C9459F">
        <w:t>and F</w:t>
      </w:r>
      <w:r w:rsidR="00301D4C">
        <w:t>l</w:t>
      </w:r>
      <w:r w:rsidR="00C9459F">
        <w:rPr>
          <w:vertAlign w:val="subscript"/>
        </w:rPr>
        <w:t>ST</w:t>
      </w:r>
      <w:r w:rsidR="00C9459F">
        <w:t>=true</w:t>
      </w:r>
      <w:r w:rsidR="002E4CB9">
        <w:t>.</w:t>
      </w:r>
    </w:p>
    <w:p w14:paraId="095C14D7" w14:textId="77777777" w:rsidR="00BF58BA" w:rsidRPr="005B730D" w:rsidRDefault="00BF58BA" w:rsidP="00BF58BA">
      <w:pPr>
        <w:jc w:val="both"/>
        <w:rPr>
          <w:b/>
        </w:rPr>
      </w:pPr>
    </w:p>
    <w:p w14:paraId="639054F0" w14:textId="3DCEABC5" w:rsidR="00BF58BA" w:rsidRPr="005B730D" w:rsidRDefault="00BF58BA" w:rsidP="00BF58BA">
      <w:pPr>
        <w:jc w:val="both"/>
        <w:rPr>
          <w:b/>
          <w:i/>
        </w:rPr>
      </w:pPr>
      <w:r w:rsidRPr="005B730D">
        <w:rPr>
          <w:b/>
          <w:i/>
        </w:rPr>
        <w:t>h</w:t>
      </w:r>
      <w:r w:rsidR="005B730D" w:rsidRPr="005B730D">
        <w:rPr>
          <w:b/>
          <w:i/>
        </w:rPr>
        <w:t>Ther</w:t>
      </w:r>
      <w:r w:rsidRPr="005B730D">
        <w:rPr>
          <w:b/>
          <w:i/>
        </w:rPr>
        <w:t>.**.dat</w:t>
      </w:r>
      <w:r w:rsidRPr="005B730D">
        <w:rPr>
          <w:b/>
        </w:rPr>
        <w:t xml:space="preserve"> (optional)</w:t>
      </w:r>
    </w:p>
    <w:p w14:paraId="33176510" w14:textId="5A204E8F" w:rsidR="00BF58BA" w:rsidRPr="005B730D" w:rsidRDefault="00BF58BA" w:rsidP="00BF58BA">
      <w:pPr>
        <w:jc w:val="both"/>
      </w:pPr>
      <w:r w:rsidRPr="005B730D">
        <w:t xml:space="preserve">Contains an array of </w:t>
      </w:r>
      <w:r w:rsidR="00664FD3" w:rsidRPr="008C144F">
        <w:rPr>
          <w:position w:val="-14"/>
        </w:rPr>
        <w:object w:dxaOrig="3680" w:dyaOrig="400" w14:anchorId="40809889">
          <v:shape id="_x0000_i1133" type="#_x0000_t75" style="width:183.75pt;height:21pt" o:ole="">
            <v:imagedata r:id="rId226" o:title=""/>
          </v:shape>
          <o:OLEObject Type="Embed" ProgID="Equation.DSMT4" ShapeID="_x0000_i1133" DrawAspect="Content" ObjectID="_1530393674" r:id="rId227"/>
        </w:object>
      </w:r>
      <w:r w:rsidRPr="005B730D">
        <w:t xml:space="preserve"> </w:t>
      </w:r>
      <w:r w:rsidR="009A2306">
        <w:t xml:space="preserve">(A/m) </w:t>
      </w:r>
      <w:r w:rsidR="004B273A">
        <w:t>at a certain evolution step</w:t>
      </w:r>
      <w:r w:rsidRPr="005B730D">
        <w:t xml:space="preserve">, </w:t>
      </w:r>
      <w:r w:rsidR="004748EB">
        <w:t>arranged</w:t>
      </w:r>
      <w:r w:rsidRPr="005B730D">
        <w:t xml:space="preserve"> in a row-major order, where ** represents the 8-digit evolution step number. </w:t>
      </w:r>
      <w:r w:rsidR="004748EB" w:rsidRPr="005B730D">
        <w:t xml:space="preserve">The data follow a similar format with those in </w:t>
      </w:r>
      <w:r w:rsidR="004748EB" w:rsidRPr="005B730D">
        <w:rPr>
          <w:i/>
        </w:rPr>
        <w:t>magnt.in</w:t>
      </w:r>
      <w:r w:rsidR="004748EB" w:rsidRPr="005B730D">
        <w:t>.</w:t>
      </w:r>
      <w:r w:rsidR="004748EB">
        <w:t xml:space="preserve"> </w:t>
      </w:r>
      <w:r w:rsidR="004B273A">
        <w:t>A file</w:t>
      </w:r>
      <w:r w:rsidRPr="005B730D">
        <w:t xml:space="preserve"> is generated every k</w:t>
      </w:r>
      <w:r w:rsidRPr="005B730D">
        <w:rPr>
          <w:vertAlign w:val="subscript"/>
        </w:rPr>
        <w:t>tDist</w:t>
      </w:r>
      <w:r w:rsidRPr="005B730D">
        <w:t xml:space="preserve"> steps and only under F</w:t>
      </w:r>
      <w:r w:rsidR="00301D4C">
        <w:t>l</w:t>
      </w:r>
      <w:r w:rsidRPr="005B730D">
        <w:rPr>
          <w:vertAlign w:val="subscript"/>
        </w:rPr>
        <w:t>OutH</w:t>
      </w:r>
      <w:r w:rsidRPr="005B730D">
        <w:t>=true</w:t>
      </w:r>
      <w:r w:rsidR="00CB19B1">
        <w:t xml:space="preserve"> and F</w:t>
      </w:r>
      <w:r w:rsidR="00301D4C">
        <w:t>l</w:t>
      </w:r>
      <w:r w:rsidR="00CB19B1" w:rsidRPr="00CB19B1">
        <w:rPr>
          <w:vertAlign w:val="subscript"/>
        </w:rPr>
        <w:t>Therm</w:t>
      </w:r>
      <w:r w:rsidR="00CB19B1">
        <w:t>=true</w:t>
      </w:r>
      <w:r w:rsidR="002E4CB9">
        <w:t>.</w:t>
      </w:r>
    </w:p>
    <w:p w14:paraId="238CE38B" w14:textId="77777777" w:rsidR="00BF58BA" w:rsidRPr="005B730D" w:rsidRDefault="00BF58BA" w:rsidP="00BF58BA">
      <w:pPr>
        <w:jc w:val="both"/>
        <w:rPr>
          <w:b/>
        </w:rPr>
      </w:pPr>
    </w:p>
    <w:p w14:paraId="49F019D2" w14:textId="60961564" w:rsidR="00C9459F" w:rsidRPr="005B730D" w:rsidRDefault="00C9459F" w:rsidP="00C9459F">
      <w:pPr>
        <w:jc w:val="both"/>
        <w:rPr>
          <w:b/>
          <w:i/>
        </w:rPr>
      </w:pPr>
      <w:r>
        <w:rPr>
          <w:b/>
          <w:i/>
        </w:rPr>
        <w:t>eigStn</w:t>
      </w:r>
      <w:r w:rsidRPr="005B730D">
        <w:rPr>
          <w:b/>
          <w:i/>
        </w:rPr>
        <w:t>.**.dat</w:t>
      </w:r>
      <w:r w:rsidRPr="005B730D">
        <w:rPr>
          <w:b/>
        </w:rPr>
        <w:t xml:space="preserve"> (optional)</w:t>
      </w:r>
    </w:p>
    <w:p w14:paraId="1B1B66AE" w14:textId="567C264E" w:rsidR="00C9459F" w:rsidRPr="005B730D" w:rsidRDefault="00C9459F" w:rsidP="00C9459F">
      <w:pPr>
        <w:jc w:val="both"/>
      </w:pPr>
      <w:r w:rsidRPr="005B730D">
        <w:t xml:space="preserve">Contains an array of </w:t>
      </w:r>
      <w:r w:rsidR="00664FD3" w:rsidRPr="008C144F">
        <w:rPr>
          <w:position w:val="-14"/>
        </w:rPr>
        <w:object w:dxaOrig="5040" w:dyaOrig="400" w14:anchorId="1B551E1E">
          <v:shape id="_x0000_i1134" type="#_x0000_t75" style="width:252pt;height:21pt" o:ole="">
            <v:imagedata r:id="rId228" o:title=""/>
          </v:shape>
          <o:OLEObject Type="Embed" ProgID="Equation.DSMT4" ShapeID="_x0000_i1134" DrawAspect="Content" ObjectID="_1530393675" r:id="rId229"/>
        </w:object>
      </w:r>
      <w:r w:rsidRPr="005B730D">
        <w:t xml:space="preserve"> </w:t>
      </w:r>
      <w:r w:rsidR="009A2306">
        <w:t xml:space="preserve">(unitless) </w:t>
      </w:r>
      <w:r w:rsidR="004B273A">
        <w:t>at a certain evolution step</w:t>
      </w:r>
      <w:r w:rsidRPr="005B730D">
        <w:t xml:space="preserve">, </w:t>
      </w:r>
      <w:r w:rsidR="004748EB">
        <w:t>arranged</w:t>
      </w:r>
      <w:r w:rsidRPr="005B730D">
        <w:t xml:space="preserve"> in a row-major order, where ** represents the 8-digit evolution step number. </w:t>
      </w:r>
      <w:r w:rsidR="004748EB" w:rsidRPr="005B730D">
        <w:t xml:space="preserve">The data follow a similar format with those in </w:t>
      </w:r>
      <w:r w:rsidR="004748EB" w:rsidRPr="005B730D">
        <w:rPr>
          <w:i/>
        </w:rPr>
        <w:t>magnt.in</w:t>
      </w:r>
      <w:r w:rsidR="004748EB" w:rsidRPr="005B730D">
        <w:t>.</w:t>
      </w:r>
      <w:r w:rsidR="004748EB">
        <w:t xml:space="preserve"> </w:t>
      </w:r>
      <w:r w:rsidR="004B273A">
        <w:t>A file</w:t>
      </w:r>
      <w:r w:rsidRPr="005B730D">
        <w:t xml:space="preserve"> is generated every k</w:t>
      </w:r>
      <w:r w:rsidRPr="005B730D">
        <w:rPr>
          <w:vertAlign w:val="subscript"/>
        </w:rPr>
        <w:t>tDist</w:t>
      </w:r>
      <w:r w:rsidRPr="005B730D">
        <w:t xml:space="preserve"> steps and only under F</w:t>
      </w:r>
      <w:r w:rsidR="00301D4C">
        <w:t>l</w:t>
      </w:r>
      <w:r w:rsidRPr="005B730D">
        <w:rPr>
          <w:vertAlign w:val="subscript"/>
        </w:rPr>
        <w:t>Out</w:t>
      </w:r>
      <w:r>
        <w:rPr>
          <w:vertAlign w:val="subscript"/>
        </w:rPr>
        <w:t>S</w:t>
      </w:r>
      <w:r w:rsidRPr="005B730D">
        <w:t>=true</w:t>
      </w:r>
      <w:r w:rsidRPr="00C9459F">
        <w:t xml:space="preserve"> </w:t>
      </w:r>
      <w:r>
        <w:t>and F</w:t>
      </w:r>
      <w:r w:rsidR="00301D4C">
        <w:t>l</w:t>
      </w:r>
      <w:r>
        <w:rPr>
          <w:vertAlign w:val="subscript"/>
        </w:rPr>
        <w:t>Elas</w:t>
      </w:r>
      <w:r>
        <w:t>=true</w:t>
      </w:r>
      <w:r w:rsidR="002E4CB9">
        <w:t>.</w:t>
      </w:r>
    </w:p>
    <w:p w14:paraId="053EEF71" w14:textId="77777777" w:rsidR="00C9459F" w:rsidRPr="005B730D" w:rsidRDefault="00C9459F" w:rsidP="00C9459F">
      <w:pPr>
        <w:jc w:val="both"/>
        <w:rPr>
          <w:b/>
        </w:rPr>
      </w:pPr>
    </w:p>
    <w:p w14:paraId="69619D49" w14:textId="75C333CC" w:rsidR="00C9459F" w:rsidRPr="005B730D" w:rsidRDefault="00C9459F" w:rsidP="00C9459F">
      <w:pPr>
        <w:jc w:val="both"/>
        <w:rPr>
          <w:b/>
          <w:i/>
        </w:rPr>
      </w:pPr>
      <w:r>
        <w:rPr>
          <w:b/>
          <w:i/>
        </w:rPr>
        <w:t>strain</w:t>
      </w:r>
      <w:r w:rsidRPr="005B730D">
        <w:rPr>
          <w:b/>
          <w:i/>
        </w:rPr>
        <w:t>.**.dat</w:t>
      </w:r>
      <w:r w:rsidRPr="005B730D">
        <w:rPr>
          <w:b/>
        </w:rPr>
        <w:t xml:space="preserve"> (optional)</w:t>
      </w:r>
    </w:p>
    <w:p w14:paraId="60DBE57D" w14:textId="008E5347" w:rsidR="00C9459F" w:rsidRPr="005B730D" w:rsidRDefault="00C9459F" w:rsidP="00C9459F">
      <w:pPr>
        <w:jc w:val="both"/>
      </w:pPr>
      <w:r w:rsidRPr="005B730D">
        <w:t xml:space="preserve">Contains an array of </w:t>
      </w:r>
      <w:r w:rsidR="00664FD3" w:rsidRPr="008C144F">
        <w:rPr>
          <w:position w:val="-14"/>
        </w:rPr>
        <w:object w:dxaOrig="5040" w:dyaOrig="400" w14:anchorId="465BB100">
          <v:shape id="_x0000_i1135" type="#_x0000_t75" style="width:252pt;height:21pt" o:ole="">
            <v:imagedata r:id="rId230" o:title=""/>
          </v:shape>
          <o:OLEObject Type="Embed" ProgID="Equation.DSMT4" ShapeID="_x0000_i1135" DrawAspect="Content" ObjectID="_1530393676" r:id="rId231"/>
        </w:object>
      </w:r>
      <w:r w:rsidRPr="005B730D">
        <w:t xml:space="preserve"> </w:t>
      </w:r>
      <w:r w:rsidR="009A2306">
        <w:t xml:space="preserve">(unitless) </w:t>
      </w:r>
      <w:r w:rsidR="004B273A">
        <w:t>at a certain evolution step</w:t>
      </w:r>
      <w:r w:rsidRPr="005B730D">
        <w:t xml:space="preserve">, </w:t>
      </w:r>
      <w:r w:rsidR="004748EB">
        <w:t>arranged</w:t>
      </w:r>
      <w:r w:rsidRPr="005B730D">
        <w:t xml:space="preserve"> in a row-major order, where ** represents the 8-digit evolution step number. </w:t>
      </w:r>
      <w:r w:rsidR="004748EB" w:rsidRPr="005B730D">
        <w:t xml:space="preserve">The data follow a similar format with those in </w:t>
      </w:r>
      <w:r w:rsidR="004748EB" w:rsidRPr="005B730D">
        <w:rPr>
          <w:i/>
        </w:rPr>
        <w:t>magnt.in</w:t>
      </w:r>
      <w:r w:rsidR="004748EB" w:rsidRPr="005B730D">
        <w:t>.</w:t>
      </w:r>
      <w:r w:rsidR="004748EB">
        <w:t xml:space="preserve"> </w:t>
      </w:r>
      <w:r w:rsidR="004B273A">
        <w:t>A file</w:t>
      </w:r>
      <w:r w:rsidRPr="005B730D">
        <w:t xml:space="preserve"> is generated every k</w:t>
      </w:r>
      <w:r w:rsidRPr="005B730D">
        <w:rPr>
          <w:vertAlign w:val="subscript"/>
        </w:rPr>
        <w:t>tDist</w:t>
      </w:r>
      <w:r w:rsidRPr="005B730D">
        <w:t xml:space="preserve"> steps and only under F</w:t>
      </w:r>
      <w:r w:rsidR="00301D4C">
        <w:t>l</w:t>
      </w:r>
      <w:r w:rsidRPr="005B730D">
        <w:rPr>
          <w:vertAlign w:val="subscript"/>
        </w:rPr>
        <w:t>Out</w:t>
      </w:r>
      <w:r>
        <w:rPr>
          <w:vertAlign w:val="subscript"/>
        </w:rPr>
        <w:t>S</w:t>
      </w:r>
      <w:r w:rsidRPr="005B730D">
        <w:t>=true</w:t>
      </w:r>
      <w:r w:rsidRPr="00C9459F">
        <w:t xml:space="preserve"> </w:t>
      </w:r>
      <w:r>
        <w:t>and F</w:t>
      </w:r>
      <w:r w:rsidR="00301D4C">
        <w:t>l</w:t>
      </w:r>
      <w:r>
        <w:rPr>
          <w:vertAlign w:val="subscript"/>
        </w:rPr>
        <w:t>Elas</w:t>
      </w:r>
      <w:r>
        <w:t>=true</w:t>
      </w:r>
      <w:r w:rsidR="002E4CB9">
        <w:t>.</w:t>
      </w:r>
      <w:r w:rsidR="00342F09">
        <w:t xml:space="preserve"> </w:t>
      </w:r>
    </w:p>
    <w:p w14:paraId="6EFFE2CB" w14:textId="77777777" w:rsidR="00C9459F" w:rsidRPr="005B730D" w:rsidRDefault="00C9459F" w:rsidP="00C9459F">
      <w:pPr>
        <w:jc w:val="both"/>
        <w:rPr>
          <w:b/>
        </w:rPr>
      </w:pPr>
    </w:p>
    <w:p w14:paraId="1A900D8B" w14:textId="73AF1C35" w:rsidR="00C9459F" w:rsidRPr="005B730D" w:rsidRDefault="00C9459F" w:rsidP="00C9459F">
      <w:pPr>
        <w:jc w:val="both"/>
        <w:rPr>
          <w:b/>
          <w:i/>
        </w:rPr>
      </w:pPr>
      <w:r>
        <w:rPr>
          <w:b/>
          <w:i/>
        </w:rPr>
        <w:t>stress</w:t>
      </w:r>
      <w:r w:rsidRPr="005B730D">
        <w:rPr>
          <w:b/>
          <w:i/>
        </w:rPr>
        <w:t>.**.dat</w:t>
      </w:r>
      <w:r w:rsidRPr="005B730D">
        <w:rPr>
          <w:b/>
        </w:rPr>
        <w:t xml:space="preserve"> (optional)</w:t>
      </w:r>
    </w:p>
    <w:p w14:paraId="236457FA" w14:textId="67D463CD" w:rsidR="00C9459F" w:rsidRPr="005B730D" w:rsidRDefault="00C9459F" w:rsidP="00C9459F">
      <w:pPr>
        <w:jc w:val="both"/>
      </w:pPr>
      <w:r w:rsidRPr="005B730D">
        <w:t xml:space="preserve">Contains an array of </w:t>
      </w:r>
      <w:r w:rsidR="00664FD3" w:rsidRPr="008C144F">
        <w:rPr>
          <w:position w:val="-14"/>
        </w:rPr>
        <w:object w:dxaOrig="5319" w:dyaOrig="400" w14:anchorId="3E1B8D8D">
          <v:shape id="_x0000_i1136" type="#_x0000_t75" style="width:267pt;height:21pt" o:ole="">
            <v:imagedata r:id="rId232" o:title=""/>
          </v:shape>
          <o:OLEObject Type="Embed" ProgID="Equation.DSMT4" ShapeID="_x0000_i1136" DrawAspect="Content" ObjectID="_1530393677" r:id="rId233"/>
        </w:object>
      </w:r>
      <w:r w:rsidRPr="005B730D">
        <w:t xml:space="preserve"> </w:t>
      </w:r>
      <w:r w:rsidR="009A2306">
        <w:t xml:space="preserve">(Pa) </w:t>
      </w:r>
      <w:r w:rsidR="004B273A">
        <w:t>at a certain evolution step</w:t>
      </w:r>
      <w:r w:rsidRPr="005B730D">
        <w:t xml:space="preserve">, </w:t>
      </w:r>
      <w:r w:rsidR="004748EB">
        <w:t>arranged</w:t>
      </w:r>
      <w:r w:rsidRPr="005B730D">
        <w:t xml:space="preserve"> in a row-major order, where ** represents the 8-digit evolution step number. </w:t>
      </w:r>
      <w:r w:rsidR="004748EB" w:rsidRPr="005B730D">
        <w:t xml:space="preserve">The data follow a similar format with those in </w:t>
      </w:r>
      <w:r w:rsidR="004748EB" w:rsidRPr="005B730D">
        <w:rPr>
          <w:i/>
        </w:rPr>
        <w:t>magnt.in</w:t>
      </w:r>
      <w:r w:rsidR="004748EB" w:rsidRPr="005B730D">
        <w:t>.</w:t>
      </w:r>
      <w:r w:rsidR="004748EB">
        <w:t xml:space="preserve"> </w:t>
      </w:r>
      <w:r w:rsidR="004B273A">
        <w:t>A file</w:t>
      </w:r>
      <w:r w:rsidRPr="005B730D">
        <w:t xml:space="preserve"> is generated every k</w:t>
      </w:r>
      <w:r w:rsidRPr="005B730D">
        <w:rPr>
          <w:vertAlign w:val="subscript"/>
        </w:rPr>
        <w:t>tDist</w:t>
      </w:r>
      <w:r w:rsidRPr="005B730D">
        <w:t xml:space="preserve"> steps and only under F</w:t>
      </w:r>
      <w:r w:rsidR="00301D4C">
        <w:t>l</w:t>
      </w:r>
      <w:r w:rsidRPr="005B730D">
        <w:rPr>
          <w:vertAlign w:val="subscript"/>
        </w:rPr>
        <w:t>Out</w:t>
      </w:r>
      <w:r>
        <w:rPr>
          <w:vertAlign w:val="subscript"/>
        </w:rPr>
        <w:t>S</w:t>
      </w:r>
      <w:r w:rsidRPr="005B730D">
        <w:t>=true</w:t>
      </w:r>
      <w:r w:rsidRPr="00C9459F">
        <w:t xml:space="preserve"> </w:t>
      </w:r>
      <w:r>
        <w:t>and F</w:t>
      </w:r>
      <w:r w:rsidR="00301D4C">
        <w:t>l</w:t>
      </w:r>
      <w:r>
        <w:rPr>
          <w:vertAlign w:val="subscript"/>
        </w:rPr>
        <w:t>Elas</w:t>
      </w:r>
      <w:r>
        <w:t>=true</w:t>
      </w:r>
      <w:r w:rsidR="002E4CB9">
        <w:t>.</w:t>
      </w:r>
    </w:p>
    <w:p w14:paraId="5B8FDA6D" w14:textId="77777777" w:rsidR="00C9459F" w:rsidRDefault="00C9459F" w:rsidP="00C9459F">
      <w:pPr>
        <w:jc w:val="both"/>
        <w:rPr>
          <w:b/>
        </w:rPr>
      </w:pPr>
    </w:p>
    <w:p w14:paraId="2D7C4ECE" w14:textId="77777777" w:rsidR="00C9459F" w:rsidRPr="005B730D" w:rsidRDefault="00C9459F" w:rsidP="00C9459F">
      <w:pPr>
        <w:jc w:val="both"/>
        <w:rPr>
          <w:b/>
        </w:rPr>
      </w:pPr>
    </w:p>
    <w:p w14:paraId="570D1A23" w14:textId="77777777" w:rsidR="00D93159" w:rsidRPr="00060E4F" w:rsidRDefault="00D93159" w:rsidP="000B2B86">
      <w:pPr>
        <w:jc w:val="both"/>
        <w:rPr>
          <w:b/>
        </w:rPr>
      </w:pPr>
    </w:p>
    <w:p w14:paraId="4EF6F759" w14:textId="62F4B24E" w:rsidR="00060E4F" w:rsidRPr="00D96B1D" w:rsidRDefault="00060E4F" w:rsidP="00EE04D7">
      <w:pPr>
        <w:jc w:val="both"/>
        <w:rPr>
          <w:b/>
          <w:sz w:val="32"/>
        </w:rPr>
      </w:pPr>
      <w:r w:rsidRPr="00D96B1D">
        <w:rPr>
          <w:b/>
          <w:sz w:val="32"/>
        </w:rPr>
        <w:t>References</w:t>
      </w:r>
    </w:p>
    <w:p w14:paraId="1076194D" w14:textId="77777777" w:rsidR="00FD51FD" w:rsidRDefault="00FD51FD" w:rsidP="00C72D21">
      <w:pPr>
        <w:widowControl w:val="0"/>
        <w:autoSpaceDE w:val="0"/>
        <w:autoSpaceDN w:val="0"/>
        <w:adjustRightInd w:val="0"/>
        <w:ind w:left="640" w:hanging="640"/>
      </w:pPr>
    </w:p>
    <w:p w14:paraId="05FF006F" w14:textId="6E8C1E4F" w:rsidR="00817670" w:rsidRPr="00817670" w:rsidRDefault="00590503" w:rsidP="00817670">
      <w:pPr>
        <w:widowControl w:val="0"/>
        <w:autoSpaceDE w:val="0"/>
        <w:autoSpaceDN w:val="0"/>
        <w:adjustRightInd w:val="0"/>
        <w:ind w:left="640" w:hanging="640"/>
        <w:rPr>
          <w:noProof/>
        </w:rPr>
      </w:pPr>
      <w:r>
        <w:fldChar w:fldCharType="begin" w:fldLock="1"/>
      </w:r>
      <w:r>
        <w:instrText xml:space="preserve">ADDIN Mendeley Bibliography CSL_BIBLIOGRAPHY </w:instrText>
      </w:r>
      <w:r>
        <w:fldChar w:fldCharType="separate"/>
      </w:r>
      <w:r w:rsidR="00817670" w:rsidRPr="00817670">
        <w:rPr>
          <w:noProof/>
        </w:rPr>
        <w:t>[1]</w:t>
      </w:r>
      <w:r w:rsidR="00817670" w:rsidRPr="00817670">
        <w:rPr>
          <w:noProof/>
        </w:rPr>
        <w:tab/>
        <w:t xml:space="preserve">X.-P. Wang, C. J. Garcı́a-Cervera, and W. E, “A Gauss–Seidel Projection Method for Micromagnetics Simulations,” </w:t>
      </w:r>
      <w:r w:rsidR="00817670" w:rsidRPr="00817670">
        <w:rPr>
          <w:i/>
          <w:iCs/>
          <w:noProof/>
        </w:rPr>
        <w:t>J. Comput. Phys.</w:t>
      </w:r>
      <w:r w:rsidR="00817670" w:rsidRPr="00817670">
        <w:rPr>
          <w:noProof/>
        </w:rPr>
        <w:t>, vol. 171, no. 1, pp. 357–372, Jul. 2001.</w:t>
      </w:r>
    </w:p>
    <w:p w14:paraId="22C04B9D" w14:textId="77777777" w:rsidR="00817670" w:rsidRPr="00817670" w:rsidRDefault="00817670" w:rsidP="00817670">
      <w:pPr>
        <w:widowControl w:val="0"/>
        <w:autoSpaceDE w:val="0"/>
        <w:autoSpaceDN w:val="0"/>
        <w:adjustRightInd w:val="0"/>
        <w:ind w:left="640" w:hanging="640"/>
        <w:rPr>
          <w:noProof/>
        </w:rPr>
      </w:pPr>
      <w:r w:rsidRPr="00817670">
        <w:rPr>
          <w:noProof/>
        </w:rPr>
        <w:t>[2]</w:t>
      </w:r>
      <w:r w:rsidRPr="00817670">
        <w:rPr>
          <w:noProof/>
        </w:rPr>
        <w:tab/>
        <w:t xml:space="preserve">L.-Q. Chen and J. Shen, “Applications of semi-implicit Fourier-spectral method to phase field equations,” </w:t>
      </w:r>
      <w:r w:rsidRPr="00817670">
        <w:rPr>
          <w:i/>
          <w:iCs/>
          <w:noProof/>
        </w:rPr>
        <w:t>Comput. Phys. Commun.</w:t>
      </w:r>
      <w:r w:rsidRPr="00817670">
        <w:rPr>
          <w:noProof/>
        </w:rPr>
        <w:t>, vol. 108, no. 2–3, pp. 147–158, 1998.</w:t>
      </w:r>
    </w:p>
    <w:p w14:paraId="46217CBC" w14:textId="77777777" w:rsidR="00817670" w:rsidRPr="00817670" w:rsidRDefault="00817670" w:rsidP="00817670">
      <w:pPr>
        <w:widowControl w:val="0"/>
        <w:autoSpaceDE w:val="0"/>
        <w:autoSpaceDN w:val="0"/>
        <w:adjustRightInd w:val="0"/>
        <w:ind w:left="640" w:hanging="640"/>
        <w:rPr>
          <w:noProof/>
        </w:rPr>
      </w:pPr>
      <w:r w:rsidRPr="00817670">
        <w:rPr>
          <w:noProof/>
        </w:rPr>
        <w:t>[3]</w:t>
      </w:r>
      <w:r w:rsidRPr="00817670">
        <w:rPr>
          <w:noProof/>
        </w:rPr>
        <w:tab/>
        <w:t xml:space="preserve">J. Zhang and L.-Q. Chen, “Phase-field microelasticity theory and micromagnetic simulations of domain structures in giant magnetostrictive materials,” </w:t>
      </w:r>
      <w:r w:rsidRPr="00817670">
        <w:rPr>
          <w:i/>
          <w:iCs/>
          <w:noProof/>
        </w:rPr>
        <w:t>Acta Mater.</w:t>
      </w:r>
      <w:r w:rsidRPr="00817670">
        <w:rPr>
          <w:noProof/>
        </w:rPr>
        <w:t>, vol. 53, no. 9, pp. 2845–2855, May 2005.</w:t>
      </w:r>
    </w:p>
    <w:p w14:paraId="0DBB02B4" w14:textId="77777777" w:rsidR="00817670" w:rsidRPr="00817670" w:rsidRDefault="00817670" w:rsidP="00817670">
      <w:pPr>
        <w:widowControl w:val="0"/>
        <w:autoSpaceDE w:val="0"/>
        <w:autoSpaceDN w:val="0"/>
        <w:adjustRightInd w:val="0"/>
        <w:ind w:left="640" w:hanging="640"/>
        <w:rPr>
          <w:noProof/>
        </w:rPr>
      </w:pPr>
      <w:r w:rsidRPr="00817670">
        <w:rPr>
          <w:noProof/>
        </w:rPr>
        <w:t>[4]</w:t>
      </w:r>
      <w:r w:rsidRPr="00817670">
        <w:rPr>
          <w:noProof/>
        </w:rPr>
        <w:tab/>
        <w:t xml:space="preserve">K. Fabian and A. Kirchner, “Three-dimensional micromagnetic calculations for magnetite using FFT,” </w:t>
      </w:r>
      <w:r w:rsidRPr="00817670">
        <w:rPr>
          <w:i/>
          <w:iCs/>
          <w:noProof/>
        </w:rPr>
        <w:t>Geophys. J. …</w:t>
      </w:r>
      <w:r w:rsidRPr="00817670">
        <w:rPr>
          <w:noProof/>
        </w:rPr>
        <w:t>, pp. 89–104, 1996.</w:t>
      </w:r>
    </w:p>
    <w:p w14:paraId="5A637507" w14:textId="77777777" w:rsidR="00817670" w:rsidRPr="00817670" w:rsidRDefault="00817670" w:rsidP="00817670">
      <w:pPr>
        <w:widowControl w:val="0"/>
        <w:autoSpaceDE w:val="0"/>
        <w:autoSpaceDN w:val="0"/>
        <w:adjustRightInd w:val="0"/>
        <w:ind w:left="640" w:hanging="640"/>
        <w:rPr>
          <w:noProof/>
        </w:rPr>
      </w:pPr>
      <w:r w:rsidRPr="00817670">
        <w:rPr>
          <w:noProof/>
        </w:rPr>
        <w:t>[5]</w:t>
      </w:r>
      <w:r w:rsidRPr="00817670">
        <w:rPr>
          <w:noProof/>
        </w:rPr>
        <w:tab/>
        <w:t xml:space="preserve">Y. Li, S. Y. Hu, Z.-K. Liu, and L.-Q. Chen, “Effect of substrate constraint on the stability and evolution of ferroelectric domain structures in thin films,” </w:t>
      </w:r>
      <w:r w:rsidRPr="00817670">
        <w:rPr>
          <w:i/>
          <w:iCs/>
          <w:noProof/>
        </w:rPr>
        <w:t>Acta Mater.</w:t>
      </w:r>
      <w:r w:rsidRPr="00817670">
        <w:rPr>
          <w:noProof/>
        </w:rPr>
        <w:t>, vol. 50, pp. 395–411, 2002.</w:t>
      </w:r>
    </w:p>
    <w:p w14:paraId="348D6BE1" w14:textId="77777777" w:rsidR="00817670" w:rsidRPr="00817670" w:rsidRDefault="00817670" w:rsidP="00817670">
      <w:pPr>
        <w:widowControl w:val="0"/>
        <w:autoSpaceDE w:val="0"/>
        <w:autoSpaceDN w:val="0"/>
        <w:adjustRightInd w:val="0"/>
        <w:ind w:left="640" w:hanging="640"/>
        <w:rPr>
          <w:noProof/>
        </w:rPr>
      </w:pPr>
      <w:r w:rsidRPr="00817670">
        <w:rPr>
          <w:noProof/>
        </w:rPr>
        <w:t>[6]</w:t>
      </w:r>
      <w:r w:rsidRPr="00817670">
        <w:rPr>
          <w:noProof/>
        </w:rPr>
        <w:tab/>
        <w:t xml:space="preserve">S. Y. Hu and L.-Q. Chen, “A phase-field model for evolving microstructures with strong elastic inhomogeneity,” </w:t>
      </w:r>
      <w:r w:rsidRPr="00817670">
        <w:rPr>
          <w:i/>
          <w:iCs/>
          <w:noProof/>
        </w:rPr>
        <w:t>Acta Mater.</w:t>
      </w:r>
      <w:r w:rsidRPr="00817670">
        <w:rPr>
          <w:noProof/>
        </w:rPr>
        <w:t>, vol. 49, no. 11, pp. 1879–1890, Jun. 2001.</w:t>
      </w:r>
    </w:p>
    <w:p w14:paraId="30706484" w14:textId="77777777" w:rsidR="00817670" w:rsidRPr="00817670" w:rsidRDefault="00817670" w:rsidP="00817670">
      <w:pPr>
        <w:widowControl w:val="0"/>
        <w:autoSpaceDE w:val="0"/>
        <w:autoSpaceDN w:val="0"/>
        <w:adjustRightInd w:val="0"/>
        <w:ind w:left="640" w:hanging="640"/>
        <w:rPr>
          <w:noProof/>
        </w:rPr>
      </w:pPr>
      <w:r w:rsidRPr="00817670">
        <w:rPr>
          <w:noProof/>
        </w:rPr>
        <w:t>[7]</w:t>
      </w:r>
      <w:r w:rsidRPr="00817670">
        <w:rPr>
          <w:noProof/>
        </w:rPr>
        <w:tab/>
        <w:t xml:space="preserve">A. G. Khachaturyan, </w:t>
      </w:r>
      <w:r w:rsidRPr="00817670">
        <w:rPr>
          <w:i/>
          <w:iCs/>
          <w:noProof/>
        </w:rPr>
        <w:t>Theory of Structural Transformation in Solids</w:t>
      </w:r>
      <w:r w:rsidRPr="00817670">
        <w:rPr>
          <w:noProof/>
        </w:rPr>
        <w:t>. New York: Wiley, 1983.</w:t>
      </w:r>
    </w:p>
    <w:p w14:paraId="62CCE442" w14:textId="77777777" w:rsidR="00817670" w:rsidRPr="00817670" w:rsidRDefault="00817670" w:rsidP="00817670">
      <w:pPr>
        <w:widowControl w:val="0"/>
        <w:autoSpaceDE w:val="0"/>
        <w:autoSpaceDN w:val="0"/>
        <w:adjustRightInd w:val="0"/>
        <w:ind w:left="640" w:hanging="640"/>
        <w:rPr>
          <w:noProof/>
        </w:rPr>
      </w:pPr>
      <w:r w:rsidRPr="00817670">
        <w:rPr>
          <w:noProof/>
        </w:rPr>
        <w:t>[8]</w:t>
      </w:r>
      <w:r w:rsidRPr="00817670">
        <w:rPr>
          <w:noProof/>
        </w:rPr>
        <w:tab/>
        <w:t xml:space="preserve">J.-M. Hu, T. N. Yang, L.-Q. Chen, and C.-W. Nan, “Engineering domain structures in nanoscale magnetic thin films via strain,” </w:t>
      </w:r>
      <w:r w:rsidRPr="00817670">
        <w:rPr>
          <w:i/>
          <w:iCs/>
          <w:noProof/>
        </w:rPr>
        <w:t>J. Appl. Phys.</w:t>
      </w:r>
      <w:r w:rsidRPr="00817670">
        <w:rPr>
          <w:noProof/>
        </w:rPr>
        <w:t>, vol. 114, no. 16, p. 164303, 2013.</w:t>
      </w:r>
    </w:p>
    <w:p w14:paraId="695D9CAE" w14:textId="77777777" w:rsidR="00817670" w:rsidRPr="00817670" w:rsidRDefault="00817670" w:rsidP="00817670">
      <w:pPr>
        <w:widowControl w:val="0"/>
        <w:autoSpaceDE w:val="0"/>
        <w:autoSpaceDN w:val="0"/>
        <w:adjustRightInd w:val="0"/>
        <w:ind w:left="640" w:hanging="640"/>
        <w:rPr>
          <w:noProof/>
        </w:rPr>
      </w:pPr>
      <w:r w:rsidRPr="00817670">
        <w:rPr>
          <w:noProof/>
        </w:rPr>
        <w:t>[9]</w:t>
      </w:r>
      <w:r w:rsidRPr="00817670">
        <w:rPr>
          <w:noProof/>
        </w:rPr>
        <w:tab/>
        <w:t xml:space="preserve">S. Rohart and A. Thiaville, “Skyrmion confinement in ultrathin film nanostructures in the presence of Dzyaloshinskii-Moriya interaction,” </w:t>
      </w:r>
      <w:r w:rsidRPr="00817670">
        <w:rPr>
          <w:i/>
          <w:iCs/>
          <w:noProof/>
        </w:rPr>
        <w:t>Phys. Rev. B - Condens. Matter Mater. Phys.</w:t>
      </w:r>
      <w:r w:rsidRPr="00817670">
        <w:rPr>
          <w:noProof/>
        </w:rPr>
        <w:t>, vol. 88, no. 18, pp. 1–8, 2013.</w:t>
      </w:r>
    </w:p>
    <w:p w14:paraId="47509DD8" w14:textId="77777777" w:rsidR="00817670" w:rsidRPr="00817670" w:rsidRDefault="00817670" w:rsidP="00817670">
      <w:pPr>
        <w:widowControl w:val="0"/>
        <w:autoSpaceDE w:val="0"/>
        <w:autoSpaceDN w:val="0"/>
        <w:adjustRightInd w:val="0"/>
        <w:ind w:left="640" w:hanging="640"/>
        <w:rPr>
          <w:noProof/>
        </w:rPr>
      </w:pPr>
      <w:r w:rsidRPr="00817670">
        <w:rPr>
          <w:noProof/>
        </w:rPr>
        <w:t>[10]</w:t>
      </w:r>
      <w:r w:rsidRPr="00817670">
        <w:rPr>
          <w:noProof/>
        </w:rPr>
        <w:tab/>
        <w:t xml:space="preserve">G. Finocchio, M. Carpentieri, E. Martinez, and B. Azzerboni, “Switching of a single ferromagnetic layer driven by spin Hall effect,” </w:t>
      </w:r>
      <w:r w:rsidRPr="00817670">
        <w:rPr>
          <w:i/>
          <w:iCs/>
          <w:noProof/>
        </w:rPr>
        <w:t>Appl. Phys. Lett.</w:t>
      </w:r>
      <w:r w:rsidRPr="00817670">
        <w:rPr>
          <w:noProof/>
        </w:rPr>
        <w:t>, vol. 102, no. 21, 2013.</w:t>
      </w:r>
    </w:p>
    <w:p w14:paraId="7AC4511D" w14:textId="77777777" w:rsidR="00817670" w:rsidRPr="00817670" w:rsidRDefault="00817670" w:rsidP="00817670">
      <w:pPr>
        <w:widowControl w:val="0"/>
        <w:autoSpaceDE w:val="0"/>
        <w:autoSpaceDN w:val="0"/>
        <w:adjustRightInd w:val="0"/>
        <w:ind w:left="640" w:hanging="640"/>
        <w:rPr>
          <w:noProof/>
        </w:rPr>
      </w:pPr>
      <w:r w:rsidRPr="00817670">
        <w:rPr>
          <w:noProof/>
        </w:rPr>
        <w:t>[11]</w:t>
      </w:r>
      <w:r w:rsidRPr="00817670">
        <w:rPr>
          <w:noProof/>
        </w:rPr>
        <w:tab/>
        <w:t xml:space="preserve">J. C. Slonczewski, “Current-driven excitation of magnetic multilayers,” </w:t>
      </w:r>
      <w:r w:rsidRPr="00817670">
        <w:rPr>
          <w:i/>
          <w:iCs/>
          <w:noProof/>
        </w:rPr>
        <w:t>J. Magn. Magn. Mater.</w:t>
      </w:r>
      <w:r w:rsidRPr="00817670">
        <w:rPr>
          <w:noProof/>
        </w:rPr>
        <w:t>, vol. 159, no. 1–2, pp. L1–L7, Jun. 1996.</w:t>
      </w:r>
    </w:p>
    <w:p w14:paraId="5868CA15" w14:textId="77777777" w:rsidR="00817670" w:rsidRPr="00817670" w:rsidRDefault="00817670" w:rsidP="00817670">
      <w:pPr>
        <w:widowControl w:val="0"/>
        <w:autoSpaceDE w:val="0"/>
        <w:autoSpaceDN w:val="0"/>
        <w:adjustRightInd w:val="0"/>
        <w:ind w:left="640" w:hanging="640"/>
        <w:rPr>
          <w:noProof/>
        </w:rPr>
      </w:pPr>
      <w:r w:rsidRPr="00817670">
        <w:rPr>
          <w:noProof/>
        </w:rPr>
        <w:t>[12]</w:t>
      </w:r>
      <w:r w:rsidRPr="00817670">
        <w:rPr>
          <w:noProof/>
        </w:rPr>
        <w:tab/>
        <w:t xml:space="preserve">L. Torres, L. Lopez-Diaz, E. Martinez, M. Carpentieri, and G. Finocchio, “Micromagnetic computations of spin polarized current-driven magnetization processes,” </w:t>
      </w:r>
      <w:r w:rsidRPr="00817670">
        <w:rPr>
          <w:i/>
          <w:iCs/>
          <w:noProof/>
        </w:rPr>
        <w:t>J. Magn. Magn. Mater.</w:t>
      </w:r>
      <w:r w:rsidRPr="00817670">
        <w:rPr>
          <w:noProof/>
        </w:rPr>
        <w:t>, vol. 286, no. SPEC. ISS., pp. 381–385, 2005.</w:t>
      </w:r>
    </w:p>
    <w:p w14:paraId="471D6DE8" w14:textId="77777777" w:rsidR="00817670" w:rsidRPr="00817670" w:rsidRDefault="00817670" w:rsidP="00817670">
      <w:pPr>
        <w:widowControl w:val="0"/>
        <w:autoSpaceDE w:val="0"/>
        <w:autoSpaceDN w:val="0"/>
        <w:adjustRightInd w:val="0"/>
        <w:ind w:left="640" w:hanging="640"/>
        <w:rPr>
          <w:noProof/>
        </w:rPr>
      </w:pPr>
      <w:r w:rsidRPr="00817670">
        <w:rPr>
          <w:noProof/>
        </w:rPr>
        <w:t>[13]</w:t>
      </w:r>
      <w:r w:rsidRPr="00817670">
        <w:rPr>
          <w:noProof/>
        </w:rPr>
        <w:tab/>
        <w:t xml:space="preserve">S. Zhang and Z. Li, “Roles of nonequilibrium conduction electrons on the magnetization dynamics of ferromagnets,” </w:t>
      </w:r>
      <w:r w:rsidRPr="00817670">
        <w:rPr>
          <w:i/>
          <w:iCs/>
          <w:noProof/>
        </w:rPr>
        <w:t>Phys. Rev. Lett.</w:t>
      </w:r>
      <w:r w:rsidRPr="00817670">
        <w:rPr>
          <w:noProof/>
        </w:rPr>
        <w:t>, vol. 93, no. 12, pp. 1–4, 2004.</w:t>
      </w:r>
    </w:p>
    <w:p w14:paraId="737BDF2E" w14:textId="7AD31ABD" w:rsidR="00060E4F" w:rsidRDefault="00590503" w:rsidP="00570BAA">
      <w:pPr>
        <w:jc w:val="both"/>
      </w:pPr>
      <w:r>
        <w:fldChar w:fldCharType="end"/>
      </w:r>
    </w:p>
    <w:sectPr w:rsidR="00060E4F" w:rsidSect="000518AC">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1976A2" w14:textId="77777777" w:rsidR="00817670" w:rsidRDefault="00817670" w:rsidP="00FE6691">
      <w:r>
        <w:separator/>
      </w:r>
    </w:p>
  </w:endnote>
  <w:endnote w:type="continuationSeparator" w:id="0">
    <w:p w14:paraId="00B38729" w14:textId="77777777" w:rsidR="00817670" w:rsidRDefault="00817670" w:rsidP="00FE66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21157518"/>
      <w:docPartObj>
        <w:docPartGallery w:val="Page Numbers (Bottom of Page)"/>
        <w:docPartUnique/>
      </w:docPartObj>
    </w:sdtPr>
    <w:sdtEndPr>
      <w:rPr>
        <w:noProof/>
      </w:rPr>
    </w:sdtEndPr>
    <w:sdtContent>
      <w:p w14:paraId="43E0A3FE" w14:textId="16BB1071" w:rsidR="00817670" w:rsidRDefault="00817670">
        <w:pPr>
          <w:pStyle w:val="Footer"/>
          <w:jc w:val="center"/>
        </w:pPr>
        <w:r>
          <w:fldChar w:fldCharType="begin"/>
        </w:r>
        <w:r w:rsidRPr="00996CBC">
          <w:instrText xml:space="preserve"> PAGE   \* MERGEFORMAT </w:instrText>
        </w:r>
        <w:r>
          <w:fldChar w:fldCharType="separate"/>
        </w:r>
        <w:r w:rsidR="00764547">
          <w:rPr>
            <w:noProof/>
          </w:rPr>
          <w:t>9</w:t>
        </w:r>
        <w:r>
          <w:rPr>
            <w:noProof/>
          </w:rPr>
          <w:fldChar w:fldCharType="end"/>
        </w:r>
      </w:p>
    </w:sdtContent>
  </w:sdt>
  <w:p w14:paraId="13BB403A" w14:textId="77777777" w:rsidR="00817670" w:rsidRDefault="008176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B3C9474" w14:textId="77777777" w:rsidR="00817670" w:rsidRDefault="00817670" w:rsidP="00FE6691">
      <w:r>
        <w:separator/>
      </w:r>
    </w:p>
  </w:footnote>
  <w:footnote w:type="continuationSeparator" w:id="0">
    <w:p w14:paraId="7845CE8E" w14:textId="77777777" w:rsidR="00817670" w:rsidRDefault="00817670" w:rsidP="00FE669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CA3E79"/>
    <w:multiLevelType w:val="hybridMultilevel"/>
    <w:tmpl w:val="AEE89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313868"/>
    <w:multiLevelType w:val="hybridMultilevel"/>
    <w:tmpl w:val="71BA9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59A4E99"/>
    <w:multiLevelType w:val="hybridMultilevel"/>
    <w:tmpl w:val="F7621D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7BA3FC1"/>
    <w:multiLevelType w:val="hybridMultilevel"/>
    <w:tmpl w:val="246A7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AA5381E"/>
    <w:multiLevelType w:val="hybridMultilevel"/>
    <w:tmpl w:val="51524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4"/>
  </w:num>
  <w:num w:numId="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Tiannan Yang">
    <w15:presenceInfo w15:providerId="Windows Live" w15:userId="448d87d52d3c85e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191A"/>
    <w:rsid w:val="0001009E"/>
    <w:rsid w:val="000115F2"/>
    <w:rsid w:val="00022C7F"/>
    <w:rsid w:val="00036F1F"/>
    <w:rsid w:val="000472D5"/>
    <w:rsid w:val="000518AC"/>
    <w:rsid w:val="000535A7"/>
    <w:rsid w:val="0005642C"/>
    <w:rsid w:val="000564AB"/>
    <w:rsid w:val="00060E4F"/>
    <w:rsid w:val="00070BA1"/>
    <w:rsid w:val="00071906"/>
    <w:rsid w:val="00072D56"/>
    <w:rsid w:val="000862D7"/>
    <w:rsid w:val="00086426"/>
    <w:rsid w:val="0009191A"/>
    <w:rsid w:val="00092ADE"/>
    <w:rsid w:val="000948CC"/>
    <w:rsid w:val="00094D52"/>
    <w:rsid w:val="00095519"/>
    <w:rsid w:val="00097B36"/>
    <w:rsid w:val="000A26D6"/>
    <w:rsid w:val="000B11D7"/>
    <w:rsid w:val="000B2B86"/>
    <w:rsid w:val="000B61F8"/>
    <w:rsid w:val="000C3EED"/>
    <w:rsid w:val="000D3DCA"/>
    <w:rsid w:val="000D46A4"/>
    <w:rsid w:val="000E0C23"/>
    <w:rsid w:val="000E0DDF"/>
    <w:rsid w:val="000F5ACF"/>
    <w:rsid w:val="001355A9"/>
    <w:rsid w:val="00136B00"/>
    <w:rsid w:val="0015600E"/>
    <w:rsid w:val="00162E7E"/>
    <w:rsid w:val="00166FE3"/>
    <w:rsid w:val="00191CEA"/>
    <w:rsid w:val="001A02B8"/>
    <w:rsid w:val="001C4E81"/>
    <w:rsid w:val="001C7995"/>
    <w:rsid w:val="001D6E00"/>
    <w:rsid w:val="001F69B1"/>
    <w:rsid w:val="00203345"/>
    <w:rsid w:val="0021109C"/>
    <w:rsid w:val="002159DC"/>
    <w:rsid w:val="00222AB3"/>
    <w:rsid w:val="0022697B"/>
    <w:rsid w:val="00227274"/>
    <w:rsid w:val="002453E5"/>
    <w:rsid w:val="00253BB3"/>
    <w:rsid w:val="002540F1"/>
    <w:rsid w:val="00255159"/>
    <w:rsid w:val="00257909"/>
    <w:rsid w:val="002659FF"/>
    <w:rsid w:val="0028598A"/>
    <w:rsid w:val="00295950"/>
    <w:rsid w:val="002A2542"/>
    <w:rsid w:val="002A3CD3"/>
    <w:rsid w:val="002B1DAF"/>
    <w:rsid w:val="002C49ED"/>
    <w:rsid w:val="002D1682"/>
    <w:rsid w:val="002D7DDC"/>
    <w:rsid w:val="002E3023"/>
    <w:rsid w:val="002E4CB9"/>
    <w:rsid w:val="002F3719"/>
    <w:rsid w:val="002F3E58"/>
    <w:rsid w:val="002F3EF8"/>
    <w:rsid w:val="00301D4C"/>
    <w:rsid w:val="00305325"/>
    <w:rsid w:val="00307758"/>
    <w:rsid w:val="003118E1"/>
    <w:rsid w:val="00311BCF"/>
    <w:rsid w:val="0032176F"/>
    <w:rsid w:val="00323C1C"/>
    <w:rsid w:val="00325A43"/>
    <w:rsid w:val="00326D0C"/>
    <w:rsid w:val="00327FBD"/>
    <w:rsid w:val="00333DAA"/>
    <w:rsid w:val="00342F09"/>
    <w:rsid w:val="003527FA"/>
    <w:rsid w:val="00353E88"/>
    <w:rsid w:val="003568A5"/>
    <w:rsid w:val="00364D64"/>
    <w:rsid w:val="00374449"/>
    <w:rsid w:val="003903A5"/>
    <w:rsid w:val="00390AFE"/>
    <w:rsid w:val="0039476A"/>
    <w:rsid w:val="00395799"/>
    <w:rsid w:val="00396A1B"/>
    <w:rsid w:val="003A00E0"/>
    <w:rsid w:val="003A5241"/>
    <w:rsid w:val="003A74B6"/>
    <w:rsid w:val="003B3E5F"/>
    <w:rsid w:val="003C1307"/>
    <w:rsid w:val="003D077D"/>
    <w:rsid w:val="003D7F46"/>
    <w:rsid w:val="003E292B"/>
    <w:rsid w:val="003E79CA"/>
    <w:rsid w:val="004012D3"/>
    <w:rsid w:val="00406D84"/>
    <w:rsid w:val="004122D6"/>
    <w:rsid w:val="00420309"/>
    <w:rsid w:val="00421B48"/>
    <w:rsid w:val="0042286C"/>
    <w:rsid w:val="00426EDC"/>
    <w:rsid w:val="00427B27"/>
    <w:rsid w:val="00441C2C"/>
    <w:rsid w:val="00450084"/>
    <w:rsid w:val="00462467"/>
    <w:rsid w:val="004748EB"/>
    <w:rsid w:val="0048212A"/>
    <w:rsid w:val="004A2CE6"/>
    <w:rsid w:val="004B13EC"/>
    <w:rsid w:val="004B273A"/>
    <w:rsid w:val="004C1328"/>
    <w:rsid w:val="004C1AC8"/>
    <w:rsid w:val="004C2401"/>
    <w:rsid w:val="004C5533"/>
    <w:rsid w:val="004C6BB3"/>
    <w:rsid w:val="004D44BD"/>
    <w:rsid w:val="004D4C2F"/>
    <w:rsid w:val="004F6C86"/>
    <w:rsid w:val="00504E86"/>
    <w:rsid w:val="005167D1"/>
    <w:rsid w:val="00533C27"/>
    <w:rsid w:val="00536D4A"/>
    <w:rsid w:val="00542473"/>
    <w:rsid w:val="00543714"/>
    <w:rsid w:val="00546C24"/>
    <w:rsid w:val="00550CE9"/>
    <w:rsid w:val="00562C1B"/>
    <w:rsid w:val="005649EF"/>
    <w:rsid w:val="00570BAA"/>
    <w:rsid w:val="005729A4"/>
    <w:rsid w:val="00581244"/>
    <w:rsid w:val="00585BAF"/>
    <w:rsid w:val="00590503"/>
    <w:rsid w:val="00591E94"/>
    <w:rsid w:val="005A41FC"/>
    <w:rsid w:val="005B730D"/>
    <w:rsid w:val="005C5093"/>
    <w:rsid w:val="005E1E98"/>
    <w:rsid w:val="00605816"/>
    <w:rsid w:val="00605E14"/>
    <w:rsid w:val="00616EE2"/>
    <w:rsid w:val="00624E91"/>
    <w:rsid w:val="006358B2"/>
    <w:rsid w:val="00641A91"/>
    <w:rsid w:val="00644B14"/>
    <w:rsid w:val="00646F8A"/>
    <w:rsid w:val="00650764"/>
    <w:rsid w:val="00664F92"/>
    <w:rsid w:val="00664FD3"/>
    <w:rsid w:val="00667E47"/>
    <w:rsid w:val="006A3B9D"/>
    <w:rsid w:val="006A4339"/>
    <w:rsid w:val="006A4873"/>
    <w:rsid w:val="006B4008"/>
    <w:rsid w:val="006B45D9"/>
    <w:rsid w:val="006C5388"/>
    <w:rsid w:val="006E1A07"/>
    <w:rsid w:val="006F0151"/>
    <w:rsid w:val="00705E40"/>
    <w:rsid w:val="0070696C"/>
    <w:rsid w:val="00725C31"/>
    <w:rsid w:val="00732B1A"/>
    <w:rsid w:val="00737293"/>
    <w:rsid w:val="007411A4"/>
    <w:rsid w:val="00745A4C"/>
    <w:rsid w:val="00750000"/>
    <w:rsid w:val="00751477"/>
    <w:rsid w:val="00753186"/>
    <w:rsid w:val="00764547"/>
    <w:rsid w:val="00774EAD"/>
    <w:rsid w:val="00777D73"/>
    <w:rsid w:val="00777E5D"/>
    <w:rsid w:val="00783B2C"/>
    <w:rsid w:val="00783FA4"/>
    <w:rsid w:val="00792F9F"/>
    <w:rsid w:val="00796A3E"/>
    <w:rsid w:val="00796A6F"/>
    <w:rsid w:val="007B1CDF"/>
    <w:rsid w:val="007B348D"/>
    <w:rsid w:val="007B3753"/>
    <w:rsid w:val="007D7681"/>
    <w:rsid w:val="007E45F5"/>
    <w:rsid w:val="007F2303"/>
    <w:rsid w:val="008009ED"/>
    <w:rsid w:val="00802120"/>
    <w:rsid w:val="0080233B"/>
    <w:rsid w:val="00804499"/>
    <w:rsid w:val="00815C03"/>
    <w:rsid w:val="00817670"/>
    <w:rsid w:val="008269CE"/>
    <w:rsid w:val="00830706"/>
    <w:rsid w:val="00835575"/>
    <w:rsid w:val="00836973"/>
    <w:rsid w:val="00836DE0"/>
    <w:rsid w:val="00842ABA"/>
    <w:rsid w:val="00856CD1"/>
    <w:rsid w:val="0086404F"/>
    <w:rsid w:val="008730A7"/>
    <w:rsid w:val="00874DEE"/>
    <w:rsid w:val="00876DCE"/>
    <w:rsid w:val="00882EB3"/>
    <w:rsid w:val="00882EC8"/>
    <w:rsid w:val="00893494"/>
    <w:rsid w:val="008B068E"/>
    <w:rsid w:val="008B594E"/>
    <w:rsid w:val="008C144F"/>
    <w:rsid w:val="008D06BE"/>
    <w:rsid w:val="008E4C2D"/>
    <w:rsid w:val="008F0F69"/>
    <w:rsid w:val="008F3604"/>
    <w:rsid w:val="008F41F5"/>
    <w:rsid w:val="008F46EE"/>
    <w:rsid w:val="0090479D"/>
    <w:rsid w:val="00924B1C"/>
    <w:rsid w:val="009300D5"/>
    <w:rsid w:val="00935554"/>
    <w:rsid w:val="00935F4B"/>
    <w:rsid w:val="00936700"/>
    <w:rsid w:val="009462F6"/>
    <w:rsid w:val="009573D5"/>
    <w:rsid w:val="0096454A"/>
    <w:rsid w:val="009716F8"/>
    <w:rsid w:val="00973818"/>
    <w:rsid w:val="00976F5E"/>
    <w:rsid w:val="00977989"/>
    <w:rsid w:val="00977DB0"/>
    <w:rsid w:val="0098452F"/>
    <w:rsid w:val="009952AF"/>
    <w:rsid w:val="009957FA"/>
    <w:rsid w:val="00996CBC"/>
    <w:rsid w:val="009A2306"/>
    <w:rsid w:val="009A425B"/>
    <w:rsid w:val="009C5C2E"/>
    <w:rsid w:val="009C6870"/>
    <w:rsid w:val="009C7AD9"/>
    <w:rsid w:val="009D2214"/>
    <w:rsid w:val="009E2B71"/>
    <w:rsid w:val="009F1853"/>
    <w:rsid w:val="00A06617"/>
    <w:rsid w:val="00A11C86"/>
    <w:rsid w:val="00A232C2"/>
    <w:rsid w:val="00A24F68"/>
    <w:rsid w:val="00A2553D"/>
    <w:rsid w:val="00A3277C"/>
    <w:rsid w:val="00A35CB0"/>
    <w:rsid w:val="00A36C74"/>
    <w:rsid w:val="00A377DE"/>
    <w:rsid w:val="00A56BEC"/>
    <w:rsid w:val="00A60647"/>
    <w:rsid w:val="00A61260"/>
    <w:rsid w:val="00A67FEE"/>
    <w:rsid w:val="00A71A8F"/>
    <w:rsid w:val="00A84576"/>
    <w:rsid w:val="00A84741"/>
    <w:rsid w:val="00AA17EC"/>
    <w:rsid w:val="00AC1D57"/>
    <w:rsid w:val="00AC23F9"/>
    <w:rsid w:val="00AC7B6A"/>
    <w:rsid w:val="00AE517B"/>
    <w:rsid w:val="00AF12B2"/>
    <w:rsid w:val="00AF6A0B"/>
    <w:rsid w:val="00AF7C22"/>
    <w:rsid w:val="00B244E7"/>
    <w:rsid w:val="00B25BFF"/>
    <w:rsid w:val="00B34438"/>
    <w:rsid w:val="00B34A3A"/>
    <w:rsid w:val="00B550B2"/>
    <w:rsid w:val="00B575AA"/>
    <w:rsid w:val="00B60D57"/>
    <w:rsid w:val="00B61E75"/>
    <w:rsid w:val="00B640C3"/>
    <w:rsid w:val="00B84C6D"/>
    <w:rsid w:val="00B85D5C"/>
    <w:rsid w:val="00B86EB2"/>
    <w:rsid w:val="00B90515"/>
    <w:rsid w:val="00B91D75"/>
    <w:rsid w:val="00B97D0B"/>
    <w:rsid w:val="00B97E91"/>
    <w:rsid w:val="00BA4C34"/>
    <w:rsid w:val="00BA6853"/>
    <w:rsid w:val="00BB10F3"/>
    <w:rsid w:val="00BB30A2"/>
    <w:rsid w:val="00BC23D9"/>
    <w:rsid w:val="00BC52B8"/>
    <w:rsid w:val="00BD124B"/>
    <w:rsid w:val="00BE0FC4"/>
    <w:rsid w:val="00BE1D67"/>
    <w:rsid w:val="00BE216D"/>
    <w:rsid w:val="00BE40DB"/>
    <w:rsid w:val="00BF58BA"/>
    <w:rsid w:val="00C3052C"/>
    <w:rsid w:val="00C52D05"/>
    <w:rsid w:val="00C56DC1"/>
    <w:rsid w:val="00C66E20"/>
    <w:rsid w:val="00C72D21"/>
    <w:rsid w:val="00C774A8"/>
    <w:rsid w:val="00C8513A"/>
    <w:rsid w:val="00C92927"/>
    <w:rsid w:val="00C9459F"/>
    <w:rsid w:val="00C953A9"/>
    <w:rsid w:val="00CA056B"/>
    <w:rsid w:val="00CA160C"/>
    <w:rsid w:val="00CA4F8F"/>
    <w:rsid w:val="00CB19B1"/>
    <w:rsid w:val="00CB2DE3"/>
    <w:rsid w:val="00CD5126"/>
    <w:rsid w:val="00CE5432"/>
    <w:rsid w:val="00CE6274"/>
    <w:rsid w:val="00CF2125"/>
    <w:rsid w:val="00D175A0"/>
    <w:rsid w:val="00D36B99"/>
    <w:rsid w:val="00D51B46"/>
    <w:rsid w:val="00D562E3"/>
    <w:rsid w:val="00D732AF"/>
    <w:rsid w:val="00D75EE0"/>
    <w:rsid w:val="00D818E7"/>
    <w:rsid w:val="00D85C21"/>
    <w:rsid w:val="00D865BC"/>
    <w:rsid w:val="00D868F1"/>
    <w:rsid w:val="00D93159"/>
    <w:rsid w:val="00D9330E"/>
    <w:rsid w:val="00D95075"/>
    <w:rsid w:val="00D96B1D"/>
    <w:rsid w:val="00DA10EB"/>
    <w:rsid w:val="00DA2288"/>
    <w:rsid w:val="00DA3860"/>
    <w:rsid w:val="00DC18F6"/>
    <w:rsid w:val="00DD01B8"/>
    <w:rsid w:val="00DD0E50"/>
    <w:rsid w:val="00DE15AA"/>
    <w:rsid w:val="00DF7D47"/>
    <w:rsid w:val="00E24DB8"/>
    <w:rsid w:val="00E26DDD"/>
    <w:rsid w:val="00E31EC3"/>
    <w:rsid w:val="00E3249A"/>
    <w:rsid w:val="00E438EF"/>
    <w:rsid w:val="00E460EC"/>
    <w:rsid w:val="00E46F1E"/>
    <w:rsid w:val="00E549AF"/>
    <w:rsid w:val="00E62588"/>
    <w:rsid w:val="00E71465"/>
    <w:rsid w:val="00E71694"/>
    <w:rsid w:val="00E718A3"/>
    <w:rsid w:val="00E845E2"/>
    <w:rsid w:val="00E8767E"/>
    <w:rsid w:val="00E9383A"/>
    <w:rsid w:val="00E93E5E"/>
    <w:rsid w:val="00EA3DC5"/>
    <w:rsid w:val="00EB02A9"/>
    <w:rsid w:val="00ED423E"/>
    <w:rsid w:val="00ED5AF7"/>
    <w:rsid w:val="00EE04D7"/>
    <w:rsid w:val="00EE69AB"/>
    <w:rsid w:val="00EF564E"/>
    <w:rsid w:val="00EF6C37"/>
    <w:rsid w:val="00F0714D"/>
    <w:rsid w:val="00F146D2"/>
    <w:rsid w:val="00F4237E"/>
    <w:rsid w:val="00F54681"/>
    <w:rsid w:val="00F57C09"/>
    <w:rsid w:val="00F57EC6"/>
    <w:rsid w:val="00F637F5"/>
    <w:rsid w:val="00F73030"/>
    <w:rsid w:val="00F73A3B"/>
    <w:rsid w:val="00F856DF"/>
    <w:rsid w:val="00F85747"/>
    <w:rsid w:val="00F97251"/>
    <w:rsid w:val="00FA6852"/>
    <w:rsid w:val="00FD51FD"/>
    <w:rsid w:val="00FE2AD2"/>
    <w:rsid w:val="00FE4BC8"/>
    <w:rsid w:val="00FE66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138"/>
    <o:shapelayout v:ext="edit">
      <o:idmap v:ext="edit" data="1"/>
    </o:shapelayout>
  </w:shapeDefaults>
  <w:decimalSymbol w:val="."/>
  <w:listSeparator w:val=","/>
  <w14:docId w14:val="44D70292"/>
  <w15:docId w15:val="{4752185D-4CA9-41D5-A443-3E2B8286CB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0862D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191A"/>
    <w:pPr>
      <w:ind w:left="720"/>
      <w:contextualSpacing/>
    </w:pPr>
  </w:style>
  <w:style w:type="character" w:styleId="PlaceholderText">
    <w:name w:val="Placeholder Text"/>
    <w:basedOn w:val="DefaultParagraphFont"/>
    <w:uiPriority w:val="99"/>
    <w:semiHidden/>
    <w:rsid w:val="00533C27"/>
    <w:rPr>
      <w:color w:val="808080"/>
    </w:rPr>
  </w:style>
  <w:style w:type="paragraph" w:styleId="BalloonText">
    <w:name w:val="Balloon Text"/>
    <w:basedOn w:val="Normal"/>
    <w:link w:val="BalloonTextChar"/>
    <w:uiPriority w:val="99"/>
    <w:semiHidden/>
    <w:unhideWhenUsed/>
    <w:rsid w:val="00533C27"/>
    <w:rPr>
      <w:rFonts w:ascii="Tahoma" w:hAnsi="Tahoma" w:cs="Tahoma"/>
      <w:sz w:val="16"/>
      <w:szCs w:val="16"/>
    </w:rPr>
  </w:style>
  <w:style w:type="character" w:customStyle="1" w:styleId="BalloonTextChar">
    <w:name w:val="Balloon Text Char"/>
    <w:basedOn w:val="DefaultParagraphFont"/>
    <w:link w:val="BalloonText"/>
    <w:uiPriority w:val="99"/>
    <w:semiHidden/>
    <w:rsid w:val="00533C27"/>
    <w:rPr>
      <w:rFonts w:ascii="Tahoma" w:hAnsi="Tahoma" w:cs="Tahoma"/>
      <w:sz w:val="16"/>
      <w:szCs w:val="16"/>
    </w:rPr>
  </w:style>
  <w:style w:type="paragraph" w:styleId="Date">
    <w:name w:val="Date"/>
    <w:basedOn w:val="Normal"/>
    <w:next w:val="Normal"/>
    <w:link w:val="DateChar"/>
    <w:uiPriority w:val="99"/>
    <w:semiHidden/>
    <w:unhideWhenUsed/>
    <w:rsid w:val="00BC52B8"/>
  </w:style>
  <w:style w:type="character" w:customStyle="1" w:styleId="DateChar">
    <w:name w:val="Date Char"/>
    <w:basedOn w:val="DefaultParagraphFont"/>
    <w:link w:val="Date"/>
    <w:uiPriority w:val="99"/>
    <w:semiHidden/>
    <w:rsid w:val="00BC52B8"/>
  </w:style>
  <w:style w:type="table" w:styleId="TableGrid">
    <w:name w:val="Table Grid"/>
    <w:basedOn w:val="TableNormal"/>
    <w:uiPriority w:val="59"/>
    <w:rsid w:val="00BC52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BC52B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mmentReference">
    <w:name w:val="annotation reference"/>
    <w:basedOn w:val="DefaultParagraphFont"/>
    <w:uiPriority w:val="99"/>
    <w:semiHidden/>
    <w:unhideWhenUsed/>
    <w:rsid w:val="00543714"/>
    <w:rPr>
      <w:sz w:val="18"/>
      <w:szCs w:val="18"/>
    </w:rPr>
  </w:style>
  <w:style w:type="paragraph" w:styleId="CommentText">
    <w:name w:val="annotation text"/>
    <w:basedOn w:val="Normal"/>
    <w:link w:val="CommentTextChar"/>
    <w:uiPriority w:val="99"/>
    <w:semiHidden/>
    <w:unhideWhenUsed/>
    <w:rsid w:val="00543714"/>
  </w:style>
  <w:style w:type="character" w:customStyle="1" w:styleId="CommentTextChar">
    <w:name w:val="Comment Text Char"/>
    <w:basedOn w:val="DefaultParagraphFont"/>
    <w:link w:val="CommentText"/>
    <w:uiPriority w:val="99"/>
    <w:semiHidden/>
    <w:rsid w:val="00543714"/>
  </w:style>
  <w:style w:type="paragraph" w:styleId="CommentSubject">
    <w:name w:val="annotation subject"/>
    <w:basedOn w:val="CommentText"/>
    <w:next w:val="CommentText"/>
    <w:link w:val="CommentSubjectChar"/>
    <w:uiPriority w:val="99"/>
    <w:semiHidden/>
    <w:unhideWhenUsed/>
    <w:rsid w:val="00543714"/>
    <w:rPr>
      <w:b/>
      <w:bCs/>
      <w:sz w:val="20"/>
      <w:szCs w:val="20"/>
    </w:rPr>
  </w:style>
  <w:style w:type="character" w:customStyle="1" w:styleId="CommentSubjectChar">
    <w:name w:val="Comment Subject Char"/>
    <w:basedOn w:val="CommentTextChar"/>
    <w:link w:val="CommentSubject"/>
    <w:uiPriority w:val="99"/>
    <w:semiHidden/>
    <w:rsid w:val="00543714"/>
    <w:rPr>
      <w:b/>
      <w:bCs/>
      <w:sz w:val="20"/>
      <w:szCs w:val="20"/>
    </w:rPr>
  </w:style>
  <w:style w:type="paragraph" w:styleId="Header">
    <w:name w:val="header"/>
    <w:basedOn w:val="Normal"/>
    <w:link w:val="HeaderChar"/>
    <w:uiPriority w:val="99"/>
    <w:unhideWhenUsed/>
    <w:rsid w:val="00FE6691"/>
    <w:pPr>
      <w:tabs>
        <w:tab w:val="center" w:pos="4680"/>
        <w:tab w:val="right" w:pos="9360"/>
      </w:tabs>
    </w:pPr>
  </w:style>
  <w:style w:type="character" w:customStyle="1" w:styleId="HeaderChar">
    <w:name w:val="Header Char"/>
    <w:basedOn w:val="DefaultParagraphFont"/>
    <w:link w:val="Header"/>
    <w:uiPriority w:val="99"/>
    <w:rsid w:val="00FE6691"/>
  </w:style>
  <w:style w:type="paragraph" w:styleId="Footer">
    <w:name w:val="footer"/>
    <w:basedOn w:val="Normal"/>
    <w:link w:val="FooterChar"/>
    <w:uiPriority w:val="99"/>
    <w:unhideWhenUsed/>
    <w:rsid w:val="00FE6691"/>
    <w:pPr>
      <w:tabs>
        <w:tab w:val="center" w:pos="4680"/>
        <w:tab w:val="right" w:pos="9360"/>
      </w:tabs>
    </w:pPr>
  </w:style>
  <w:style w:type="character" w:customStyle="1" w:styleId="FooterChar">
    <w:name w:val="Footer Char"/>
    <w:basedOn w:val="DefaultParagraphFont"/>
    <w:link w:val="Footer"/>
    <w:uiPriority w:val="99"/>
    <w:rsid w:val="00FE6691"/>
  </w:style>
  <w:style w:type="paragraph" w:styleId="Revision">
    <w:name w:val="Revision"/>
    <w:hidden/>
    <w:uiPriority w:val="99"/>
    <w:semiHidden/>
    <w:rsid w:val="005649EF"/>
  </w:style>
  <w:style w:type="character" w:customStyle="1" w:styleId="MTConvertedEquation">
    <w:name w:val="MTConvertedEquation"/>
    <w:basedOn w:val="DefaultParagraphFont"/>
    <w:rsid w:val="00664FD3"/>
    <w:rPr>
      <w:b/>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5983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60.wmf"/><Relationship Id="rId21" Type="http://schemas.openxmlformats.org/officeDocument/2006/relationships/image" Target="media/image9.png"/><Relationship Id="rId42" Type="http://schemas.openxmlformats.org/officeDocument/2006/relationships/image" Target="media/image23.wmf"/><Relationship Id="rId63" Type="http://schemas.openxmlformats.org/officeDocument/2006/relationships/oleObject" Target="embeddings/oleObject23.bin"/><Relationship Id="rId84" Type="http://schemas.openxmlformats.org/officeDocument/2006/relationships/oleObject" Target="embeddings/oleObject34.bin"/><Relationship Id="rId138" Type="http://schemas.openxmlformats.org/officeDocument/2006/relationships/oleObject" Target="embeddings/oleObject63.bin"/><Relationship Id="rId159" Type="http://schemas.openxmlformats.org/officeDocument/2006/relationships/image" Target="media/image78.wmf"/><Relationship Id="rId170" Type="http://schemas.openxmlformats.org/officeDocument/2006/relationships/oleObject" Target="embeddings/oleObject80.bin"/><Relationship Id="rId191" Type="http://schemas.openxmlformats.org/officeDocument/2006/relationships/oleObject" Target="embeddings/oleObject91.bin"/><Relationship Id="rId205" Type="http://schemas.openxmlformats.org/officeDocument/2006/relationships/oleObject" Target="embeddings/oleObject98.bin"/><Relationship Id="rId226" Type="http://schemas.openxmlformats.org/officeDocument/2006/relationships/image" Target="media/image110.wmf"/><Relationship Id="rId107" Type="http://schemas.openxmlformats.org/officeDocument/2006/relationships/image" Target="media/image55.wmf"/><Relationship Id="rId11" Type="http://schemas.openxmlformats.org/officeDocument/2006/relationships/oleObject" Target="embeddings/oleObject2.bin"/><Relationship Id="rId32" Type="http://schemas.openxmlformats.org/officeDocument/2006/relationships/image" Target="media/image18.wmf"/><Relationship Id="rId53" Type="http://schemas.openxmlformats.org/officeDocument/2006/relationships/oleObject" Target="embeddings/oleObject18.bin"/><Relationship Id="rId74" Type="http://schemas.openxmlformats.org/officeDocument/2006/relationships/oleObject" Target="embeddings/oleObject29.bin"/><Relationship Id="rId128" Type="http://schemas.openxmlformats.org/officeDocument/2006/relationships/oleObject" Target="embeddings/oleObject56.bin"/><Relationship Id="rId149" Type="http://schemas.openxmlformats.org/officeDocument/2006/relationships/image" Target="media/image73.wmf"/><Relationship Id="rId5" Type="http://schemas.openxmlformats.org/officeDocument/2006/relationships/webSettings" Target="webSettings.xml"/><Relationship Id="rId95" Type="http://schemas.openxmlformats.org/officeDocument/2006/relationships/image" Target="media/image49.wmf"/><Relationship Id="rId160" Type="http://schemas.openxmlformats.org/officeDocument/2006/relationships/oleObject" Target="embeddings/oleObject75.bin"/><Relationship Id="rId181" Type="http://schemas.openxmlformats.org/officeDocument/2006/relationships/footer" Target="footer1.xml"/><Relationship Id="rId216" Type="http://schemas.openxmlformats.org/officeDocument/2006/relationships/image" Target="media/image105.wmf"/><Relationship Id="rId22" Type="http://schemas.openxmlformats.org/officeDocument/2006/relationships/image" Target="media/image10.png"/><Relationship Id="rId43" Type="http://schemas.openxmlformats.org/officeDocument/2006/relationships/oleObject" Target="embeddings/oleObject13.bin"/><Relationship Id="rId64" Type="http://schemas.openxmlformats.org/officeDocument/2006/relationships/oleObject" Target="embeddings/oleObject24.bin"/><Relationship Id="rId118" Type="http://schemas.openxmlformats.org/officeDocument/2006/relationships/oleObject" Target="embeddings/oleObject51.bin"/><Relationship Id="rId139" Type="http://schemas.openxmlformats.org/officeDocument/2006/relationships/oleObject" Target="embeddings/oleObject64.bin"/><Relationship Id="rId80" Type="http://schemas.openxmlformats.org/officeDocument/2006/relationships/oleObject" Target="embeddings/oleObject32.bin"/><Relationship Id="rId85" Type="http://schemas.openxmlformats.org/officeDocument/2006/relationships/image" Target="media/image44.emf"/><Relationship Id="rId150" Type="http://schemas.openxmlformats.org/officeDocument/2006/relationships/oleObject" Target="embeddings/oleObject70.bin"/><Relationship Id="rId155" Type="http://schemas.openxmlformats.org/officeDocument/2006/relationships/image" Target="media/image76.wmf"/><Relationship Id="rId171" Type="http://schemas.openxmlformats.org/officeDocument/2006/relationships/image" Target="media/image84.wmf"/><Relationship Id="rId176" Type="http://schemas.openxmlformats.org/officeDocument/2006/relationships/oleObject" Target="embeddings/oleObject83.bin"/><Relationship Id="rId192" Type="http://schemas.openxmlformats.org/officeDocument/2006/relationships/image" Target="media/image93.wmf"/><Relationship Id="rId197" Type="http://schemas.openxmlformats.org/officeDocument/2006/relationships/oleObject" Target="embeddings/oleObject94.bin"/><Relationship Id="rId206" Type="http://schemas.openxmlformats.org/officeDocument/2006/relationships/image" Target="media/image100.wmf"/><Relationship Id="rId227" Type="http://schemas.openxmlformats.org/officeDocument/2006/relationships/oleObject" Target="embeddings/oleObject109.bin"/><Relationship Id="rId201" Type="http://schemas.openxmlformats.org/officeDocument/2006/relationships/oleObject" Target="embeddings/oleObject96.bin"/><Relationship Id="rId222" Type="http://schemas.openxmlformats.org/officeDocument/2006/relationships/image" Target="media/image108.wmf"/><Relationship Id="rId12" Type="http://schemas.openxmlformats.org/officeDocument/2006/relationships/image" Target="media/image3.wmf"/><Relationship Id="rId17" Type="http://schemas.openxmlformats.org/officeDocument/2006/relationships/oleObject" Target="embeddings/oleObject5.bin"/><Relationship Id="rId33" Type="http://schemas.openxmlformats.org/officeDocument/2006/relationships/oleObject" Target="embeddings/oleObject8.bin"/><Relationship Id="rId38" Type="http://schemas.openxmlformats.org/officeDocument/2006/relationships/image" Target="media/image21.wmf"/><Relationship Id="rId59" Type="http://schemas.openxmlformats.org/officeDocument/2006/relationships/oleObject" Target="embeddings/oleObject21.bin"/><Relationship Id="rId103" Type="http://schemas.openxmlformats.org/officeDocument/2006/relationships/image" Target="media/image53.wmf"/><Relationship Id="rId108" Type="http://schemas.openxmlformats.org/officeDocument/2006/relationships/oleObject" Target="embeddings/oleObject46.bin"/><Relationship Id="rId124" Type="http://schemas.openxmlformats.org/officeDocument/2006/relationships/oleObject" Target="embeddings/oleObject54.bin"/><Relationship Id="rId129" Type="http://schemas.openxmlformats.org/officeDocument/2006/relationships/image" Target="media/image66.wmf"/><Relationship Id="rId54" Type="http://schemas.openxmlformats.org/officeDocument/2006/relationships/image" Target="media/image29.wmf"/><Relationship Id="rId70" Type="http://schemas.openxmlformats.org/officeDocument/2006/relationships/oleObject" Target="embeddings/oleObject27.bin"/><Relationship Id="rId75" Type="http://schemas.openxmlformats.org/officeDocument/2006/relationships/image" Target="media/image39.wmf"/><Relationship Id="rId91" Type="http://schemas.openxmlformats.org/officeDocument/2006/relationships/image" Target="media/image47.wmf"/><Relationship Id="rId96" Type="http://schemas.openxmlformats.org/officeDocument/2006/relationships/oleObject" Target="embeddings/oleObject40.bin"/><Relationship Id="rId140" Type="http://schemas.openxmlformats.org/officeDocument/2006/relationships/oleObject" Target="embeddings/oleObject65.bin"/><Relationship Id="rId145" Type="http://schemas.openxmlformats.org/officeDocument/2006/relationships/image" Target="media/image71.wmf"/><Relationship Id="rId161" Type="http://schemas.openxmlformats.org/officeDocument/2006/relationships/image" Target="media/image79.wmf"/><Relationship Id="rId166" Type="http://schemas.openxmlformats.org/officeDocument/2006/relationships/oleObject" Target="embeddings/oleObject78.bin"/><Relationship Id="rId182" Type="http://schemas.openxmlformats.org/officeDocument/2006/relationships/image" Target="media/image89.wmf"/><Relationship Id="rId187" Type="http://schemas.openxmlformats.org/officeDocument/2006/relationships/oleObject" Target="embeddings/oleObject88.bin"/><Relationship Id="rId217" Type="http://schemas.openxmlformats.org/officeDocument/2006/relationships/oleObject" Target="embeddings/oleObject104.bin"/><Relationship Id="rId1" Type="http://schemas.openxmlformats.org/officeDocument/2006/relationships/customXml" Target="../customXml/item1.xml"/><Relationship Id="rId6" Type="http://schemas.openxmlformats.org/officeDocument/2006/relationships/footnotes" Target="footnotes.xml"/><Relationship Id="rId212" Type="http://schemas.openxmlformats.org/officeDocument/2006/relationships/image" Target="media/image103.wmf"/><Relationship Id="rId233" Type="http://schemas.openxmlformats.org/officeDocument/2006/relationships/oleObject" Target="embeddings/oleObject112.bin"/><Relationship Id="rId23" Type="http://schemas.openxmlformats.org/officeDocument/2006/relationships/image" Target="media/image11.png"/><Relationship Id="rId28" Type="http://schemas.openxmlformats.org/officeDocument/2006/relationships/image" Target="media/image16.wmf"/><Relationship Id="rId49" Type="http://schemas.openxmlformats.org/officeDocument/2006/relationships/oleObject" Target="embeddings/oleObject16.bin"/><Relationship Id="rId114" Type="http://schemas.openxmlformats.org/officeDocument/2006/relationships/oleObject" Target="embeddings/oleObject49.bin"/><Relationship Id="rId119" Type="http://schemas.openxmlformats.org/officeDocument/2006/relationships/image" Target="media/image61.wmf"/><Relationship Id="rId44" Type="http://schemas.openxmlformats.org/officeDocument/2006/relationships/image" Target="media/image24.wmf"/><Relationship Id="rId60" Type="http://schemas.openxmlformats.org/officeDocument/2006/relationships/image" Target="media/image32.wmf"/><Relationship Id="rId65" Type="http://schemas.openxmlformats.org/officeDocument/2006/relationships/image" Target="media/image34.wmf"/><Relationship Id="rId81" Type="http://schemas.openxmlformats.org/officeDocument/2006/relationships/image" Target="media/image42.wmf"/><Relationship Id="rId86" Type="http://schemas.openxmlformats.org/officeDocument/2006/relationships/oleObject" Target="embeddings/oleObject35.bin"/><Relationship Id="rId130" Type="http://schemas.openxmlformats.org/officeDocument/2006/relationships/oleObject" Target="embeddings/oleObject57.bin"/><Relationship Id="rId135" Type="http://schemas.openxmlformats.org/officeDocument/2006/relationships/image" Target="media/image68.wmf"/><Relationship Id="rId151" Type="http://schemas.openxmlformats.org/officeDocument/2006/relationships/image" Target="media/image74.wmf"/><Relationship Id="rId156" Type="http://schemas.openxmlformats.org/officeDocument/2006/relationships/oleObject" Target="embeddings/oleObject73.bin"/><Relationship Id="rId177" Type="http://schemas.openxmlformats.org/officeDocument/2006/relationships/image" Target="media/image87.wmf"/><Relationship Id="rId198" Type="http://schemas.openxmlformats.org/officeDocument/2006/relationships/image" Target="media/image96.wmf"/><Relationship Id="rId172" Type="http://schemas.openxmlformats.org/officeDocument/2006/relationships/oleObject" Target="embeddings/oleObject81.bin"/><Relationship Id="rId193" Type="http://schemas.openxmlformats.org/officeDocument/2006/relationships/oleObject" Target="embeddings/oleObject92.bin"/><Relationship Id="rId202" Type="http://schemas.openxmlformats.org/officeDocument/2006/relationships/image" Target="media/image98.wmf"/><Relationship Id="rId207" Type="http://schemas.openxmlformats.org/officeDocument/2006/relationships/oleObject" Target="embeddings/oleObject99.bin"/><Relationship Id="rId223" Type="http://schemas.openxmlformats.org/officeDocument/2006/relationships/oleObject" Target="embeddings/oleObject107.bin"/><Relationship Id="rId228" Type="http://schemas.openxmlformats.org/officeDocument/2006/relationships/image" Target="media/image111.wmf"/><Relationship Id="rId13" Type="http://schemas.openxmlformats.org/officeDocument/2006/relationships/oleObject" Target="embeddings/oleObject3.bin"/><Relationship Id="rId18" Type="http://schemas.openxmlformats.org/officeDocument/2006/relationships/image" Target="media/image6.png"/><Relationship Id="rId39" Type="http://schemas.openxmlformats.org/officeDocument/2006/relationships/oleObject" Target="embeddings/oleObject11.bin"/><Relationship Id="rId109" Type="http://schemas.openxmlformats.org/officeDocument/2006/relationships/image" Target="media/image56.wmf"/><Relationship Id="rId34" Type="http://schemas.openxmlformats.org/officeDocument/2006/relationships/image" Target="media/image19.wmf"/><Relationship Id="rId50" Type="http://schemas.openxmlformats.org/officeDocument/2006/relationships/image" Target="media/image27.wmf"/><Relationship Id="rId55" Type="http://schemas.openxmlformats.org/officeDocument/2006/relationships/oleObject" Target="embeddings/oleObject19.bin"/><Relationship Id="rId76" Type="http://schemas.openxmlformats.org/officeDocument/2006/relationships/oleObject" Target="embeddings/oleObject30.bin"/><Relationship Id="rId97" Type="http://schemas.openxmlformats.org/officeDocument/2006/relationships/image" Target="media/image50.wmf"/><Relationship Id="rId104" Type="http://schemas.openxmlformats.org/officeDocument/2006/relationships/oleObject" Target="embeddings/oleObject44.bin"/><Relationship Id="rId120" Type="http://schemas.openxmlformats.org/officeDocument/2006/relationships/oleObject" Target="embeddings/oleObject52.bin"/><Relationship Id="rId125" Type="http://schemas.openxmlformats.org/officeDocument/2006/relationships/image" Target="media/image64.wmf"/><Relationship Id="rId141" Type="http://schemas.openxmlformats.org/officeDocument/2006/relationships/image" Target="media/image69.wmf"/><Relationship Id="rId146" Type="http://schemas.openxmlformats.org/officeDocument/2006/relationships/oleObject" Target="embeddings/oleObject68.bin"/><Relationship Id="rId167" Type="http://schemas.openxmlformats.org/officeDocument/2006/relationships/image" Target="media/image82.wmf"/><Relationship Id="rId188" Type="http://schemas.openxmlformats.org/officeDocument/2006/relationships/oleObject" Target="embeddings/oleObject89.bin"/><Relationship Id="rId7" Type="http://schemas.openxmlformats.org/officeDocument/2006/relationships/endnotes" Target="endnotes.xml"/><Relationship Id="rId71" Type="http://schemas.openxmlformats.org/officeDocument/2006/relationships/image" Target="media/image37.wmf"/><Relationship Id="rId92" Type="http://schemas.openxmlformats.org/officeDocument/2006/relationships/oleObject" Target="embeddings/oleObject38.bin"/><Relationship Id="rId162" Type="http://schemas.openxmlformats.org/officeDocument/2006/relationships/oleObject" Target="embeddings/oleObject76.bin"/><Relationship Id="rId183" Type="http://schemas.openxmlformats.org/officeDocument/2006/relationships/oleObject" Target="embeddings/oleObject86.bin"/><Relationship Id="rId213" Type="http://schemas.openxmlformats.org/officeDocument/2006/relationships/oleObject" Target="embeddings/oleObject102.bin"/><Relationship Id="rId218" Type="http://schemas.openxmlformats.org/officeDocument/2006/relationships/image" Target="media/image106.wmf"/><Relationship Id="rId234" Type="http://schemas.openxmlformats.org/officeDocument/2006/relationships/fontTable" Target="fontTable.xml"/><Relationship Id="rId2" Type="http://schemas.openxmlformats.org/officeDocument/2006/relationships/numbering" Target="numbering.xml"/><Relationship Id="rId29" Type="http://schemas.openxmlformats.org/officeDocument/2006/relationships/oleObject" Target="embeddings/oleObject6.bin"/><Relationship Id="rId24" Type="http://schemas.openxmlformats.org/officeDocument/2006/relationships/image" Target="media/image12.png"/><Relationship Id="rId40" Type="http://schemas.openxmlformats.org/officeDocument/2006/relationships/image" Target="media/image22.wmf"/><Relationship Id="rId45" Type="http://schemas.openxmlformats.org/officeDocument/2006/relationships/oleObject" Target="embeddings/oleObject14.bin"/><Relationship Id="rId66" Type="http://schemas.openxmlformats.org/officeDocument/2006/relationships/oleObject" Target="embeddings/oleObject25.bin"/><Relationship Id="rId87" Type="http://schemas.openxmlformats.org/officeDocument/2006/relationships/image" Target="media/image45.wmf"/><Relationship Id="rId110" Type="http://schemas.openxmlformats.org/officeDocument/2006/relationships/oleObject" Target="embeddings/oleObject47.bin"/><Relationship Id="rId115" Type="http://schemas.openxmlformats.org/officeDocument/2006/relationships/image" Target="media/image59.wmf"/><Relationship Id="rId131" Type="http://schemas.openxmlformats.org/officeDocument/2006/relationships/image" Target="media/image67.wmf"/><Relationship Id="rId136" Type="http://schemas.openxmlformats.org/officeDocument/2006/relationships/oleObject" Target="embeddings/oleObject61.bin"/><Relationship Id="rId157" Type="http://schemas.openxmlformats.org/officeDocument/2006/relationships/image" Target="media/image77.wmf"/><Relationship Id="rId178" Type="http://schemas.openxmlformats.org/officeDocument/2006/relationships/oleObject" Target="embeddings/oleObject84.bin"/><Relationship Id="rId61" Type="http://schemas.openxmlformats.org/officeDocument/2006/relationships/oleObject" Target="embeddings/oleObject22.bin"/><Relationship Id="rId82" Type="http://schemas.openxmlformats.org/officeDocument/2006/relationships/oleObject" Target="embeddings/oleObject33.bin"/><Relationship Id="rId152" Type="http://schemas.openxmlformats.org/officeDocument/2006/relationships/oleObject" Target="embeddings/oleObject71.bin"/><Relationship Id="rId173" Type="http://schemas.openxmlformats.org/officeDocument/2006/relationships/image" Target="media/image85.wmf"/><Relationship Id="rId194" Type="http://schemas.openxmlformats.org/officeDocument/2006/relationships/image" Target="media/image94.wmf"/><Relationship Id="rId199" Type="http://schemas.openxmlformats.org/officeDocument/2006/relationships/oleObject" Target="embeddings/oleObject95.bin"/><Relationship Id="rId203" Type="http://schemas.openxmlformats.org/officeDocument/2006/relationships/oleObject" Target="embeddings/oleObject97.bin"/><Relationship Id="rId208" Type="http://schemas.openxmlformats.org/officeDocument/2006/relationships/image" Target="media/image101.wmf"/><Relationship Id="rId229" Type="http://schemas.openxmlformats.org/officeDocument/2006/relationships/oleObject" Target="embeddings/oleObject110.bin"/><Relationship Id="rId19" Type="http://schemas.openxmlformats.org/officeDocument/2006/relationships/image" Target="media/image7.png"/><Relationship Id="rId224" Type="http://schemas.openxmlformats.org/officeDocument/2006/relationships/image" Target="media/image109.wmf"/><Relationship Id="rId14" Type="http://schemas.openxmlformats.org/officeDocument/2006/relationships/image" Target="media/image4.wmf"/><Relationship Id="rId30" Type="http://schemas.openxmlformats.org/officeDocument/2006/relationships/image" Target="media/image17.wmf"/><Relationship Id="rId35" Type="http://schemas.openxmlformats.org/officeDocument/2006/relationships/oleObject" Target="embeddings/oleObject9.bin"/><Relationship Id="rId56" Type="http://schemas.openxmlformats.org/officeDocument/2006/relationships/image" Target="media/image30.wmf"/><Relationship Id="rId77" Type="http://schemas.openxmlformats.org/officeDocument/2006/relationships/image" Target="media/image40.wmf"/><Relationship Id="rId100" Type="http://schemas.openxmlformats.org/officeDocument/2006/relationships/oleObject" Target="embeddings/oleObject42.bin"/><Relationship Id="rId105" Type="http://schemas.openxmlformats.org/officeDocument/2006/relationships/image" Target="media/image54.wmf"/><Relationship Id="rId126" Type="http://schemas.openxmlformats.org/officeDocument/2006/relationships/oleObject" Target="embeddings/oleObject55.bin"/><Relationship Id="rId147" Type="http://schemas.openxmlformats.org/officeDocument/2006/relationships/image" Target="media/image72.wmf"/><Relationship Id="rId168" Type="http://schemas.openxmlformats.org/officeDocument/2006/relationships/oleObject" Target="embeddings/oleObject79.bin"/><Relationship Id="rId8" Type="http://schemas.openxmlformats.org/officeDocument/2006/relationships/image" Target="media/image1.wmf"/><Relationship Id="rId51" Type="http://schemas.openxmlformats.org/officeDocument/2006/relationships/oleObject" Target="embeddings/oleObject17.bin"/><Relationship Id="rId72" Type="http://schemas.openxmlformats.org/officeDocument/2006/relationships/oleObject" Target="embeddings/oleObject28.bin"/><Relationship Id="rId93" Type="http://schemas.openxmlformats.org/officeDocument/2006/relationships/image" Target="media/image48.wmf"/><Relationship Id="rId98" Type="http://schemas.openxmlformats.org/officeDocument/2006/relationships/oleObject" Target="embeddings/oleObject41.bin"/><Relationship Id="rId121" Type="http://schemas.openxmlformats.org/officeDocument/2006/relationships/image" Target="media/image62.wmf"/><Relationship Id="rId142" Type="http://schemas.openxmlformats.org/officeDocument/2006/relationships/oleObject" Target="embeddings/oleObject66.bin"/><Relationship Id="rId163" Type="http://schemas.openxmlformats.org/officeDocument/2006/relationships/image" Target="media/image80.wmf"/><Relationship Id="rId184" Type="http://schemas.openxmlformats.org/officeDocument/2006/relationships/image" Target="media/image90.wmf"/><Relationship Id="rId189" Type="http://schemas.openxmlformats.org/officeDocument/2006/relationships/oleObject" Target="embeddings/oleObject90.bin"/><Relationship Id="rId219" Type="http://schemas.openxmlformats.org/officeDocument/2006/relationships/oleObject" Target="embeddings/oleObject105.bin"/><Relationship Id="rId3" Type="http://schemas.openxmlformats.org/officeDocument/2006/relationships/styles" Target="styles.xml"/><Relationship Id="rId214" Type="http://schemas.openxmlformats.org/officeDocument/2006/relationships/image" Target="media/image104.wmf"/><Relationship Id="rId230" Type="http://schemas.openxmlformats.org/officeDocument/2006/relationships/image" Target="media/image112.wmf"/><Relationship Id="rId235" Type="http://schemas.microsoft.com/office/2011/relationships/people" Target="people.xml"/><Relationship Id="rId25" Type="http://schemas.openxmlformats.org/officeDocument/2006/relationships/image" Target="media/image13.png"/><Relationship Id="rId46" Type="http://schemas.openxmlformats.org/officeDocument/2006/relationships/image" Target="media/image25.wmf"/><Relationship Id="rId67" Type="http://schemas.openxmlformats.org/officeDocument/2006/relationships/image" Target="media/image35.wmf"/><Relationship Id="rId116" Type="http://schemas.openxmlformats.org/officeDocument/2006/relationships/oleObject" Target="embeddings/oleObject50.bin"/><Relationship Id="rId137" Type="http://schemas.openxmlformats.org/officeDocument/2006/relationships/oleObject" Target="embeddings/oleObject62.bin"/><Relationship Id="rId158" Type="http://schemas.openxmlformats.org/officeDocument/2006/relationships/oleObject" Target="embeddings/oleObject74.bin"/><Relationship Id="rId20" Type="http://schemas.openxmlformats.org/officeDocument/2006/relationships/image" Target="media/image8.png"/><Relationship Id="rId41" Type="http://schemas.openxmlformats.org/officeDocument/2006/relationships/oleObject" Target="embeddings/oleObject12.bin"/><Relationship Id="rId62" Type="http://schemas.openxmlformats.org/officeDocument/2006/relationships/image" Target="media/image33.wmf"/><Relationship Id="rId83" Type="http://schemas.openxmlformats.org/officeDocument/2006/relationships/image" Target="media/image43.wmf"/><Relationship Id="rId88" Type="http://schemas.openxmlformats.org/officeDocument/2006/relationships/oleObject" Target="embeddings/oleObject36.bin"/><Relationship Id="rId111" Type="http://schemas.openxmlformats.org/officeDocument/2006/relationships/image" Target="media/image57.wmf"/><Relationship Id="rId132" Type="http://schemas.openxmlformats.org/officeDocument/2006/relationships/oleObject" Target="embeddings/oleObject58.bin"/><Relationship Id="rId153" Type="http://schemas.openxmlformats.org/officeDocument/2006/relationships/image" Target="media/image75.wmf"/><Relationship Id="rId174" Type="http://schemas.openxmlformats.org/officeDocument/2006/relationships/oleObject" Target="embeddings/oleObject82.bin"/><Relationship Id="rId179" Type="http://schemas.openxmlformats.org/officeDocument/2006/relationships/image" Target="media/image88.wmf"/><Relationship Id="rId195" Type="http://schemas.openxmlformats.org/officeDocument/2006/relationships/oleObject" Target="embeddings/oleObject93.bin"/><Relationship Id="rId209" Type="http://schemas.openxmlformats.org/officeDocument/2006/relationships/oleObject" Target="embeddings/oleObject100.bin"/><Relationship Id="rId190" Type="http://schemas.openxmlformats.org/officeDocument/2006/relationships/image" Target="media/image92.wmf"/><Relationship Id="rId204" Type="http://schemas.openxmlformats.org/officeDocument/2006/relationships/image" Target="media/image99.wmf"/><Relationship Id="rId220" Type="http://schemas.openxmlformats.org/officeDocument/2006/relationships/image" Target="media/image107.wmf"/><Relationship Id="rId225" Type="http://schemas.openxmlformats.org/officeDocument/2006/relationships/oleObject" Target="embeddings/oleObject108.bin"/><Relationship Id="rId15" Type="http://schemas.openxmlformats.org/officeDocument/2006/relationships/oleObject" Target="embeddings/oleObject4.bin"/><Relationship Id="rId36" Type="http://schemas.openxmlformats.org/officeDocument/2006/relationships/image" Target="media/image20.wmf"/><Relationship Id="rId57" Type="http://schemas.openxmlformats.org/officeDocument/2006/relationships/oleObject" Target="embeddings/oleObject20.bin"/><Relationship Id="rId106" Type="http://schemas.openxmlformats.org/officeDocument/2006/relationships/oleObject" Target="embeddings/oleObject45.bin"/><Relationship Id="rId127" Type="http://schemas.openxmlformats.org/officeDocument/2006/relationships/image" Target="media/image65.wmf"/><Relationship Id="rId10" Type="http://schemas.openxmlformats.org/officeDocument/2006/relationships/image" Target="media/image2.wmf"/><Relationship Id="rId31" Type="http://schemas.openxmlformats.org/officeDocument/2006/relationships/oleObject" Target="embeddings/oleObject7.bin"/><Relationship Id="rId52" Type="http://schemas.openxmlformats.org/officeDocument/2006/relationships/image" Target="media/image28.wmf"/><Relationship Id="rId73" Type="http://schemas.openxmlformats.org/officeDocument/2006/relationships/image" Target="media/image38.wmf"/><Relationship Id="rId78" Type="http://schemas.openxmlformats.org/officeDocument/2006/relationships/oleObject" Target="embeddings/oleObject31.bin"/><Relationship Id="rId94" Type="http://schemas.openxmlformats.org/officeDocument/2006/relationships/oleObject" Target="embeddings/oleObject39.bin"/><Relationship Id="rId99" Type="http://schemas.openxmlformats.org/officeDocument/2006/relationships/image" Target="media/image51.wmf"/><Relationship Id="rId101" Type="http://schemas.openxmlformats.org/officeDocument/2006/relationships/image" Target="media/image52.wmf"/><Relationship Id="rId122" Type="http://schemas.openxmlformats.org/officeDocument/2006/relationships/oleObject" Target="embeddings/oleObject53.bin"/><Relationship Id="rId143" Type="http://schemas.openxmlformats.org/officeDocument/2006/relationships/image" Target="media/image70.wmf"/><Relationship Id="rId148" Type="http://schemas.openxmlformats.org/officeDocument/2006/relationships/oleObject" Target="embeddings/oleObject69.bin"/><Relationship Id="rId164" Type="http://schemas.openxmlformats.org/officeDocument/2006/relationships/oleObject" Target="embeddings/oleObject77.bin"/><Relationship Id="rId169" Type="http://schemas.openxmlformats.org/officeDocument/2006/relationships/image" Target="media/image83.wmf"/><Relationship Id="rId185" Type="http://schemas.openxmlformats.org/officeDocument/2006/relationships/oleObject" Target="embeddings/oleObject87.bin"/><Relationship Id="rId4" Type="http://schemas.openxmlformats.org/officeDocument/2006/relationships/settings" Target="settings.xml"/><Relationship Id="rId9" Type="http://schemas.openxmlformats.org/officeDocument/2006/relationships/oleObject" Target="embeddings/oleObject1.bin"/><Relationship Id="rId180" Type="http://schemas.openxmlformats.org/officeDocument/2006/relationships/oleObject" Target="embeddings/oleObject85.bin"/><Relationship Id="rId210" Type="http://schemas.openxmlformats.org/officeDocument/2006/relationships/image" Target="media/image102.wmf"/><Relationship Id="rId215" Type="http://schemas.openxmlformats.org/officeDocument/2006/relationships/oleObject" Target="embeddings/oleObject103.bin"/><Relationship Id="rId236" Type="http://schemas.openxmlformats.org/officeDocument/2006/relationships/theme" Target="theme/theme1.xml"/><Relationship Id="rId26" Type="http://schemas.openxmlformats.org/officeDocument/2006/relationships/image" Target="media/image14.png"/><Relationship Id="rId231" Type="http://schemas.openxmlformats.org/officeDocument/2006/relationships/oleObject" Target="embeddings/oleObject111.bin"/><Relationship Id="rId47" Type="http://schemas.openxmlformats.org/officeDocument/2006/relationships/oleObject" Target="embeddings/oleObject15.bin"/><Relationship Id="rId68" Type="http://schemas.openxmlformats.org/officeDocument/2006/relationships/oleObject" Target="embeddings/oleObject26.bin"/><Relationship Id="rId89" Type="http://schemas.openxmlformats.org/officeDocument/2006/relationships/image" Target="media/image46.wmf"/><Relationship Id="rId112" Type="http://schemas.openxmlformats.org/officeDocument/2006/relationships/oleObject" Target="embeddings/oleObject48.bin"/><Relationship Id="rId133" Type="http://schemas.openxmlformats.org/officeDocument/2006/relationships/oleObject" Target="embeddings/oleObject59.bin"/><Relationship Id="rId154" Type="http://schemas.openxmlformats.org/officeDocument/2006/relationships/oleObject" Target="embeddings/oleObject72.bin"/><Relationship Id="rId175" Type="http://schemas.openxmlformats.org/officeDocument/2006/relationships/image" Target="media/image86.wmf"/><Relationship Id="rId196" Type="http://schemas.openxmlformats.org/officeDocument/2006/relationships/image" Target="media/image95.wmf"/><Relationship Id="rId200" Type="http://schemas.openxmlformats.org/officeDocument/2006/relationships/image" Target="media/image97.wmf"/><Relationship Id="rId16" Type="http://schemas.openxmlformats.org/officeDocument/2006/relationships/image" Target="media/image5.wmf"/><Relationship Id="rId221" Type="http://schemas.openxmlformats.org/officeDocument/2006/relationships/oleObject" Target="embeddings/oleObject106.bin"/><Relationship Id="rId37" Type="http://schemas.openxmlformats.org/officeDocument/2006/relationships/oleObject" Target="embeddings/oleObject10.bin"/><Relationship Id="rId58" Type="http://schemas.openxmlformats.org/officeDocument/2006/relationships/image" Target="media/image31.wmf"/><Relationship Id="rId79" Type="http://schemas.openxmlformats.org/officeDocument/2006/relationships/image" Target="media/image41.wmf"/><Relationship Id="rId102" Type="http://schemas.openxmlformats.org/officeDocument/2006/relationships/oleObject" Target="embeddings/oleObject43.bin"/><Relationship Id="rId123" Type="http://schemas.openxmlformats.org/officeDocument/2006/relationships/image" Target="media/image63.wmf"/><Relationship Id="rId144" Type="http://schemas.openxmlformats.org/officeDocument/2006/relationships/oleObject" Target="embeddings/oleObject67.bin"/><Relationship Id="rId90" Type="http://schemas.openxmlformats.org/officeDocument/2006/relationships/oleObject" Target="embeddings/oleObject37.bin"/><Relationship Id="rId165" Type="http://schemas.openxmlformats.org/officeDocument/2006/relationships/image" Target="media/image81.wmf"/><Relationship Id="rId186" Type="http://schemas.openxmlformats.org/officeDocument/2006/relationships/image" Target="media/image91.wmf"/><Relationship Id="rId211" Type="http://schemas.openxmlformats.org/officeDocument/2006/relationships/oleObject" Target="embeddings/oleObject101.bin"/><Relationship Id="rId232" Type="http://schemas.openxmlformats.org/officeDocument/2006/relationships/image" Target="media/image113.wmf"/><Relationship Id="rId27" Type="http://schemas.openxmlformats.org/officeDocument/2006/relationships/image" Target="media/image15.png"/><Relationship Id="rId48" Type="http://schemas.openxmlformats.org/officeDocument/2006/relationships/image" Target="media/image26.wmf"/><Relationship Id="rId69" Type="http://schemas.openxmlformats.org/officeDocument/2006/relationships/image" Target="media/image36.wmf"/><Relationship Id="rId113" Type="http://schemas.openxmlformats.org/officeDocument/2006/relationships/image" Target="media/image58.wmf"/><Relationship Id="rId134" Type="http://schemas.openxmlformats.org/officeDocument/2006/relationships/oleObject" Target="embeddings/oleObject60.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6B40416D-9B7A-41DE-8CB7-BA3192FB26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551</TotalTime>
  <Pages>16</Pages>
  <Words>8759</Words>
  <Characters>49927</Characters>
  <Application>Microsoft Office Word</Application>
  <DocSecurity>0</DocSecurity>
  <Lines>416</Lines>
  <Paragraphs>117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58569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dc:creator>
  <cp:keywords/>
  <dc:description/>
  <cp:lastModifiedBy>Tiannan Yang</cp:lastModifiedBy>
  <cp:revision>7</cp:revision>
  <cp:lastPrinted>2015-08-13T15:18:00Z</cp:lastPrinted>
  <dcterms:created xsi:type="dcterms:W3CDTF">2016-06-23T18:03:00Z</dcterms:created>
  <dcterms:modified xsi:type="dcterms:W3CDTF">2016-07-19T04:27:00Z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tiannan.yang@gmail.com@www.mendeley.com</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y fmtid="{D5CDD505-2E9C-101B-9397-08002B2CF9AE}" pid="25" name="MTWinEqns">
    <vt:bool>true</vt:bool>
  </property>
</Properties>
</file>